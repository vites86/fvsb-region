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AB" w:rsidRPr="00DF6E1A" w:rsidRDefault="006F6C3C" w:rsidP="006F6C3C">
      <w:pPr>
        <w:ind w:left="360"/>
        <w:rPr>
          <w:lang w:val="ru-RU"/>
        </w:rPr>
      </w:pPr>
      <w:r>
        <w:rPr>
          <w:lang w:val="ru-RU"/>
        </w:rPr>
        <w:t xml:space="preserve"> </w:t>
      </w:r>
      <w:r w:rsidRPr="00DF6E1A">
        <w:rPr>
          <w:lang w:val="ru-RU"/>
        </w:rPr>
        <w:t xml:space="preserve">                    «Утверждаю»</w:t>
      </w:r>
    </w:p>
    <w:p w:rsidR="006F6C3C" w:rsidRPr="00DF6E1A" w:rsidRDefault="006F6C3C" w:rsidP="006F6C3C">
      <w:pPr>
        <w:ind w:left="360"/>
        <w:rPr>
          <w:lang w:val="ru-RU"/>
        </w:rPr>
      </w:pPr>
      <w:r w:rsidRPr="00DF6E1A">
        <w:rPr>
          <w:lang w:val="ru-RU"/>
        </w:rPr>
        <w:t>Президент общественного Союза</w:t>
      </w:r>
    </w:p>
    <w:p w:rsidR="006F6C3C" w:rsidRPr="00DF6E1A" w:rsidRDefault="006F6C3C" w:rsidP="006F6C3C">
      <w:pPr>
        <w:ind w:left="360"/>
        <w:rPr>
          <w:lang w:val="ru-RU"/>
        </w:rPr>
      </w:pPr>
      <w:r w:rsidRPr="00DF6E1A">
        <w:rPr>
          <w:lang w:val="ru-RU"/>
        </w:rPr>
        <w:t xml:space="preserve">«Международная организация </w:t>
      </w:r>
    </w:p>
    <w:p w:rsidR="006F6C3C" w:rsidRPr="00DF6E1A" w:rsidRDefault="006F6C3C" w:rsidP="006F6C3C">
      <w:pPr>
        <w:ind w:left="360"/>
        <w:rPr>
          <w:lang w:val="ru-RU"/>
        </w:rPr>
      </w:pPr>
      <w:r w:rsidRPr="00DF6E1A">
        <w:rPr>
          <w:lang w:val="ru-RU"/>
        </w:rPr>
        <w:t>Военно-спортивных многоборий»</w:t>
      </w:r>
    </w:p>
    <w:p w:rsidR="006F6C3C" w:rsidRPr="00DF6E1A" w:rsidRDefault="006F6C3C" w:rsidP="006F6C3C">
      <w:pPr>
        <w:ind w:left="360"/>
        <w:rPr>
          <w:lang w:val="ru-RU"/>
        </w:rPr>
      </w:pPr>
      <w:r w:rsidRPr="00DF6E1A">
        <w:rPr>
          <w:lang w:val="ru-RU"/>
        </w:rPr>
        <w:t xml:space="preserve">                                   </w:t>
      </w:r>
      <w:proofErr w:type="spellStart"/>
      <w:r w:rsidRPr="00DF6E1A">
        <w:rPr>
          <w:lang w:val="ru-RU"/>
        </w:rPr>
        <w:t>С.В.Зайцев</w:t>
      </w:r>
      <w:proofErr w:type="spellEnd"/>
    </w:p>
    <w:p w:rsidR="006F6C3C" w:rsidRPr="00DF6E1A" w:rsidRDefault="006F6C3C" w:rsidP="006F6C3C">
      <w:pPr>
        <w:ind w:left="360"/>
        <w:rPr>
          <w:lang w:val="ru-RU"/>
        </w:rPr>
      </w:pPr>
      <w:r w:rsidRPr="00DF6E1A">
        <w:rPr>
          <w:lang w:val="ru-RU"/>
        </w:rPr>
        <w:t>25.07.2017.</w:t>
      </w:r>
    </w:p>
    <w:p w:rsidR="00E108AB" w:rsidRPr="00DF6E1A" w:rsidRDefault="00E108AB" w:rsidP="00E108AB">
      <w:pPr>
        <w:ind w:left="360"/>
        <w:jc w:val="right"/>
        <w:rPr>
          <w:lang w:val="ru-RU"/>
        </w:rPr>
      </w:pPr>
    </w:p>
    <w:p w:rsidR="006F6C3C" w:rsidRPr="00DF6E1A" w:rsidRDefault="006F6C3C" w:rsidP="00E108AB">
      <w:pPr>
        <w:ind w:left="360"/>
        <w:jc w:val="right"/>
        <w:rPr>
          <w:lang w:val="ru-RU"/>
        </w:rPr>
      </w:pPr>
    </w:p>
    <w:p w:rsidR="006F6C3C" w:rsidRPr="00DF6E1A" w:rsidRDefault="006F6C3C" w:rsidP="00E108AB">
      <w:pPr>
        <w:ind w:left="360"/>
        <w:jc w:val="right"/>
        <w:rPr>
          <w:lang w:val="ru-RU"/>
        </w:rPr>
      </w:pPr>
    </w:p>
    <w:p w:rsidR="006F6C3C" w:rsidRPr="00DF6E1A" w:rsidRDefault="006F6C3C" w:rsidP="00E108AB">
      <w:pPr>
        <w:ind w:left="360"/>
        <w:jc w:val="right"/>
        <w:rPr>
          <w:lang w:val="ru-RU"/>
        </w:rPr>
      </w:pPr>
    </w:p>
    <w:p w:rsidR="006F6C3C" w:rsidRPr="00DF6E1A" w:rsidRDefault="006F6C3C" w:rsidP="00E108AB">
      <w:pPr>
        <w:ind w:left="360"/>
        <w:jc w:val="right"/>
        <w:rPr>
          <w:lang w:val="ru-RU"/>
        </w:rPr>
      </w:pPr>
    </w:p>
    <w:p w:rsidR="006F6C3C" w:rsidRPr="00DF6E1A" w:rsidRDefault="006F6C3C" w:rsidP="00E108AB">
      <w:pPr>
        <w:ind w:left="360"/>
        <w:jc w:val="right"/>
        <w:rPr>
          <w:lang w:val="ru-RU"/>
        </w:rPr>
      </w:pPr>
    </w:p>
    <w:p w:rsidR="006F6C3C" w:rsidRPr="00DF6E1A" w:rsidRDefault="006F6C3C" w:rsidP="00E108AB">
      <w:pPr>
        <w:ind w:left="360"/>
        <w:jc w:val="right"/>
        <w:rPr>
          <w:lang w:val="ru-RU"/>
        </w:rPr>
      </w:pPr>
    </w:p>
    <w:p w:rsidR="006F6C3C" w:rsidRPr="00DF6E1A" w:rsidRDefault="006F6C3C" w:rsidP="00E108AB">
      <w:pPr>
        <w:ind w:left="360"/>
        <w:jc w:val="right"/>
        <w:rPr>
          <w:lang w:val="ru-RU"/>
        </w:rPr>
      </w:pPr>
    </w:p>
    <w:p w:rsidR="00E108AB" w:rsidRPr="00DF6E1A" w:rsidRDefault="00E108AB" w:rsidP="00E108AB">
      <w:pPr>
        <w:ind w:left="360"/>
        <w:jc w:val="right"/>
        <w:rPr>
          <w:lang w:val="ru-RU"/>
        </w:rPr>
      </w:pPr>
    </w:p>
    <w:p w:rsidR="00E108AB" w:rsidRPr="00DF6E1A" w:rsidRDefault="00E108AB" w:rsidP="002D5C51">
      <w:pPr>
        <w:ind w:left="360"/>
        <w:jc w:val="center"/>
        <w:rPr>
          <w:b/>
          <w:lang w:val="ru-RU"/>
        </w:rPr>
      </w:pPr>
      <w:r w:rsidRPr="00DF6E1A">
        <w:rPr>
          <w:b/>
          <w:lang w:val="ru-RU"/>
        </w:rPr>
        <w:t xml:space="preserve"> </w:t>
      </w:r>
      <w:r w:rsidR="002D5C51" w:rsidRPr="00DF6E1A">
        <w:rPr>
          <w:b/>
          <w:lang w:val="ru-RU"/>
        </w:rPr>
        <w:t xml:space="preserve">МЕЖДУНАРОДНОЕ   </w:t>
      </w:r>
      <w:r w:rsidRPr="00DF6E1A">
        <w:rPr>
          <w:b/>
          <w:lang w:val="ru-RU"/>
        </w:rPr>
        <w:t>ПОЛОЖЕНИЕ</w:t>
      </w:r>
    </w:p>
    <w:p w:rsidR="00E108AB" w:rsidRPr="00DF6E1A" w:rsidRDefault="00E108AB" w:rsidP="00E108AB">
      <w:pPr>
        <w:ind w:left="360"/>
        <w:jc w:val="center"/>
        <w:rPr>
          <w:b/>
          <w:lang w:val="ru-RU"/>
        </w:rPr>
      </w:pPr>
      <w:r w:rsidRPr="00DF6E1A">
        <w:rPr>
          <w:b/>
          <w:lang w:val="ru-RU"/>
        </w:rPr>
        <w:t>О ТЕХНИЧЕСКОЙ ПОЯСОВОЙ АТТЕСТАЦИИ</w:t>
      </w:r>
    </w:p>
    <w:p w:rsidR="00E108AB" w:rsidRPr="00DF6E1A" w:rsidRDefault="00E108AB" w:rsidP="00E108AB">
      <w:pPr>
        <w:ind w:left="360"/>
        <w:jc w:val="center"/>
        <w:rPr>
          <w:b/>
          <w:lang w:val="ru-RU"/>
        </w:rPr>
      </w:pPr>
      <w:r w:rsidRPr="00DF6E1A">
        <w:rPr>
          <w:b/>
          <w:lang w:val="ru-RU"/>
        </w:rPr>
        <w:t>ПО «</w:t>
      </w:r>
      <w:r w:rsidR="0005409B" w:rsidRPr="00DF6E1A">
        <w:rPr>
          <w:b/>
          <w:lang w:val="ru-RU"/>
        </w:rPr>
        <w:t>ВОЕННО-СПОРТИВНЫМ МНОГОБОРЬЯМ</w:t>
      </w:r>
      <w:r w:rsidRPr="00DF6E1A">
        <w:rPr>
          <w:b/>
          <w:lang w:val="ru-RU"/>
        </w:rPr>
        <w:t>»</w:t>
      </w:r>
    </w:p>
    <w:p w:rsidR="00E108AB" w:rsidRPr="00DF6E1A" w:rsidRDefault="00E108AB" w:rsidP="00E108AB">
      <w:pPr>
        <w:ind w:left="360"/>
        <w:jc w:val="center"/>
        <w:rPr>
          <w:b/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7A3B2D">
      <w:pPr>
        <w:ind w:left="360"/>
        <w:jc w:val="center"/>
        <w:rPr>
          <w:lang w:val="ru-RU"/>
        </w:rPr>
      </w:pPr>
      <w:r w:rsidRPr="00DF6E1A">
        <w:rPr>
          <w:b/>
          <w:lang w:val="ru-RU"/>
        </w:rPr>
        <w:t>Составители:</w:t>
      </w:r>
      <w:r w:rsidR="0005409B" w:rsidRPr="00DF6E1A">
        <w:rPr>
          <w:b/>
          <w:lang w:val="ru-RU"/>
        </w:rPr>
        <w:t xml:space="preserve"> </w:t>
      </w:r>
      <w:proofErr w:type="spellStart"/>
      <w:r w:rsidR="001C5978" w:rsidRPr="00DF6E1A">
        <w:rPr>
          <w:lang w:val="ru-RU"/>
        </w:rPr>
        <w:t>Ярошевский</w:t>
      </w:r>
      <w:proofErr w:type="spellEnd"/>
      <w:r w:rsidR="001C5978" w:rsidRPr="00DF6E1A">
        <w:rPr>
          <w:lang w:val="ru-RU"/>
        </w:rPr>
        <w:t xml:space="preserve"> А.В. черный пояс </w:t>
      </w:r>
      <w:r w:rsidR="001C5978" w:rsidRPr="00DF6E1A">
        <w:rPr>
          <w:lang w:val="en-US"/>
        </w:rPr>
        <w:t>VI</w:t>
      </w:r>
      <w:r w:rsidR="001C5978" w:rsidRPr="00DF6E1A">
        <w:rPr>
          <w:lang w:val="ru-RU"/>
        </w:rPr>
        <w:t xml:space="preserve"> Дан</w:t>
      </w:r>
    </w:p>
    <w:p w:rsidR="001C5978" w:rsidRPr="00DF6E1A" w:rsidRDefault="001C5978" w:rsidP="007A3B2D">
      <w:pPr>
        <w:ind w:left="360"/>
        <w:jc w:val="center"/>
        <w:rPr>
          <w:lang w:val="ru-RU"/>
        </w:rPr>
      </w:pPr>
      <w:r w:rsidRPr="00DF6E1A">
        <w:rPr>
          <w:lang w:val="ru-RU"/>
        </w:rPr>
        <w:t xml:space="preserve">                       </w:t>
      </w:r>
      <w:proofErr w:type="spellStart"/>
      <w:r w:rsidRPr="00DF6E1A">
        <w:rPr>
          <w:lang w:val="ru-RU"/>
        </w:rPr>
        <w:t>Ришковец</w:t>
      </w:r>
      <w:proofErr w:type="spellEnd"/>
      <w:r w:rsidRPr="00DF6E1A">
        <w:rPr>
          <w:lang w:val="ru-RU"/>
        </w:rPr>
        <w:t xml:space="preserve"> А.М.</w:t>
      </w:r>
      <w:r w:rsidRPr="00DF6E1A">
        <w:t xml:space="preserve"> </w:t>
      </w:r>
      <w:r w:rsidRPr="00DF6E1A">
        <w:rPr>
          <w:lang w:val="ru-RU"/>
        </w:rPr>
        <w:t>черный пояс VI Дан</w:t>
      </w:r>
    </w:p>
    <w:p w:rsidR="001C5978" w:rsidRPr="00DF6E1A" w:rsidRDefault="001C5978" w:rsidP="007A3B2D">
      <w:pPr>
        <w:ind w:left="360"/>
        <w:jc w:val="center"/>
        <w:rPr>
          <w:lang w:val="ru-RU"/>
        </w:rPr>
      </w:pPr>
      <w:r w:rsidRPr="00DF6E1A">
        <w:rPr>
          <w:lang w:val="ru-RU"/>
        </w:rPr>
        <w:t xml:space="preserve">                  Гримов С.А. черный пояс IV Дан</w:t>
      </w:r>
    </w:p>
    <w:p w:rsidR="001C5978" w:rsidRPr="00DF6E1A" w:rsidRDefault="001C5978" w:rsidP="007A3B2D">
      <w:pPr>
        <w:ind w:left="360"/>
        <w:jc w:val="center"/>
        <w:rPr>
          <w:lang w:val="ru-RU"/>
        </w:rPr>
      </w:pPr>
      <w:r w:rsidRPr="00DF6E1A">
        <w:rPr>
          <w:lang w:val="ru-RU"/>
        </w:rPr>
        <w:t xml:space="preserve">             Каут Р.С. черный пояс IV Дан</w:t>
      </w:r>
    </w:p>
    <w:p w:rsidR="00E108AB" w:rsidRPr="00DF6E1A" w:rsidRDefault="00E108AB" w:rsidP="00E108AB">
      <w:pPr>
        <w:ind w:left="360"/>
        <w:rPr>
          <w:sz w:val="28"/>
          <w:szCs w:val="28"/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12542C">
      <w:pPr>
        <w:rPr>
          <w:lang w:val="ru-RU"/>
        </w:rPr>
      </w:pPr>
    </w:p>
    <w:p w:rsidR="00B56772" w:rsidRPr="00DF6E1A" w:rsidRDefault="00B56772" w:rsidP="0012542C">
      <w:pPr>
        <w:rPr>
          <w:lang w:val="ru-RU"/>
        </w:rPr>
      </w:pPr>
    </w:p>
    <w:p w:rsidR="00B56772" w:rsidRPr="00DF6E1A" w:rsidRDefault="00B56772" w:rsidP="0012542C">
      <w:pPr>
        <w:rPr>
          <w:lang w:val="ru-RU"/>
        </w:rPr>
      </w:pPr>
    </w:p>
    <w:p w:rsidR="00B56772" w:rsidRPr="00DF6E1A" w:rsidRDefault="00B56772" w:rsidP="0012542C">
      <w:pPr>
        <w:rPr>
          <w:lang w:val="ru-RU"/>
        </w:rPr>
      </w:pPr>
    </w:p>
    <w:p w:rsidR="00B56772" w:rsidRPr="00DF6E1A" w:rsidRDefault="00B56772" w:rsidP="0012542C">
      <w:pPr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lang w:val="ru-RU"/>
        </w:rPr>
      </w:pPr>
    </w:p>
    <w:p w:rsidR="00E108AB" w:rsidRPr="00DF6E1A" w:rsidRDefault="00E108AB" w:rsidP="00E108AB">
      <w:pPr>
        <w:ind w:left="360"/>
        <w:jc w:val="center"/>
        <w:rPr>
          <w:b/>
          <w:lang w:val="ru-RU"/>
        </w:rPr>
      </w:pPr>
      <w:r w:rsidRPr="00DF6E1A">
        <w:rPr>
          <w:b/>
          <w:lang w:val="ru-RU"/>
        </w:rPr>
        <w:t>201</w:t>
      </w:r>
      <w:r w:rsidR="00CC6424" w:rsidRPr="00DF6E1A">
        <w:rPr>
          <w:b/>
          <w:lang w:val="ru-RU"/>
        </w:rPr>
        <w:t>7</w:t>
      </w:r>
    </w:p>
    <w:p w:rsidR="0012542C" w:rsidRPr="00DF6E1A" w:rsidRDefault="0012542C" w:rsidP="00E108AB">
      <w:pPr>
        <w:ind w:left="360"/>
        <w:jc w:val="center"/>
        <w:rPr>
          <w:b/>
          <w:lang w:val="ru-RU"/>
        </w:rPr>
      </w:pPr>
    </w:p>
    <w:p w:rsidR="0012542C" w:rsidRPr="00DF6E1A" w:rsidRDefault="0012542C" w:rsidP="00E108AB">
      <w:pPr>
        <w:ind w:left="360"/>
        <w:jc w:val="center"/>
        <w:rPr>
          <w:b/>
          <w:lang w:val="ru-RU"/>
        </w:rPr>
      </w:pPr>
    </w:p>
    <w:p w:rsidR="0012542C" w:rsidRPr="00DF6E1A" w:rsidRDefault="0012542C" w:rsidP="00E108AB">
      <w:pPr>
        <w:ind w:left="360"/>
        <w:jc w:val="center"/>
        <w:rPr>
          <w:b/>
          <w:lang w:val="ru-RU"/>
        </w:rPr>
      </w:pPr>
    </w:p>
    <w:p w:rsidR="0012542C" w:rsidRPr="00DF6E1A" w:rsidRDefault="0012542C" w:rsidP="00E108AB">
      <w:pPr>
        <w:ind w:left="360"/>
        <w:jc w:val="center"/>
        <w:rPr>
          <w:b/>
          <w:lang w:val="ru-RU"/>
        </w:rPr>
      </w:pPr>
    </w:p>
    <w:p w:rsidR="0012542C" w:rsidRPr="00DF6E1A" w:rsidRDefault="0012542C" w:rsidP="00E108AB">
      <w:pPr>
        <w:ind w:left="360"/>
        <w:jc w:val="center"/>
        <w:rPr>
          <w:b/>
          <w:lang w:val="ru-RU"/>
        </w:rPr>
      </w:pPr>
    </w:p>
    <w:p w:rsidR="00E108AB" w:rsidRPr="00DF6E1A" w:rsidRDefault="00E108AB" w:rsidP="00E108AB">
      <w:pPr>
        <w:ind w:left="360"/>
        <w:jc w:val="right"/>
        <w:rPr>
          <w:lang w:val="ru-RU"/>
        </w:rPr>
      </w:pPr>
    </w:p>
    <w:p w:rsidR="00E108AB" w:rsidRPr="00DF6E1A" w:rsidRDefault="00E108AB" w:rsidP="00E108AB">
      <w:pPr>
        <w:rPr>
          <w:b/>
          <w:lang w:val="ru-RU"/>
        </w:rPr>
      </w:pPr>
      <w:r w:rsidRPr="00DF6E1A">
        <w:rPr>
          <w:b/>
          <w:lang w:val="ru-RU"/>
        </w:rPr>
        <w:t xml:space="preserve">  1. Общие положения</w:t>
      </w:r>
    </w:p>
    <w:p w:rsidR="003F1B22" w:rsidRPr="00DF6E1A" w:rsidRDefault="003F1B22" w:rsidP="00E108AB">
      <w:pPr>
        <w:rPr>
          <w:b/>
          <w:lang w:val="ru-RU"/>
        </w:rPr>
      </w:pPr>
    </w:p>
    <w:p w:rsidR="00E108AB" w:rsidRPr="00DF6E1A" w:rsidRDefault="00422E04" w:rsidP="00CC6424">
      <w:pPr>
        <w:rPr>
          <w:lang w:val="ru-RU"/>
        </w:rPr>
      </w:pPr>
      <w:r w:rsidRPr="00DF6E1A">
        <w:rPr>
          <w:b/>
          <w:bCs/>
          <w:sz w:val="20"/>
          <w:szCs w:val="20"/>
          <w:lang w:val="ru-RU"/>
        </w:rPr>
        <w:t xml:space="preserve">      </w:t>
      </w:r>
      <w:r w:rsidR="00E108AB" w:rsidRPr="00DF6E1A">
        <w:rPr>
          <w:lang w:val="ru-RU"/>
        </w:rPr>
        <w:t xml:space="preserve">Аттестование по </w:t>
      </w:r>
      <w:r w:rsidR="00B509C2" w:rsidRPr="00DF6E1A">
        <w:rPr>
          <w:lang w:val="ru-RU"/>
        </w:rPr>
        <w:t>«</w:t>
      </w:r>
      <w:r w:rsidR="0005409B" w:rsidRPr="00DF6E1A">
        <w:rPr>
          <w:lang w:val="ru-RU"/>
        </w:rPr>
        <w:t>военно-спортивным многоборьям</w:t>
      </w:r>
      <w:r w:rsidR="00E108AB" w:rsidRPr="00DF6E1A">
        <w:rPr>
          <w:lang w:val="ru-RU"/>
        </w:rPr>
        <w:t>»  должно проводиться  в строгом  соответствии с</w:t>
      </w:r>
      <w:r w:rsidR="00E108AB" w:rsidRPr="00DF6E1A">
        <w:rPr>
          <w:sz w:val="20"/>
          <w:szCs w:val="20"/>
          <w:lang w:val="ru-RU"/>
        </w:rPr>
        <w:t xml:space="preserve"> </w:t>
      </w:r>
      <w:r w:rsidR="005F7338" w:rsidRPr="00DF6E1A">
        <w:rPr>
          <w:lang w:val="ru-RU"/>
        </w:rPr>
        <w:t>данным</w:t>
      </w:r>
      <w:r w:rsidR="00E108AB" w:rsidRPr="00DF6E1A">
        <w:rPr>
          <w:sz w:val="20"/>
          <w:szCs w:val="20"/>
          <w:lang w:val="ru-RU"/>
        </w:rPr>
        <w:t xml:space="preserve">  </w:t>
      </w:r>
      <w:r w:rsidR="002D5C51" w:rsidRPr="00DF6E1A">
        <w:rPr>
          <w:sz w:val="20"/>
          <w:szCs w:val="20"/>
          <w:lang w:val="ru-RU"/>
        </w:rPr>
        <w:t xml:space="preserve">МЕЖДУНАРОДНЫМ </w:t>
      </w:r>
      <w:r w:rsidR="00E108AB" w:rsidRPr="00DF6E1A">
        <w:rPr>
          <w:sz w:val="20"/>
          <w:szCs w:val="20"/>
          <w:lang w:val="ru-RU"/>
        </w:rPr>
        <w:t xml:space="preserve">ПОЛОЖЕНИЕМ О ТЕХНИЧЕСКОЙ ПОЯСОВОЙ АТТЕСТАЦИИ </w:t>
      </w:r>
      <w:r w:rsidR="00FE7314" w:rsidRPr="00DF6E1A">
        <w:rPr>
          <w:sz w:val="20"/>
          <w:szCs w:val="20"/>
          <w:lang w:val="ru-RU"/>
        </w:rPr>
        <w:t>ПО</w:t>
      </w:r>
      <w:r w:rsidR="00E108AB" w:rsidRPr="00DF6E1A">
        <w:rPr>
          <w:sz w:val="20"/>
          <w:szCs w:val="20"/>
          <w:lang w:val="ru-RU"/>
        </w:rPr>
        <w:t xml:space="preserve"> «</w:t>
      </w:r>
      <w:r w:rsidR="0005409B" w:rsidRPr="00DF6E1A">
        <w:rPr>
          <w:sz w:val="20"/>
          <w:szCs w:val="20"/>
          <w:lang w:val="ru-RU"/>
        </w:rPr>
        <w:t>ВОЕННО-СПОРТИВНЫМ МНОГОБОРЬЯМ</w:t>
      </w:r>
      <w:r w:rsidR="00E108AB" w:rsidRPr="00DF6E1A">
        <w:rPr>
          <w:sz w:val="20"/>
          <w:szCs w:val="20"/>
          <w:lang w:val="ru-RU"/>
        </w:rPr>
        <w:t>»</w:t>
      </w:r>
      <w:r w:rsidR="00E108AB" w:rsidRPr="00DF6E1A">
        <w:rPr>
          <w:sz w:val="16"/>
          <w:szCs w:val="16"/>
          <w:lang w:val="ru-RU"/>
        </w:rPr>
        <w:t xml:space="preserve"> </w:t>
      </w:r>
      <w:r w:rsidR="00B509C2" w:rsidRPr="00DF6E1A">
        <w:rPr>
          <w:sz w:val="16"/>
          <w:szCs w:val="16"/>
          <w:lang w:val="ru-RU"/>
        </w:rPr>
        <w:t xml:space="preserve"> </w:t>
      </w:r>
      <w:r w:rsidR="00E108AB" w:rsidRPr="00DF6E1A">
        <w:rPr>
          <w:sz w:val="16"/>
          <w:szCs w:val="16"/>
          <w:lang w:val="ru-RU"/>
        </w:rPr>
        <w:t>(</w:t>
      </w:r>
      <w:r w:rsidR="00E108AB" w:rsidRPr="00DF6E1A">
        <w:rPr>
          <w:lang w:val="ru-RU"/>
        </w:rPr>
        <w:t>д</w:t>
      </w:r>
      <w:r w:rsidR="00B71AA5" w:rsidRPr="00DF6E1A">
        <w:rPr>
          <w:lang w:val="ru-RU"/>
        </w:rPr>
        <w:t>а</w:t>
      </w:r>
      <w:r w:rsidR="00E108AB" w:rsidRPr="00DF6E1A">
        <w:rPr>
          <w:lang w:val="ru-RU"/>
        </w:rPr>
        <w:t>лее Положение)</w:t>
      </w:r>
      <w:r w:rsidR="00E108AB" w:rsidRPr="00DF6E1A">
        <w:rPr>
          <w:sz w:val="20"/>
          <w:szCs w:val="20"/>
          <w:lang w:val="ru-RU"/>
        </w:rPr>
        <w:t xml:space="preserve">,  </w:t>
      </w:r>
      <w:r w:rsidR="00E108AB" w:rsidRPr="00DF6E1A">
        <w:rPr>
          <w:lang w:val="ru-RU"/>
        </w:rPr>
        <w:t>имеющим силу на территории стран</w:t>
      </w:r>
      <w:r w:rsidR="00B71AA5" w:rsidRPr="00DF6E1A">
        <w:rPr>
          <w:lang w:val="ru-RU"/>
        </w:rPr>
        <w:t>,</w:t>
      </w:r>
      <w:r w:rsidR="00E108AB" w:rsidRPr="00DF6E1A">
        <w:rPr>
          <w:lang w:val="ru-RU"/>
        </w:rPr>
        <w:t xml:space="preserve"> спортивные организации которых</w:t>
      </w:r>
      <w:r w:rsidR="00B71AA5" w:rsidRPr="00DF6E1A">
        <w:rPr>
          <w:lang w:val="ru-RU"/>
        </w:rPr>
        <w:t>,</w:t>
      </w:r>
      <w:r w:rsidR="00E108AB" w:rsidRPr="00DF6E1A">
        <w:rPr>
          <w:lang w:val="ru-RU"/>
        </w:rPr>
        <w:t xml:space="preserve"> входят в состав </w:t>
      </w:r>
      <w:r w:rsidR="00400A89" w:rsidRPr="00DF6E1A">
        <w:rPr>
          <w:lang w:val="ru-RU"/>
        </w:rPr>
        <w:t xml:space="preserve">Общественного Союза «Международная организация </w:t>
      </w:r>
      <w:r w:rsidR="00E108AB" w:rsidRPr="00DF6E1A">
        <w:rPr>
          <w:lang w:val="ru-RU"/>
        </w:rPr>
        <w:t>военно-спортивных многоборий» (дал</w:t>
      </w:r>
      <w:r w:rsidR="00B71AA5" w:rsidRPr="00DF6E1A">
        <w:rPr>
          <w:lang w:val="ru-RU"/>
        </w:rPr>
        <w:t>ее</w:t>
      </w:r>
      <w:r w:rsidR="00E108AB" w:rsidRPr="00DF6E1A">
        <w:rPr>
          <w:lang w:val="ru-RU"/>
        </w:rPr>
        <w:t xml:space="preserve"> Союз). </w:t>
      </w:r>
    </w:p>
    <w:p w:rsidR="00E108AB" w:rsidRPr="00DF6E1A" w:rsidRDefault="00422E04" w:rsidP="00CC6424">
      <w:pPr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 xml:space="preserve">Данное Положение является обязательным для </w:t>
      </w:r>
      <w:r w:rsidR="00DD0AFC" w:rsidRPr="00DF6E1A">
        <w:rPr>
          <w:lang w:val="ru-RU"/>
        </w:rPr>
        <w:t>вех</w:t>
      </w:r>
      <w:r w:rsidR="00E108AB" w:rsidRPr="00DF6E1A">
        <w:rPr>
          <w:lang w:val="ru-RU"/>
        </w:rPr>
        <w:t xml:space="preserve"> </w:t>
      </w:r>
      <w:r w:rsidR="00DD0AFC" w:rsidRPr="00DF6E1A">
        <w:rPr>
          <w:lang w:val="ru-RU"/>
        </w:rPr>
        <w:t>ли</w:t>
      </w:r>
      <w:r w:rsidR="000B0633" w:rsidRPr="00DF6E1A">
        <w:rPr>
          <w:lang w:val="ru-RU"/>
        </w:rPr>
        <w:t>ц</w:t>
      </w:r>
      <w:r w:rsidR="00930CBF" w:rsidRPr="00DF6E1A">
        <w:rPr>
          <w:lang w:val="ru-RU"/>
        </w:rPr>
        <w:t>, при</w:t>
      </w:r>
      <w:r w:rsidR="00E108AB" w:rsidRPr="00DF6E1A">
        <w:rPr>
          <w:lang w:val="ru-RU"/>
        </w:rPr>
        <w:t xml:space="preserve">влекаемых к </w:t>
      </w:r>
      <w:r w:rsidR="001968F1" w:rsidRPr="00DF6E1A">
        <w:rPr>
          <w:lang w:val="ru-RU"/>
        </w:rPr>
        <w:t>проведе</w:t>
      </w:r>
      <w:r w:rsidR="00930CBF" w:rsidRPr="00DF6E1A">
        <w:rPr>
          <w:lang w:val="ru-RU"/>
        </w:rPr>
        <w:t>нию</w:t>
      </w:r>
      <w:r w:rsidR="00E108AB" w:rsidRPr="00DF6E1A">
        <w:rPr>
          <w:lang w:val="ru-RU"/>
        </w:rPr>
        <w:t xml:space="preserve"> аттестования.</w:t>
      </w:r>
    </w:p>
    <w:p w:rsidR="00E108AB" w:rsidRPr="00DF6E1A" w:rsidRDefault="00422E04" w:rsidP="00CC6424">
      <w:pPr>
        <w:rPr>
          <w:sz w:val="20"/>
          <w:szCs w:val="20"/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>Изменения в данн</w:t>
      </w:r>
      <w:r w:rsidR="0048125F" w:rsidRPr="00DF6E1A">
        <w:rPr>
          <w:lang w:val="ru-RU"/>
        </w:rPr>
        <w:t>ое</w:t>
      </w:r>
      <w:r w:rsidR="00E108AB" w:rsidRPr="00DF6E1A">
        <w:rPr>
          <w:lang w:val="ru-RU"/>
        </w:rPr>
        <w:t xml:space="preserve"> Положени</w:t>
      </w:r>
      <w:r w:rsidR="0048125F" w:rsidRPr="00DF6E1A">
        <w:rPr>
          <w:lang w:val="ru-RU"/>
        </w:rPr>
        <w:t>е</w:t>
      </w:r>
      <w:r w:rsidR="00E108AB" w:rsidRPr="00DF6E1A">
        <w:rPr>
          <w:lang w:val="ru-RU"/>
        </w:rPr>
        <w:t xml:space="preserve"> вносятся Президентом  Союза на основании предложений  Международной Аттестационной</w:t>
      </w:r>
      <w:r w:rsidR="00E108AB" w:rsidRPr="00DF6E1A">
        <w:rPr>
          <w:sz w:val="20"/>
          <w:szCs w:val="20"/>
          <w:lang w:val="ru-RU"/>
        </w:rPr>
        <w:t xml:space="preserve"> </w:t>
      </w:r>
      <w:r w:rsidR="00E108AB" w:rsidRPr="00DF6E1A">
        <w:rPr>
          <w:lang w:val="ru-RU"/>
        </w:rPr>
        <w:t xml:space="preserve">коллегии Союза. </w:t>
      </w:r>
    </w:p>
    <w:p w:rsidR="00E108AB" w:rsidRPr="00DF6E1A" w:rsidRDefault="00E108AB" w:rsidP="00E108AB">
      <w:pPr>
        <w:ind w:left="360"/>
        <w:rPr>
          <w:lang w:val="ru-RU"/>
        </w:rPr>
      </w:pPr>
    </w:p>
    <w:p w:rsidR="00E108AB" w:rsidRPr="00DF6E1A" w:rsidRDefault="00E108AB" w:rsidP="00E108AB">
      <w:pPr>
        <w:rPr>
          <w:b/>
          <w:lang w:val="ru-RU"/>
        </w:rPr>
      </w:pPr>
      <w:r w:rsidRPr="00DF6E1A">
        <w:rPr>
          <w:lang w:val="ru-RU"/>
        </w:rPr>
        <w:t xml:space="preserve">   </w:t>
      </w:r>
      <w:r w:rsidRPr="00DF6E1A">
        <w:rPr>
          <w:b/>
          <w:lang w:val="ru-RU"/>
        </w:rPr>
        <w:t>2. Цели и задачи проведения аттестации</w:t>
      </w:r>
    </w:p>
    <w:p w:rsidR="003F1B22" w:rsidRPr="00DF6E1A" w:rsidRDefault="003F1B22" w:rsidP="00E108AB">
      <w:pPr>
        <w:rPr>
          <w:b/>
          <w:lang w:val="ru-RU"/>
        </w:rPr>
      </w:pPr>
    </w:p>
    <w:p w:rsidR="00E108AB" w:rsidRPr="00DF6E1A" w:rsidRDefault="00E108AB" w:rsidP="00CC6424">
      <w:pPr>
        <w:rPr>
          <w:lang w:val="ru-RU"/>
        </w:rPr>
      </w:pPr>
      <w:r w:rsidRPr="00DF6E1A">
        <w:rPr>
          <w:lang w:val="ru-RU"/>
        </w:rPr>
        <w:t xml:space="preserve">    Главной целью технической поясовой аттестации (далее – ТПА) является   совершенствование техники «</w:t>
      </w:r>
      <w:r w:rsidR="0005409B" w:rsidRPr="00DF6E1A">
        <w:rPr>
          <w:lang w:val="ru-RU"/>
        </w:rPr>
        <w:t>всестилевого боя</w:t>
      </w:r>
      <w:r w:rsidRPr="00DF6E1A">
        <w:rPr>
          <w:lang w:val="ru-RU"/>
        </w:rPr>
        <w:t>», своевременное внедрени</w:t>
      </w:r>
      <w:r w:rsidR="00142430" w:rsidRPr="00DF6E1A">
        <w:rPr>
          <w:lang w:val="ru-RU"/>
        </w:rPr>
        <w:t>е</w:t>
      </w:r>
      <w:r w:rsidR="000B0633" w:rsidRPr="00DF6E1A">
        <w:rPr>
          <w:lang w:val="ru-RU"/>
        </w:rPr>
        <w:t xml:space="preserve"> в стиль</w:t>
      </w:r>
      <w:r w:rsidRPr="00DF6E1A">
        <w:rPr>
          <w:lang w:val="ru-RU"/>
        </w:rPr>
        <w:t xml:space="preserve"> прогрессивного  технического арсенала единоборств.</w:t>
      </w:r>
    </w:p>
    <w:p w:rsidR="00E108AB" w:rsidRPr="00DF6E1A" w:rsidRDefault="00E108AB" w:rsidP="00E108AB">
      <w:pPr>
        <w:rPr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Основными задачами аттестования является:</w:t>
      </w:r>
    </w:p>
    <w:p w:rsidR="002112F3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142430" w:rsidRPr="00DF6E1A">
        <w:rPr>
          <w:lang w:val="ru-RU"/>
        </w:rPr>
        <w:t xml:space="preserve"> </w:t>
      </w:r>
      <w:r w:rsidRPr="00DF6E1A">
        <w:rPr>
          <w:lang w:val="ru-RU"/>
        </w:rPr>
        <w:t>определени</w:t>
      </w:r>
      <w:r w:rsidR="00554565" w:rsidRPr="00DF6E1A">
        <w:rPr>
          <w:lang w:val="ru-RU"/>
        </w:rPr>
        <w:t>е</w:t>
      </w:r>
      <w:r w:rsidRPr="00DF6E1A">
        <w:rPr>
          <w:lang w:val="ru-RU"/>
        </w:rPr>
        <w:t xml:space="preserve"> </w:t>
      </w:r>
      <w:proofErr w:type="gramStart"/>
      <w:r w:rsidRPr="00DF6E1A">
        <w:rPr>
          <w:lang w:val="ru-RU"/>
        </w:rPr>
        <w:t>соответствия уровня технической подготовленности спортсменов</w:t>
      </w:r>
      <w:proofErr w:type="gramEnd"/>
      <w:r w:rsidRPr="00DF6E1A">
        <w:rPr>
          <w:lang w:val="ru-RU"/>
        </w:rPr>
        <w:t xml:space="preserve">  </w:t>
      </w:r>
      <w:r w:rsidR="00554565" w:rsidRPr="00DF6E1A">
        <w:rPr>
          <w:lang w:val="ru-RU"/>
        </w:rPr>
        <w:t xml:space="preserve"> </w:t>
      </w:r>
    </w:p>
    <w:p w:rsidR="00E108AB" w:rsidRPr="00DF6E1A" w:rsidRDefault="002112F3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142430" w:rsidRPr="00DF6E1A">
        <w:rPr>
          <w:lang w:val="ru-RU"/>
        </w:rPr>
        <w:t>т</w:t>
      </w:r>
      <w:r w:rsidR="00E108AB" w:rsidRPr="00DF6E1A">
        <w:rPr>
          <w:lang w:val="ru-RU"/>
        </w:rPr>
        <w:t>ребованиям стиля «</w:t>
      </w:r>
      <w:r w:rsidR="0005409B" w:rsidRPr="00DF6E1A">
        <w:rPr>
          <w:lang w:val="ru-RU"/>
        </w:rPr>
        <w:t>всестилевого боя</w:t>
      </w:r>
      <w:r w:rsidR="00E108AB" w:rsidRPr="00DF6E1A">
        <w:rPr>
          <w:lang w:val="ru-RU"/>
        </w:rPr>
        <w:t>»;</w:t>
      </w:r>
    </w:p>
    <w:p w:rsidR="00142430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142430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повышение </w:t>
      </w:r>
      <w:proofErr w:type="gramStart"/>
      <w:r w:rsidRPr="00DF6E1A">
        <w:rPr>
          <w:lang w:val="ru-RU"/>
        </w:rPr>
        <w:t>эффективности системы подготовки спортсменов</w:t>
      </w:r>
      <w:proofErr w:type="gramEnd"/>
      <w:r w:rsidRPr="00DF6E1A">
        <w:rPr>
          <w:lang w:val="ru-RU"/>
        </w:rPr>
        <w:t xml:space="preserve"> по освоению </w:t>
      </w:r>
      <w:proofErr w:type="spellStart"/>
      <w:r w:rsidRPr="00DF6E1A">
        <w:rPr>
          <w:lang w:val="ru-RU"/>
        </w:rPr>
        <w:t>техничес</w:t>
      </w:r>
      <w:proofErr w:type="spellEnd"/>
      <w:r w:rsidR="00142430" w:rsidRPr="00DF6E1A">
        <w:rPr>
          <w:lang w:val="ru-RU"/>
        </w:rPr>
        <w:t xml:space="preserve">- </w:t>
      </w:r>
    </w:p>
    <w:p w:rsidR="00E108AB" w:rsidRPr="00DF6E1A" w:rsidRDefault="00142430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E108AB" w:rsidRPr="00DF6E1A">
        <w:rPr>
          <w:lang w:val="ru-RU"/>
        </w:rPr>
        <w:t>кого арсенала  «</w:t>
      </w:r>
      <w:r w:rsidR="0005409B" w:rsidRPr="00DF6E1A">
        <w:rPr>
          <w:lang w:val="ru-RU"/>
        </w:rPr>
        <w:t>всестилевого боя</w:t>
      </w:r>
      <w:r w:rsidR="00E108AB" w:rsidRPr="00DF6E1A">
        <w:rPr>
          <w:lang w:val="ru-RU"/>
        </w:rPr>
        <w:t>»;</w:t>
      </w:r>
    </w:p>
    <w:p w:rsidR="00E108AB" w:rsidRPr="00DF6E1A" w:rsidRDefault="00E108AB" w:rsidP="00E108AB">
      <w:pPr>
        <w:numPr>
          <w:ins w:id="0" w:author="SPEEDxp" w:date="2010-07-30T12:28:00Z"/>
        </w:numPr>
        <w:jc w:val="both"/>
        <w:rPr>
          <w:lang w:val="ru-RU"/>
        </w:rPr>
      </w:pPr>
      <w:r w:rsidRPr="00DF6E1A">
        <w:rPr>
          <w:lang w:val="ru-RU"/>
        </w:rPr>
        <w:t xml:space="preserve">-  повышения результативности выступления спортсменов на соревнованиях;  </w:t>
      </w:r>
    </w:p>
    <w:p w:rsidR="002112F3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554565" w:rsidRPr="00DF6E1A">
        <w:rPr>
          <w:lang w:val="ru-RU"/>
        </w:rPr>
        <w:t xml:space="preserve"> </w:t>
      </w:r>
      <w:r w:rsidRPr="00DF6E1A">
        <w:rPr>
          <w:lang w:val="ru-RU"/>
        </w:rPr>
        <w:t>передача спортсменам знаний и умений  признанных Мастеров «</w:t>
      </w:r>
      <w:r w:rsidR="0005409B" w:rsidRPr="00DF6E1A">
        <w:rPr>
          <w:lang w:val="ru-RU"/>
        </w:rPr>
        <w:t xml:space="preserve">военно-спортивных </w:t>
      </w:r>
      <w:r w:rsidR="002112F3" w:rsidRPr="00DF6E1A">
        <w:rPr>
          <w:lang w:val="ru-RU"/>
        </w:rPr>
        <w:t xml:space="preserve">  </w:t>
      </w:r>
    </w:p>
    <w:p w:rsidR="00E108AB" w:rsidRPr="00DF6E1A" w:rsidRDefault="002112F3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05409B" w:rsidRPr="00DF6E1A">
        <w:rPr>
          <w:lang w:val="ru-RU"/>
        </w:rPr>
        <w:t>многоборий</w:t>
      </w:r>
      <w:r w:rsidR="00E108AB" w:rsidRPr="00DF6E1A">
        <w:rPr>
          <w:lang w:val="ru-RU"/>
        </w:rPr>
        <w:t>»;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обучение спортсменов элементам анализа эффективности технического арсенала вида;</w:t>
      </w:r>
    </w:p>
    <w:p w:rsidR="00554565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142430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определение степени эффективности техники </w:t>
      </w:r>
      <w:r w:rsidR="002D767E" w:rsidRPr="00DF6E1A">
        <w:rPr>
          <w:lang w:val="ru-RU"/>
        </w:rPr>
        <w:t>«</w:t>
      </w:r>
      <w:r w:rsidR="0005409B" w:rsidRPr="00DF6E1A">
        <w:rPr>
          <w:lang w:val="ru-RU"/>
        </w:rPr>
        <w:t>всестилевого боя</w:t>
      </w:r>
      <w:r w:rsidR="002D767E" w:rsidRPr="00DF6E1A">
        <w:rPr>
          <w:lang w:val="ru-RU"/>
        </w:rPr>
        <w:t>»</w:t>
      </w:r>
      <w:r w:rsidRPr="00DF6E1A">
        <w:rPr>
          <w:lang w:val="ru-RU"/>
        </w:rPr>
        <w:t xml:space="preserve"> по отношению </w:t>
      </w:r>
      <w:proofErr w:type="gramStart"/>
      <w:r w:rsidRPr="00DF6E1A">
        <w:rPr>
          <w:lang w:val="ru-RU"/>
        </w:rPr>
        <w:t>к</w:t>
      </w:r>
      <w:proofErr w:type="gramEnd"/>
      <w:r w:rsidRPr="00DF6E1A">
        <w:rPr>
          <w:lang w:val="ru-RU"/>
        </w:rPr>
        <w:t xml:space="preserve"> </w:t>
      </w:r>
      <w:r w:rsidR="00554565" w:rsidRPr="00DF6E1A">
        <w:rPr>
          <w:lang w:val="ru-RU"/>
        </w:rPr>
        <w:t xml:space="preserve">  </w:t>
      </w:r>
    </w:p>
    <w:p w:rsidR="00E108AB" w:rsidRPr="00DF6E1A" w:rsidRDefault="00554565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</w:t>
      </w:r>
      <w:r w:rsidR="00142430" w:rsidRPr="00DF6E1A">
        <w:rPr>
          <w:lang w:val="ru-RU"/>
        </w:rPr>
        <w:t xml:space="preserve"> </w:t>
      </w:r>
      <w:r w:rsidR="00E108AB" w:rsidRPr="00DF6E1A">
        <w:rPr>
          <w:lang w:val="ru-RU"/>
        </w:rPr>
        <w:t xml:space="preserve">другим стилям единоборств;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142430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популяризации </w:t>
      </w:r>
      <w:r w:rsidR="00554565" w:rsidRPr="00DF6E1A">
        <w:rPr>
          <w:lang w:val="ru-RU"/>
        </w:rPr>
        <w:t>«</w:t>
      </w:r>
      <w:r w:rsidR="0005409B" w:rsidRPr="00DF6E1A">
        <w:rPr>
          <w:lang w:val="ru-RU"/>
        </w:rPr>
        <w:t>военно-спортивных многоборий</w:t>
      </w:r>
      <w:r w:rsidR="00554565" w:rsidRPr="00DF6E1A">
        <w:rPr>
          <w:lang w:val="ru-RU"/>
        </w:rPr>
        <w:t>».</w:t>
      </w:r>
    </w:p>
    <w:p w:rsidR="00E108AB" w:rsidRPr="00DF6E1A" w:rsidRDefault="00E108AB" w:rsidP="00E108AB">
      <w:pPr>
        <w:rPr>
          <w:lang w:val="ru-RU"/>
        </w:rPr>
      </w:pPr>
    </w:p>
    <w:p w:rsidR="00E108AB" w:rsidRPr="00DF6E1A" w:rsidRDefault="00E108AB" w:rsidP="00E108AB">
      <w:pPr>
        <w:rPr>
          <w:b/>
          <w:bCs/>
          <w:lang w:val="ru-RU"/>
        </w:rPr>
      </w:pPr>
      <w:r w:rsidRPr="00DF6E1A">
        <w:rPr>
          <w:lang w:val="ru-RU"/>
        </w:rPr>
        <w:t xml:space="preserve">  </w:t>
      </w:r>
      <w:r w:rsidRPr="00DF6E1A">
        <w:rPr>
          <w:b/>
          <w:bCs/>
          <w:lang w:val="ru-RU"/>
        </w:rPr>
        <w:t xml:space="preserve"> 3. Общие принципы проведения аттестации </w:t>
      </w:r>
    </w:p>
    <w:p w:rsidR="003F1B22" w:rsidRPr="00DF6E1A" w:rsidRDefault="003F1B22" w:rsidP="00E108AB">
      <w:pPr>
        <w:rPr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ТПА проводится путём </w:t>
      </w:r>
      <w:r w:rsidR="00FF014C" w:rsidRPr="00DF6E1A">
        <w:rPr>
          <w:lang w:val="ru-RU"/>
        </w:rPr>
        <w:t xml:space="preserve">последовательного </w:t>
      </w:r>
      <w:r w:rsidR="00554565" w:rsidRPr="00DF6E1A">
        <w:rPr>
          <w:lang w:val="ru-RU"/>
        </w:rPr>
        <w:t>присвоения соответствующей квалификационной степени</w:t>
      </w:r>
      <w:r w:rsidR="002C0737" w:rsidRPr="00DF6E1A">
        <w:rPr>
          <w:lang w:val="ru-RU"/>
        </w:rPr>
        <w:t xml:space="preserve"> </w:t>
      </w:r>
      <w:r w:rsidR="00142430" w:rsidRPr="00DF6E1A">
        <w:rPr>
          <w:lang w:val="ru-RU"/>
        </w:rPr>
        <w:t xml:space="preserve"> при помощи</w:t>
      </w:r>
      <w:r w:rsidR="00554565" w:rsidRPr="00DF6E1A">
        <w:rPr>
          <w:lang w:val="ru-RU"/>
        </w:rPr>
        <w:t xml:space="preserve">  </w:t>
      </w:r>
      <w:r w:rsidRPr="00DF6E1A">
        <w:rPr>
          <w:lang w:val="ru-RU"/>
        </w:rPr>
        <w:t>оцен</w:t>
      </w:r>
      <w:r w:rsidR="000B0633" w:rsidRPr="00DF6E1A">
        <w:rPr>
          <w:lang w:val="ru-RU"/>
        </w:rPr>
        <w:t>ива</w:t>
      </w:r>
      <w:r w:rsidR="00142430" w:rsidRPr="00DF6E1A">
        <w:rPr>
          <w:lang w:val="ru-RU"/>
        </w:rPr>
        <w:t>ния</w:t>
      </w:r>
      <w:r w:rsidRPr="00DF6E1A">
        <w:rPr>
          <w:lang w:val="ru-RU"/>
        </w:rPr>
        <w:t xml:space="preserve"> </w:t>
      </w:r>
      <w:r w:rsidR="003B321A" w:rsidRPr="00DF6E1A">
        <w:rPr>
          <w:lang w:val="ru-RU"/>
        </w:rPr>
        <w:t>уров</w:t>
      </w:r>
      <w:r w:rsidR="00142430" w:rsidRPr="00DF6E1A">
        <w:rPr>
          <w:lang w:val="ru-RU"/>
        </w:rPr>
        <w:t>ня</w:t>
      </w:r>
      <w:r w:rsidR="003B321A" w:rsidRPr="00DF6E1A">
        <w:rPr>
          <w:lang w:val="ru-RU"/>
        </w:rPr>
        <w:t xml:space="preserve"> </w:t>
      </w:r>
      <w:r w:rsidRPr="00DF6E1A">
        <w:rPr>
          <w:lang w:val="ru-RU"/>
        </w:rPr>
        <w:t>теоретических</w:t>
      </w:r>
      <w:r w:rsidR="00554565" w:rsidRPr="00DF6E1A">
        <w:rPr>
          <w:lang w:val="ru-RU"/>
        </w:rPr>
        <w:t xml:space="preserve"> </w:t>
      </w:r>
      <w:r w:rsidR="000B0633" w:rsidRPr="00DF6E1A">
        <w:rPr>
          <w:lang w:val="ru-RU"/>
        </w:rPr>
        <w:t xml:space="preserve">знаний </w:t>
      </w:r>
      <w:r w:rsidR="00554565" w:rsidRPr="00DF6E1A">
        <w:rPr>
          <w:lang w:val="ru-RU"/>
        </w:rPr>
        <w:t>и</w:t>
      </w:r>
      <w:r w:rsidRPr="00DF6E1A">
        <w:rPr>
          <w:lang w:val="ru-RU"/>
        </w:rPr>
        <w:t xml:space="preserve"> практических умений</w:t>
      </w:r>
      <w:r w:rsidR="00C511EF" w:rsidRPr="00DF6E1A">
        <w:rPr>
          <w:lang w:val="ru-RU"/>
        </w:rPr>
        <w:t>,</w:t>
      </w:r>
      <w:r w:rsidR="004B66EC" w:rsidRPr="00DF6E1A">
        <w:rPr>
          <w:lang w:val="ru-RU"/>
        </w:rPr>
        <w:t xml:space="preserve">   определенных программами</w:t>
      </w:r>
      <w:r w:rsidRPr="00DF6E1A">
        <w:rPr>
          <w:lang w:val="ru-RU"/>
        </w:rPr>
        <w:t xml:space="preserve"> </w:t>
      </w:r>
      <w:r w:rsidR="000B0633" w:rsidRPr="00DF6E1A">
        <w:rPr>
          <w:lang w:val="ru-RU"/>
        </w:rPr>
        <w:t>ТПА</w:t>
      </w:r>
      <w:r w:rsidR="001248A0" w:rsidRPr="00DF6E1A">
        <w:rPr>
          <w:lang w:val="ru-RU"/>
        </w:rPr>
        <w:t xml:space="preserve"> </w:t>
      </w:r>
      <w:r w:rsidR="004B66EC" w:rsidRPr="00DF6E1A">
        <w:rPr>
          <w:lang w:val="ru-RU"/>
        </w:rPr>
        <w:t>(легкоконтактной и полноконтактной)</w:t>
      </w:r>
      <w:r w:rsidRPr="00DF6E1A">
        <w:rPr>
          <w:lang w:val="ru-RU"/>
        </w:rPr>
        <w:t xml:space="preserve">. </w:t>
      </w:r>
    </w:p>
    <w:p w:rsidR="00FF014C" w:rsidRPr="00DF6E1A" w:rsidRDefault="00C511EF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>Уровень подготовленности спортсменов определяется</w:t>
      </w:r>
      <w:r w:rsidR="002112F3" w:rsidRPr="00DF6E1A">
        <w:rPr>
          <w:lang w:val="ru-RU"/>
        </w:rPr>
        <w:t xml:space="preserve"> по степени освоения соответствующей программы аттестования.</w:t>
      </w:r>
      <w:r w:rsidR="00E108AB" w:rsidRPr="00DF6E1A">
        <w:rPr>
          <w:lang w:val="ru-RU"/>
        </w:rPr>
        <w:t xml:space="preserve"> Результаты сдачи </w:t>
      </w:r>
      <w:r w:rsidR="003B321A" w:rsidRPr="00DF6E1A">
        <w:rPr>
          <w:lang w:val="ru-RU"/>
        </w:rPr>
        <w:t xml:space="preserve">аттестационных экзаменов, </w:t>
      </w:r>
      <w:r w:rsidR="00E108AB" w:rsidRPr="00DF6E1A">
        <w:rPr>
          <w:lang w:val="ru-RU"/>
        </w:rPr>
        <w:t xml:space="preserve"> </w:t>
      </w:r>
      <w:r w:rsidR="000B0633" w:rsidRPr="00DF6E1A">
        <w:rPr>
          <w:lang w:val="ru-RU"/>
        </w:rPr>
        <w:t xml:space="preserve">оформляются </w:t>
      </w:r>
      <w:r w:rsidR="00E108AB" w:rsidRPr="00DF6E1A">
        <w:rPr>
          <w:lang w:val="ru-RU"/>
        </w:rPr>
        <w:t>комисси</w:t>
      </w:r>
      <w:r w:rsidR="000B0633" w:rsidRPr="00DF6E1A">
        <w:rPr>
          <w:lang w:val="ru-RU"/>
        </w:rPr>
        <w:t>ей</w:t>
      </w:r>
      <w:r w:rsidR="00E108AB" w:rsidRPr="00DF6E1A">
        <w:rPr>
          <w:lang w:val="ru-RU"/>
        </w:rPr>
        <w:t xml:space="preserve"> в виде протокол</w:t>
      </w:r>
      <w:r w:rsidR="003B321A" w:rsidRPr="00DF6E1A">
        <w:rPr>
          <w:lang w:val="ru-RU"/>
        </w:rPr>
        <w:t>ов</w:t>
      </w:r>
      <w:r w:rsidR="00E108AB" w:rsidRPr="00DF6E1A">
        <w:rPr>
          <w:lang w:val="ru-RU"/>
        </w:rPr>
        <w:t xml:space="preserve"> и представля</w:t>
      </w:r>
      <w:r w:rsidR="000B0633" w:rsidRPr="00DF6E1A">
        <w:rPr>
          <w:lang w:val="ru-RU"/>
        </w:rPr>
        <w:t>ются</w:t>
      </w:r>
      <w:r w:rsidR="00E108AB" w:rsidRPr="00DF6E1A">
        <w:rPr>
          <w:lang w:val="ru-RU"/>
        </w:rPr>
        <w:t xml:space="preserve"> Президенту (Председателю) для последующего его утверждения. </w:t>
      </w:r>
      <w:r w:rsidR="000B0633" w:rsidRPr="00DF6E1A">
        <w:rPr>
          <w:lang w:val="ru-RU"/>
        </w:rPr>
        <w:t>По р</w:t>
      </w:r>
      <w:r w:rsidR="00E108AB" w:rsidRPr="00DF6E1A">
        <w:rPr>
          <w:lang w:val="ru-RU"/>
        </w:rPr>
        <w:t>езультат</w:t>
      </w:r>
      <w:r w:rsidR="000B0633" w:rsidRPr="00DF6E1A">
        <w:rPr>
          <w:lang w:val="ru-RU"/>
        </w:rPr>
        <w:t>ам</w:t>
      </w:r>
      <w:r w:rsidR="00E108AB" w:rsidRPr="00DF6E1A">
        <w:rPr>
          <w:lang w:val="ru-RU"/>
        </w:rPr>
        <w:t xml:space="preserve"> аттестования </w:t>
      </w:r>
      <w:r w:rsidR="000B0633" w:rsidRPr="00DF6E1A">
        <w:rPr>
          <w:lang w:val="ru-RU"/>
        </w:rPr>
        <w:t xml:space="preserve">издаётся </w:t>
      </w:r>
      <w:r w:rsidR="001248A0" w:rsidRPr="00DF6E1A">
        <w:rPr>
          <w:lang w:val="ru-RU"/>
        </w:rPr>
        <w:t xml:space="preserve">соответствующий </w:t>
      </w:r>
      <w:r w:rsidR="000B0633" w:rsidRPr="00DF6E1A">
        <w:rPr>
          <w:lang w:val="ru-RU"/>
        </w:rPr>
        <w:t>приказ по</w:t>
      </w:r>
      <w:r w:rsidR="00E108AB" w:rsidRPr="00DF6E1A">
        <w:rPr>
          <w:lang w:val="ru-RU"/>
        </w:rPr>
        <w:t xml:space="preserve"> организации</w:t>
      </w:r>
      <w:r w:rsidRPr="00DF6E1A">
        <w:rPr>
          <w:lang w:val="ru-RU"/>
        </w:rPr>
        <w:t>,</w:t>
      </w:r>
      <w:r w:rsidR="00E108AB" w:rsidRPr="00DF6E1A">
        <w:rPr>
          <w:lang w:val="ru-RU"/>
        </w:rPr>
        <w:t xml:space="preserve"> проводящей ат</w:t>
      </w:r>
      <w:r w:rsidRPr="00DF6E1A">
        <w:rPr>
          <w:lang w:val="ru-RU"/>
        </w:rPr>
        <w:t>т</w:t>
      </w:r>
      <w:r w:rsidR="00E108AB" w:rsidRPr="00DF6E1A">
        <w:rPr>
          <w:lang w:val="ru-RU"/>
        </w:rPr>
        <w:t xml:space="preserve">естование. </w:t>
      </w:r>
    </w:p>
    <w:p w:rsidR="00EE69FE" w:rsidRPr="00DF6E1A" w:rsidRDefault="00386841" w:rsidP="00400A89">
      <w:pPr>
        <w:rPr>
          <w:lang w:val="ru-RU"/>
        </w:rPr>
      </w:pPr>
      <w:r w:rsidRPr="00DF6E1A">
        <w:rPr>
          <w:lang w:val="ru-RU"/>
        </w:rPr>
        <w:t xml:space="preserve">     </w:t>
      </w:r>
      <w:r w:rsidR="00F72AFC" w:rsidRPr="00DF6E1A">
        <w:rPr>
          <w:lang w:val="ru-RU"/>
        </w:rPr>
        <w:t>В исключительных</w:t>
      </w:r>
      <w:r w:rsidR="003F1B22" w:rsidRPr="00DF6E1A">
        <w:rPr>
          <w:lang w:val="ru-RU"/>
        </w:rPr>
        <w:t xml:space="preserve"> случа</w:t>
      </w:r>
      <w:r w:rsidR="00F72AFC" w:rsidRPr="00DF6E1A">
        <w:rPr>
          <w:lang w:val="ru-RU"/>
        </w:rPr>
        <w:t>ях</w:t>
      </w:r>
      <w:r w:rsidR="00400A89" w:rsidRPr="00DF6E1A">
        <w:rPr>
          <w:lang w:val="ru-RU"/>
        </w:rPr>
        <w:t>,</w:t>
      </w:r>
      <w:r w:rsidR="00F72AFC" w:rsidRPr="00DF6E1A">
        <w:rPr>
          <w:lang w:val="ru-RU"/>
        </w:rPr>
        <w:t xml:space="preserve"> таких как высокий</w:t>
      </w:r>
      <w:r w:rsidR="003F1B22" w:rsidRPr="00DF6E1A">
        <w:rPr>
          <w:lang w:val="ru-RU"/>
        </w:rPr>
        <w:t xml:space="preserve"> </w:t>
      </w:r>
      <w:r w:rsidR="00F72AFC" w:rsidRPr="00DF6E1A">
        <w:rPr>
          <w:lang w:val="ru-RU"/>
        </w:rPr>
        <w:t>соревновательный рейтинг</w:t>
      </w:r>
      <w:r w:rsidR="003F1B22" w:rsidRPr="00DF6E1A">
        <w:rPr>
          <w:lang w:val="ru-RU"/>
        </w:rPr>
        <w:t xml:space="preserve"> спортсмена</w:t>
      </w:r>
      <w:r w:rsidR="00F72AFC" w:rsidRPr="00DF6E1A">
        <w:rPr>
          <w:lang w:val="ru-RU"/>
        </w:rPr>
        <w:t xml:space="preserve"> в течени</w:t>
      </w:r>
      <w:proofErr w:type="gramStart"/>
      <w:r w:rsidR="00F72AFC" w:rsidRPr="00DF6E1A">
        <w:rPr>
          <w:lang w:val="ru-RU"/>
        </w:rPr>
        <w:t>и</w:t>
      </w:r>
      <w:proofErr w:type="gramEnd"/>
      <w:r w:rsidR="00F72AFC" w:rsidRPr="00DF6E1A">
        <w:rPr>
          <w:lang w:val="ru-RU"/>
        </w:rPr>
        <w:t xml:space="preserve"> одного года</w:t>
      </w:r>
      <w:r w:rsidR="00D44A3B" w:rsidRPr="00DF6E1A">
        <w:rPr>
          <w:lang w:val="ru-RU"/>
        </w:rPr>
        <w:t>,</w:t>
      </w:r>
      <w:r w:rsidR="00F72AFC" w:rsidRPr="00DF6E1A">
        <w:rPr>
          <w:lang w:val="ru-RU"/>
        </w:rPr>
        <w:t xml:space="preserve"> получение права</w:t>
      </w:r>
      <w:r w:rsidR="00D44A3B" w:rsidRPr="00DF6E1A">
        <w:rPr>
          <w:lang w:val="ru-RU"/>
        </w:rPr>
        <w:t xml:space="preserve"> инструкторской деятельности</w:t>
      </w:r>
      <w:r w:rsidR="00400A89" w:rsidRPr="00DF6E1A">
        <w:rPr>
          <w:lang w:val="ru-RU"/>
        </w:rPr>
        <w:t>,</w:t>
      </w:r>
      <w:r w:rsidR="00F72AFC" w:rsidRPr="00DF6E1A">
        <w:rPr>
          <w:lang w:val="ru-RU"/>
        </w:rPr>
        <w:t xml:space="preserve"> Председателю структурного подразделения  даётся право присвоения </w:t>
      </w:r>
      <w:r w:rsidR="00400A89" w:rsidRPr="00DF6E1A">
        <w:rPr>
          <w:lang w:val="ru-RU"/>
        </w:rPr>
        <w:t xml:space="preserve">квалификации минуя одну более низкую. Президенту </w:t>
      </w:r>
      <w:r w:rsidR="001248A0" w:rsidRPr="00DF6E1A">
        <w:rPr>
          <w:lang w:val="ru-RU"/>
        </w:rPr>
        <w:t xml:space="preserve">Национальной </w:t>
      </w:r>
      <w:r w:rsidR="00400A89" w:rsidRPr="00DF6E1A">
        <w:rPr>
          <w:lang w:val="ru-RU"/>
        </w:rPr>
        <w:t>Федерации даётся право</w:t>
      </w:r>
      <w:r w:rsidR="00254460" w:rsidRPr="00DF6E1A">
        <w:rPr>
          <w:lang w:val="ru-RU"/>
        </w:rPr>
        <w:t>,</w:t>
      </w:r>
      <w:r w:rsidR="00400A89" w:rsidRPr="00DF6E1A">
        <w:rPr>
          <w:lang w:val="ru-RU"/>
        </w:rPr>
        <w:t xml:space="preserve"> присвоить</w:t>
      </w:r>
      <w:r w:rsidR="00D43403" w:rsidRPr="00DF6E1A">
        <w:rPr>
          <w:lang w:val="ru-RU"/>
        </w:rPr>
        <w:t>,</w:t>
      </w:r>
      <w:r w:rsidR="00400A89" w:rsidRPr="00DF6E1A">
        <w:rPr>
          <w:lang w:val="ru-RU"/>
        </w:rPr>
        <w:t xml:space="preserve"> квалификацию минуя две более низкие. Президенту </w:t>
      </w:r>
      <w:r w:rsidR="001248A0" w:rsidRPr="00DF6E1A">
        <w:rPr>
          <w:lang w:val="ru-RU"/>
        </w:rPr>
        <w:t xml:space="preserve">Международного </w:t>
      </w:r>
      <w:r w:rsidR="00400A89" w:rsidRPr="00DF6E1A">
        <w:rPr>
          <w:lang w:val="ru-RU"/>
        </w:rPr>
        <w:t>Союза</w:t>
      </w:r>
      <w:r w:rsidR="00D43403" w:rsidRPr="00DF6E1A">
        <w:rPr>
          <w:lang w:val="ru-RU"/>
        </w:rPr>
        <w:t>,</w:t>
      </w:r>
      <w:r w:rsidR="00400A89" w:rsidRPr="00DF6E1A">
        <w:rPr>
          <w:lang w:val="ru-RU"/>
        </w:rPr>
        <w:t xml:space="preserve"> минуя три более низких</w:t>
      </w:r>
      <w:r w:rsidR="00885ABA" w:rsidRPr="00DF6E1A">
        <w:rPr>
          <w:lang w:val="ru-RU"/>
        </w:rPr>
        <w:t>.</w:t>
      </w:r>
      <w:r w:rsidR="00400A89" w:rsidRPr="00DF6E1A">
        <w:rPr>
          <w:lang w:val="ru-RU"/>
        </w:rPr>
        <w:t xml:space="preserve"> Данные присвоения могут быть осуществлены только при условии соответствия возрастных ограничений.  </w:t>
      </w:r>
    </w:p>
    <w:p w:rsidR="002112F3" w:rsidRPr="00DF6E1A" w:rsidRDefault="002112F3" w:rsidP="00EE69FE">
      <w:pPr>
        <w:rPr>
          <w:b/>
          <w:lang w:val="ru-RU"/>
        </w:rPr>
      </w:pPr>
    </w:p>
    <w:p w:rsidR="002112F3" w:rsidRPr="00DF6E1A" w:rsidRDefault="00EE69FE" w:rsidP="00EE69FE">
      <w:pPr>
        <w:rPr>
          <w:b/>
          <w:lang w:val="ru-RU"/>
        </w:rPr>
      </w:pPr>
      <w:r w:rsidRPr="00DF6E1A">
        <w:rPr>
          <w:b/>
          <w:lang w:val="ru-RU"/>
        </w:rPr>
        <w:t xml:space="preserve">    </w:t>
      </w:r>
    </w:p>
    <w:p w:rsidR="002112F3" w:rsidRPr="00DF6E1A" w:rsidRDefault="002112F3" w:rsidP="00EE69FE">
      <w:pPr>
        <w:rPr>
          <w:b/>
          <w:lang w:val="ru-RU"/>
        </w:rPr>
      </w:pPr>
    </w:p>
    <w:p w:rsidR="00E108AB" w:rsidRPr="00DF6E1A" w:rsidRDefault="00EE69FE" w:rsidP="00EE69FE">
      <w:pPr>
        <w:rPr>
          <w:b/>
          <w:lang w:val="ru-RU"/>
        </w:rPr>
      </w:pPr>
      <w:r w:rsidRPr="00DF6E1A">
        <w:rPr>
          <w:b/>
          <w:lang w:val="ru-RU"/>
        </w:rPr>
        <w:t xml:space="preserve">4. </w:t>
      </w:r>
      <w:r w:rsidR="00E108AB" w:rsidRPr="00DF6E1A">
        <w:rPr>
          <w:b/>
          <w:lang w:val="ru-RU"/>
        </w:rPr>
        <w:t>Структура управления  аттестацион</w:t>
      </w:r>
      <w:r w:rsidR="00BD4784" w:rsidRPr="00DF6E1A">
        <w:rPr>
          <w:b/>
          <w:lang w:val="ru-RU"/>
        </w:rPr>
        <w:t>ным процессом</w:t>
      </w:r>
    </w:p>
    <w:p w:rsidR="00E108AB" w:rsidRPr="00DF6E1A" w:rsidRDefault="00E108AB" w:rsidP="00D61805">
      <w:pPr>
        <w:jc w:val="both"/>
        <w:rPr>
          <w:lang w:val="ru-RU"/>
        </w:rPr>
      </w:pPr>
      <w:r w:rsidRPr="00DF6E1A">
        <w:rPr>
          <w:lang w:val="ru-RU"/>
        </w:rPr>
        <w:t xml:space="preserve"> Общее руководство аттестационным  процессом осуществляет Президент Союза. Непосредственное руководство на соответствующих уровнях осуществляют Президенты </w:t>
      </w:r>
      <w:r w:rsidR="003F1B22" w:rsidRPr="00DF6E1A">
        <w:rPr>
          <w:lang w:val="ru-RU"/>
        </w:rPr>
        <w:t xml:space="preserve">(Председатели) </w:t>
      </w:r>
      <w:r w:rsidRPr="00DF6E1A">
        <w:rPr>
          <w:lang w:val="ru-RU"/>
        </w:rPr>
        <w:t xml:space="preserve"> Национальных, </w:t>
      </w:r>
      <w:r w:rsidR="003F1B22" w:rsidRPr="00DF6E1A">
        <w:rPr>
          <w:lang w:val="ru-RU"/>
        </w:rPr>
        <w:t>региональных (областных)</w:t>
      </w:r>
      <w:r w:rsidR="00422E04" w:rsidRPr="00DF6E1A">
        <w:rPr>
          <w:lang w:val="ru-RU"/>
        </w:rPr>
        <w:t xml:space="preserve"> и </w:t>
      </w:r>
      <w:r w:rsidRPr="00DF6E1A">
        <w:rPr>
          <w:lang w:val="ru-RU"/>
        </w:rPr>
        <w:t>т</w:t>
      </w:r>
      <w:r w:rsidR="00422E04" w:rsidRPr="00DF6E1A">
        <w:rPr>
          <w:lang w:val="ru-RU"/>
        </w:rPr>
        <w:t>.д.</w:t>
      </w:r>
      <w:r w:rsidRPr="00DF6E1A">
        <w:rPr>
          <w:lang w:val="ru-RU"/>
        </w:rPr>
        <w:t xml:space="preserve"> </w:t>
      </w:r>
      <w:r w:rsidR="001F43EF" w:rsidRPr="00DF6E1A">
        <w:rPr>
          <w:lang w:val="ru-RU"/>
        </w:rPr>
        <w:t xml:space="preserve">федераций </w:t>
      </w:r>
      <w:proofErr w:type="gramStart"/>
      <w:r w:rsidRPr="00DF6E1A">
        <w:rPr>
          <w:lang w:val="ru-RU"/>
        </w:rPr>
        <w:t xml:space="preserve">( </w:t>
      </w:r>
      <w:proofErr w:type="gramEnd"/>
      <w:r w:rsidRPr="00DF6E1A">
        <w:rPr>
          <w:lang w:val="ru-RU"/>
        </w:rPr>
        <w:t xml:space="preserve">в </w:t>
      </w:r>
      <w:r w:rsidR="00D61805" w:rsidRPr="00DF6E1A">
        <w:rPr>
          <w:lang w:val="ru-RU"/>
        </w:rPr>
        <w:t>дальней-</w:t>
      </w:r>
      <w:proofErr w:type="spellStart"/>
      <w:r w:rsidRPr="00DF6E1A">
        <w:rPr>
          <w:lang w:val="ru-RU"/>
        </w:rPr>
        <w:t>шем</w:t>
      </w:r>
      <w:proofErr w:type="spellEnd"/>
      <w:r w:rsidRPr="00DF6E1A">
        <w:rPr>
          <w:lang w:val="ru-RU"/>
        </w:rPr>
        <w:t xml:space="preserve"> ЛПР</w:t>
      </w:r>
      <w:r w:rsidR="003F1B22" w:rsidRPr="00DF6E1A">
        <w:rPr>
          <w:lang w:val="ru-RU"/>
        </w:rPr>
        <w:t xml:space="preserve"> – лица принимающие решение</w:t>
      </w:r>
      <w:r w:rsidRPr="00DF6E1A">
        <w:rPr>
          <w:lang w:val="ru-RU"/>
        </w:rPr>
        <w:t xml:space="preserve">). </w:t>
      </w:r>
      <w:r w:rsidR="009A6002" w:rsidRPr="00DF6E1A">
        <w:rPr>
          <w:lang w:val="ru-RU"/>
        </w:rPr>
        <w:t>При этом а</w:t>
      </w:r>
      <w:r w:rsidRPr="00DF6E1A">
        <w:rPr>
          <w:lang w:val="ru-RU"/>
        </w:rPr>
        <w:t xml:space="preserve">ттестационные коллегии </w:t>
      </w:r>
      <w:r w:rsidR="002C0737" w:rsidRPr="00DF6E1A">
        <w:rPr>
          <w:lang w:val="ru-RU"/>
        </w:rPr>
        <w:t>(постоянно действующий орган), а</w:t>
      </w:r>
      <w:r w:rsidRPr="00DF6E1A">
        <w:rPr>
          <w:lang w:val="ru-RU"/>
        </w:rPr>
        <w:t xml:space="preserve"> аттестационные комиссии</w:t>
      </w:r>
      <w:r w:rsidR="005756FA" w:rsidRPr="00DF6E1A">
        <w:rPr>
          <w:lang w:val="ru-RU"/>
        </w:rPr>
        <w:t xml:space="preserve"> (временно действующий</w:t>
      </w:r>
      <w:r w:rsidR="002C0737" w:rsidRPr="00DF6E1A">
        <w:rPr>
          <w:lang w:val="ru-RU"/>
        </w:rPr>
        <w:t xml:space="preserve"> орган</w:t>
      </w:r>
      <w:r w:rsidR="005756FA" w:rsidRPr="00DF6E1A">
        <w:rPr>
          <w:lang w:val="ru-RU"/>
        </w:rPr>
        <w:t>,</w:t>
      </w:r>
      <w:r w:rsidR="002C0737" w:rsidRPr="00DF6E1A">
        <w:rPr>
          <w:lang w:val="ru-RU"/>
        </w:rPr>
        <w:t xml:space="preserve"> созданный на период аттестации</w:t>
      </w:r>
      <w:r w:rsidR="005756FA" w:rsidRPr="00DF6E1A">
        <w:rPr>
          <w:lang w:val="ru-RU"/>
        </w:rPr>
        <w:t>)</w:t>
      </w:r>
      <w:r w:rsidR="002C0737" w:rsidRPr="00DF6E1A">
        <w:rPr>
          <w:lang w:val="ru-RU"/>
        </w:rPr>
        <w:t xml:space="preserve">. </w:t>
      </w:r>
      <w:r w:rsidRPr="00DF6E1A">
        <w:rPr>
          <w:lang w:val="ru-RU"/>
        </w:rPr>
        <w:t xml:space="preserve">По решению ЛПР часть полномочий по управлению </w:t>
      </w:r>
      <w:r w:rsidR="002C0737" w:rsidRPr="00DF6E1A">
        <w:rPr>
          <w:lang w:val="ru-RU"/>
        </w:rPr>
        <w:t xml:space="preserve">аттестационным </w:t>
      </w:r>
      <w:r w:rsidR="009A6002" w:rsidRPr="00DF6E1A">
        <w:rPr>
          <w:lang w:val="ru-RU"/>
        </w:rPr>
        <w:t xml:space="preserve">процессом </w:t>
      </w:r>
      <w:r w:rsidRPr="00DF6E1A">
        <w:rPr>
          <w:lang w:val="ru-RU"/>
        </w:rPr>
        <w:t>могут быть делегированы заместителю</w:t>
      </w:r>
      <w:r w:rsidR="001F43EF" w:rsidRPr="00DF6E1A">
        <w:rPr>
          <w:lang w:val="ru-RU"/>
        </w:rPr>
        <w:t xml:space="preserve"> </w:t>
      </w:r>
      <w:r w:rsidRPr="00DF6E1A">
        <w:rPr>
          <w:lang w:val="ru-RU"/>
        </w:rPr>
        <w:t>(если таковой имеется), члену Президиума (Совета) Федерации, либо как исключение наиболее подготовленному члену Федерации.</w:t>
      </w:r>
    </w:p>
    <w:p w:rsidR="00E108AB" w:rsidRPr="00DF6E1A" w:rsidRDefault="0017087F" w:rsidP="00E108AB">
      <w:pPr>
        <w:rPr>
          <w:i/>
          <w:sz w:val="22"/>
          <w:szCs w:val="22"/>
          <w:lang w:val="ru-RU"/>
        </w:rPr>
      </w:pPr>
      <w:r w:rsidRPr="00DF6E1A">
        <w:rPr>
          <w:lang w:val="ru-RU"/>
        </w:rPr>
        <w:t xml:space="preserve">                                                                                                                                  </w:t>
      </w:r>
      <w:r w:rsidRPr="00DF6E1A">
        <w:rPr>
          <w:i/>
          <w:sz w:val="22"/>
          <w:szCs w:val="22"/>
          <w:lang w:val="ru-RU"/>
        </w:rPr>
        <w:t>Рисунок № 1</w:t>
      </w:r>
    </w:p>
    <w:p w:rsidR="0017087F" w:rsidRPr="00DF6E1A" w:rsidRDefault="0017087F" w:rsidP="00E108AB">
      <w:pPr>
        <w:rPr>
          <w:lang w:val="ru-RU"/>
        </w:rPr>
      </w:pPr>
    </w:p>
    <w:p w:rsidR="00E108AB" w:rsidRPr="00DF6E1A" w:rsidRDefault="00E108AB" w:rsidP="00C51578">
      <w:pPr>
        <w:jc w:val="center"/>
        <w:rPr>
          <w:b/>
          <w:lang w:val="ru-RU"/>
        </w:rPr>
      </w:pPr>
      <w:r w:rsidRPr="00DF6E1A">
        <w:rPr>
          <w:b/>
          <w:lang w:val="ru-RU"/>
        </w:rPr>
        <w:t>С</w:t>
      </w:r>
      <w:r w:rsidR="00C62767" w:rsidRPr="00DF6E1A">
        <w:rPr>
          <w:b/>
          <w:lang w:val="ru-RU"/>
        </w:rPr>
        <w:t>труктура</w:t>
      </w:r>
      <w:r w:rsidRPr="00DF6E1A">
        <w:rPr>
          <w:b/>
          <w:lang w:val="ru-RU"/>
        </w:rPr>
        <w:t xml:space="preserve"> управления</w:t>
      </w:r>
    </w:p>
    <w:p w:rsidR="00C62767" w:rsidRPr="00DF6E1A" w:rsidRDefault="001248A0" w:rsidP="00EE69FE">
      <w:pPr>
        <w:rPr>
          <w:lang w:val="ru-RU"/>
        </w:rPr>
      </w:pPr>
      <w:r w:rsidRPr="00DF6E1A">
        <w:rPr>
          <w:noProof/>
          <w:lang w:val="ru-RU"/>
        </w:rPr>
        <mc:AlternateContent>
          <mc:Choice Requires="wpc">
            <w:drawing>
              <wp:inline distT="0" distB="0" distL="0" distR="0" wp14:anchorId="0CF233BF" wp14:editId="42B7E95F">
                <wp:extent cx="5770880" cy="3847465"/>
                <wp:effectExtent l="0" t="0" r="1270" b="635"/>
                <wp:docPr id="57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583786" y="112874"/>
                            <a:ext cx="2603308" cy="339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376480" y="905429"/>
                            <a:ext cx="872044" cy="603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76480" y="1697172"/>
                            <a:ext cx="872044" cy="453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76480" y="2489727"/>
                            <a:ext cx="872044" cy="453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59465" y="1697172"/>
                            <a:ext cx="872846" cy="453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59465" y="2489727"/>
                            <a:ext cx="872846" cy="453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526133" y="112874"/>
                            <a:ext cx="1131734" cy="565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5F5948" w:rsidRDefault="0019372F" w:rsidP="00C5157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F5948">
                                <w:rPr>
                                  <w:sz w:val="20"/>
                                  <w:szCs w:val="20"/>
                                </w:rPr>
                                <w:t>Междун</w:t>
                              </w:r>
                              <w:r w:rsidRPr="005F5948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ародная</w:t>
                              </w:r>
                              <w:proofErr w:type="spellEnd"/>
                            </w:p>
                            <w:p w:rsidR="0019372F" w:rsidRPr="005F5948" w:rsidRDefault="0019372F" w:rsidP="00C51578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gramStart"/>
                              <w:r w:rsidRPr="005F5948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Аттестационная</w:t>
                              </w:r>
                              <w:proofErr w:type="gramEnd"/>
                            </w:p>
                            <w:p w:rsidR="0019372F" w:rsidRPr="00C51578" w:rsidRDefault="0019372F" w:rsidP="00C51578">
                              <w:pPr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C51578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Комиссия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04906" y="905429"/>
                            <a:ext cx="1131734" cy="603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Нац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иональная</w:t>
                              </w:r>
                              <w:proofErr w:type="spellEnd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Аттестац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ионная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</w:rPr>
                                <w:t>оллегия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04906" y="1697172"/>
                            <a:ext cx="1131734" cy="602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Областная</w:t>
                              </w:r>
                              <w:proofErr w:type="spellEnd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gramStart"/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ттест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ационная</w:t>
                              </w:r>
                              <w:proofErr w:type="gramEnd"/>
                            </w:p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</w:rPr>
                                <w:t>Кол</w:t>
                              </w: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легия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04906" y="2489727"/>
                            <a:ext cx="1131734" cy="600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Гор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одская</w:t>
                              </w:r>
                              <w:proofErr w:type="spellEnd"/>
                            </w:p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gramStart"/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Аттестационная</w:t>
                              </w:r>
                              <w:proofErr w:type="gramEnd"/>
                            </w:p>
                            <w:p w:rsidR="0019372F" w:rsidRPr="00157AE2" w:rsidRDefault="0019372F" w:rsidP="00C51578">
                              <w:pPr>
                                <w:jc w:val="right"/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Коллегия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47253" y="1697172"/>
                            <a:ext cx="1131734" cy="602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157AE2" w:rsidRDefault="0019372F" w:rsidP="00C51578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Обл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астная</w:t>
                              </w:r>
                              <w:proofErr w:type="spellEnd"/>
                            </w:p>
                            <w:p w:rsidR="0019372F" w:rsidRPr="00157AE2" w:rsidRDefault="0019372F" w:rsidP="00C51578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gramStart"/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Аттестационная</w:t>
                              </w:r>
                              <w:proofErr w:type="gramEnd"/>
                            </w:p>
                            <w:p w:rsidR="0019372F" w:rsidRPr="00157AE2" w:rsidRDefault="0019372F" w:rsidP="00C51578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Комиссия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847253" y="2489727"/>
                            <a:ext cx="1131734" cy="600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157AE2" w:rsidRDefault="0019372F" w:rsidP="00C51578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Гор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одская</w:t>
                              </w:r>
                              <w:proofErr w:type="spellEnd"/>
                            </w:p>
                            <w:p w:rsidR="0019372F" w:rsidRPr="00157AE2" w:rsidRDefault="0019372F" w:rsidP="00C51578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gramStart"/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Аттестационная</w:t>
                              </w:r>
                              <w:proofErr w:type="gramEnd"/>
                            </w:p>
                            <w:p w:rsidR="0019372F" w:rsidRPr="00C51578" w:rsidRDefault="0019372F" w:rsidP="00C51578">
                              <w:pPr>
                                <w:rPr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C51578">
                                <w:rPr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  <w:t>Комиссия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26026" y="112874"/>
                            <a:ext cx="1133337" cy="567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5F5948" w:rsidRDefault="0019372F" w:rsidP="00C51578">
                              <w:pP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F5948">
                                <w:rPr>
                                  <w:sz w:val="20"/>
                                  <w:szCs w:val="20"/>
                                </w:rPr>
                                <w:t>Междунар</w:t>
                              </w:r>
                              <w:r w:rsidRPr="005F5948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одная</w:t>
                              </w:r>
                              <w:proofErr w:type="spellEnd"/>
                              <w:r w:rsidRPr="005F594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F5948">
                                <w:rPr>
                                  <w:sz w:val="20"/>
                                  <w:szCs w:val="20"/>
                                </w:rPr>
                                <w:t>Аттест</w:t>
                              </w:r>
                              <w:r w:rsidRPr="005F5948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ационная</w:t>
                              </w:r>
                              <w:proofErr w:type="spellEnd"/>
                              <w:r w:rsidRPr="005F594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51578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C51578">
                                <w:rPr>
                                  <w:b/>
                                  <w:sz w:val="20"/>
                                  <w:szCs w:val="20"/>
                                </w:rPr>
                                <w:t>ол</w:t>
                              </w:r>
                              <w:proofErr w:type="spellEnd"/>
                              <w:r w:rsidRPr="00C51578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л</w:t>
                              </w:r>
                              <w:proofErr w:type="spellStart"/>
                              <w:r w:rsidRPr="00C51578">
                                <w:rPr>
                                  <w:b/>
                                  <w:sz w:val="20"/>
                                  <w:szCs w:val="20"/>
                                </w:rPr>
                                <w:t>егия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583786" y="112874"/>
                            <a:ext cx="2716321" cy="453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D70AB0" w:rsidRDefault="0019372F" w:rsidP="00D70AB0">
                              <w:pP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ПРЕЗИДЕНТ </w:t>
                              </w:r>
                            </w:p>
                            <w:p w:rsidR="0019372F" w:rsidRPr="005F5948" w:rsidRDefault="0019372F" w:rsidP="00C5157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МЕЖДУНАРОДНОГО СОЮЗА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47253" y="905429"/>
                            <a:ext cx="872846" cy="4539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847253" y="905429"/>
                            <a:ext cx="1131734" cy="602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157AE2" w:rsidRDefault="0019372F" w:rsidP="00C51578">
                              <w:pP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Нац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иональная</w:t>
                              </w:r>
                              <w:proofErr w:type="spellEnd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 xml:space="preserve"> Ат</w:t>
                              </w:r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т</w:t>
                              </w:r>
                              <w:proofErr w:type="spellStart"/>
                              <w:r w:rsidRPr="00157AE2">
                                <w:rPr>
                                  <w:sz w:val="20"/>
                                  <w:szCs w:val="20"/>
                                </w:rPr>
                                <w:t>естац</w:t>
                              </w:r>
                              <w:proofErr w:type="spellEnd"/>
                              <w:r w:rsidRPr="00157AE2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ионная</w:t>
                              </w:r>
                            </w:p>
                            <w:p w:rsidR="0019372F" w:rsidRPr="00157AE2" w:rsidRDefault="0019372F" w:rsidP="00C51578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  <w:lang w:val="ru-RU"/>
                                </w:rPr>
                                <w:t>К</w:t>
                              </w:r>
                              <w:r w:rsidRPr="00157AE2">
                                <w:rPr>
                                  <w:b/>
                                  <w:sz w:val="20"/>
                                  <w:szCs w:val="20"/>
                                </w:rPr>
                                <w:t>омиссия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75"/>
                        <wps:cNvCnPr/>
                        <wps:spPr bwMode="auto">
                          <a:xfrm flipH="1">
                            <a:off x="2828533" y="565995"/>
                            <a:ext cx="802" cy="339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6"/>
                        <wps:cNvCnPr/>
                        <wps:spPr bwMode="auto">
                          <a:xfrm>
                            <a:off x="3055360" y="1131989"/>
                            <a:ext cx="436022" cy="1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7"/>
                        <wps:cNvCnPr/>
                        <wps:spPr bwMode="auto">
                          <a:xfrm flipH="1">
                            <a:off x="2828533" y="1470612"/>
                            <a:ext cx="802" cy="225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8"/>
                        <wps:cNvCnPr/>
                        <wps:spPr bwMode="auto">
                          <a:xfrm flipH="1">
                            <a:off x="2828533" y="2150293"/>
                            <a:ext cx="2405" cy="339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9"/>
                        <wps:cNvCnPr/>
                        <wps:spPr bwMode="auto">
                          <a:xfrm>
                            <a:off x="2828533" y="2829162"/>
                            <a:ext cx="1603" cy="4514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0"/>
                        <wps:cNvCnPr/>
                        <wps:spPr bwMode="auto">
                          <a:xfrm>
                            <a:off x="3507413" y="1923733"/>
                            <a:ext cx="324612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3507413" y="2829162"/>
                            <a:ext cx="340642" cy="1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 flipV="1">
                            <a:off x="3055360" y="565995"/>
                            <a:ext cx="802" cy="339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 flipH="1">
                            <a:off x="3507413" y="2036607"/>
                            <a:ext cx="340642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 flipH="1">
                            <a:off x="3507413" y="2715476"/>
                            <a:ext cx="340642" cy="1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 flipV="1">
                            <a:off x="3053757" y="3054910"/>
                            <a:ext cx="2405" cy="226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 flipV="1">
                            <a:off x="3053757" y="2263167"/>
                            <a:ext cx="2405" cy="226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 flipV="1">
                            <a:off x="3055360" y="1471424"/>
                            <a:ext cx="802" cy="225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8"/>
                        <wps:cNvCnPr/>
                        <wps:spPr bwMode="auto">
                          <a:xfrm flipH="1">
                            <a:off x="3055360" y="1017491"/>
                            <a:ext cx="436022" cy="3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376480" y="905429"/>
                            <a:ext cx="1162993" cy="603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C51578" w:rsidRDefault="0019372F" w:rsidP="00C5157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51578">
                                <w:rPr>
                                  <w:sz w:val="22"/>
                                  <w:szCs w:val="22"/>
                                </w:rPr>
                                <w:t xml:space="preserve">Президент 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Н</w:t>
                              </w:r>
                              <w:proofErr w:type="spellStart"/>
                              <w:r w:rsidRPr="00C51578">
                                <w:rPr>
                                  <w:sz w:val="22"/>
                                  <w:szCs w:val="22"/>
                                </w:rPr>
                                <w:t>ац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иональной</w:t>
                              </w:r>
                              <w:proofErr w:type="spellEnd"/>
                            </w:p>
                            <w:p w:rsidR="0019372F" w:rsidRPr="00C51578" w:rsidRDefault="0019372F" w:rsidP="00C5157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Ф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</w:rPr>
                                <w:t>едер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376480" y="1697172"/>
                            <a:ext cx="1130932" cy="602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C51578" w:rsidRDefault="0019372F" w:rsidP="00C5157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C51578">
                                <w:rPr>
                                  <w:sz w:val="22"/>
                                  <w:szCs w:val="22"/>
                                </w:rPr>
                                <w:t>Председ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атель</w:t>
                              </w:r>
                              <w:proofErr w:type="spellEnd"/>
                              <w:r w:rsidRPr="00C51578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О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</w:rPr>
                                <w:t>бл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астной</w:t>
                              </w:r>
                            </w:p>
                            <w:p w:rsidR="0019372F" w:rsidRPr="00C51578" w:rsidRDefault="0019372F" w:rsidP="00C5157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9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376480" y="2489727"/>
                            <a:ext cx="872044" cy="453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Default="0019372F" w:rsidP="00C5157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376480" y="2489727"/>
                            <a:ext cx="1130932" cy="600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C51578" w:rsidRDefault="0019372F" w:rsidP="00C5157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C51578">
                                <w:rPr>
                                  <w:sz w:val="22"/>
                                  <w:szCs w:val="22"/>
                                </w:rPr>
                                <w:t>Предс</w:t>
                              </w: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едатель</w:t>
                              </w:r>
                              <w:proofErr w:type="spellEnd"/>
                            </w:p>
                            <w:p w:rsidR="0019372F" w:rsidRPr="00C51578" w:rsidRDefault="0019372F" w:rsidP="00C5157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gramStart"/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Городской</w:t>
                              </w:r>
                              <w:proofErr w:type="gramEnd"/>
                            </w:p>
                            <w:p w:rsidR="0019372F" w:rsidRPr="00C51578" w:rsidRDefault="0019372F" w:rsidP="00C51578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51578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93"/>
                        <wps:cNvCnPr/>
                        <wps:spPr bwMode="auto">
                          <a:xfrm>
                            <a:off x="2036640" y="1244864"/>
                            <a:ext cx="324612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4"/>
                        <wps:cNvCnPr/>
                        <wps:spPr bwMode="auto">
                          <a:xfrm>
                            <a:off x="2036640" y="1923733"/>
                            <a:ext cx="324612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5"/>
                        <wps:cNvCnPr/>
                        <wps:spPr bwMode="auto">
                          <a:xfrm flipH="1">
                            <a:off x="2036640" y="2036607"/>
                            <a:ext cx="324612" cy="24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6"/>
                        <wps:cNvCnPr/>
                        <wps:spPr bwMode="auto">
                          <a:xfrm>
                            <a:off x="2036640" y="2715476"/>
                            <a:ext cx="324612" cy="1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7"/>
                        <wps:cNvCnPr/>
                        <wps:spPr bwMode="auto">
                          <a:xfrm flipH="1">
                            <a:off x="2036640" y="2829162"/>
                            <a:ext cx="324612" cy="3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8"/>
                        <wps:cNvCnPr/>
                        <wps:spPr bwMode="auto">
                          <a:xfrm>
                            <a:off x="1357760" y="226560"/>
                            <a:ext cx="226026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"/>
                        <wps:cNvCnPr/>
                        <wps:spPr bwMode="auto">
                          <a:xfrm flipH="1" flipV="1">
                            <a:off x="1357760" y="452309"/>
                            <a:ext cx="226026" cy="1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00"/>
                        <wps:cNvCnPr/>
                        <wps:spPr bwMode="auto">
                          <a:xfrm>
                            <a:off x="4300107" y="226560"/>
                            <a:ext cx="225225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01"/>
                        <wps:cNvCnPr/>
                        <wps:spPr bwMode="auto">
                          <a:xfrm flipH="1">
                            <a:off x="4300107" y="452309"/>
                            <a:ext cx="225225" cy="1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02"/>
                        <wps:cNvCnPr/>
                        <wps:spPr bwMode="auto">
                          <a:xfrm flipH="1" flipV="1">
                            <a:off x="3507413" y="1131989"/>
                            <a:ext cx="324612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03"/>
                        <wps:cNvCnPr/>
                        <wps:spPr bwMode="auto">
                          <a:xfrm>
                            <a:off x="3507413" y="1244864"/>
                            <a:ext cx="339841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4"/>
                        <wps:cNvCnPr/>
                        <wps:spPr bwMode="auto">
                          <a:xfrm flipH="1" flipV="1">
                            <a:off x="2036640" y="1131989"/>
                            <a:ext cx="324612" cy="8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1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89494" y="3281470"/>
                            <a:ext cx="904906" cy="22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372F" w:rsidRPr="00AE4224" w:rsidRDefault="0019372F" w:rsidP="00C5157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И.т.д.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7" o:spid="_x0000_s1026" editas="canvas" style="width:454.4pt;height:302.95pt;mso-position-horizontal-relative:char;mso-position-vertical-relative:line" coordsize="57708,38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08;height:38474;visibility:visible;mso-wrap-style:square">
                  <v:fill o:detectmouseclick="t"/>
                  <v:path o:connecttype="none"/>
                </v:shape>
                <v:rect id="Rectangle 59" o:spid="_x0000_s1028" style="position:absolute;left:15837;top:1128;width:26033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60" o:spid="_x0000_s1029" style="position:absolute;left:23764;top:9054;width:8721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61" o:spid="_x0000_s1030" style="position:absolute;left:23764;top:16971;width:8721;height:4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o:lock v:ext="edit" aspectratio="t"/>
                </v:rect>
                <v:rect id="Rectangle 62" o:spid="_x0000_s1031" style="position:absolute;left:23764;top:24897;width:8721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o:lock v:ext="edit" aspectratio="t"/>
                </v:rect>
                <v:rect id="Rectangle 63" o:spid="_x0000_s1032" style="position:absolute;left:39594;top:16971;width:8729;height:4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o:lock v:ext="edit" aspectratio="t"/>
                </v:rect>
                <v:rect id="Rectangle 64" o:spid="_x0000_s1033" style="position:absolute;left:39594;top:24897;width:8729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o:lock v:ext="edit" aspectratio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4" type="#_x0000_t202" style="position:absolute;left:45261;top:1128;width:11317;height:5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41759E" w:rsidRPr="005F5948" w:rsidRDefault="0041759E" w:rsidP="00C51578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F5948">
                          <w:rPr>
                            <w:sz w:val="20"/>
                            <w:szCs w:val="20"/>
                          </w:rPr>
                          <w:t>Междун</w:t>
                        </w:r>
                        <w:r w:rsidRPr="005F5948">
                          <w:rPr>
                            <w:sz w:val="20"/>
                            <w:szCs w:val="20"/>
                            <w:lang w:val="ru-RU"/>
                          </w:rPr>
                          <w:t>ародная</w:t>
                        </w:r>
                        <w:proofErr w:type="spellEnd"/>
                      </w:p>
                      <w:p w:rsidR="0041759E" w:rsidRPr="005F5948" w:rsidRDefault="0041759E" w:rsidP="00C51578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gramStart"/>
                        <w:r w:rsidRPr="005F5948">
                          <w:rPr>
                            <w:sz w:val="20"/>
                            <w:szCs w:val="20"/>
                            <w:lang w:val="ru-RU"/>
                          </w:rPr>
                          <w:t>Аттестационная</w:t>
                        </w:r>
                        <w:proofErr w:type="gramEnd"/>
                      </w:p>
                      <w:p w:rsidR="0041759E" w:rsidRPr="00C51578" w:rsidRDefault="0041759E" w:rsidP="00C51578">
                        <w:pPr>
                          <w:rPr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C51578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Комиссия</w:t>
                        </w:r>
                      </w:p>
                    </w:txbxContent>
                  </v:textbox>
                </v:shape>
                <v:shape id="Text Box 66" o:spid="_x0000_s1035" type="#_x0000_t202" style="position:absolute;left:9049;top:9054;width:11317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1759E" w:rsidRPr="00157AE2" w:rsidRDefault="0041759E" w:rsidP="00C51578">
                        <w:pPr>
                          <w:jc w:val="right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157AE2">
                          <w:rPr>
                            <w:sz w:val="20"/>
                            <w:szCs w:val="20"/>
                          </w:rPr>
                          <w:t>Нац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иональная</w:t>
                        </w:r>
                        <w:proofErr w:type="spellEnd"/>
                        <w:r w:rsidRPr="00157AE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41759E" w:rsidRPr="00157AE2" w:rsidRDefault="0041759E" w:rsidP="00C5157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57AE2">
                          <w:rPr>
                            <w:sz w:val="20"/>
                            <w:szCs w:val="20"/>
                          </w:rPr>
                          <w:t>Аттестац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ионная</w:t>
                        </w:r>
                        <w:r w:rsidRPr="00157AE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57AE2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К</w:t>
                        </w:r>
                        <w:r w:rsidRPr="00157AE2">
                          <w:rPr>
                            <w:b/>
                            <w:sz w:val="20"/>
                            <w:szCs w:val="20"/>
                          </w:rPr>
                          <w:t>оллегия</w:t>
                        </w:r>
                      </w:p>
                    </w:txbxContent>
                  </v:textbox>
                </v:shape>
                <v:shape id="Text Box 67" o:spid="_x0000_s1036" type="#_x0000_t202" style="position:absolute;left:9049;top:16971;width:11317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1759E" w:rsidRPr="00157AE2" w:rsidRDefault="0041759E" w:rsidP="00C51578">
                        <w:pPr>
                          <w:jc w:val="right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157AE2">
                          <w:rPr>
                            <w:sz w:val="20"/>
                            <w:szCs w:val="20"/>
                          </w:rPr>
                          <w:t>Областная</w:t>
                        </w:r>
                        <w:proofErr w:type="spellEnd"/>
                        <w:r w:rsidRPr="00157AE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41759E" w:rsidRPr="00157AE2" w:rsidRDefault="0041759E" w:rsidP="00C51578">
                        <w:pPr>
                          <w:jc w:val="right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gramStart"/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А</w:t>
                        </w:r>
                        <w:r w:rsidRPr="00157AE2">
                          <w:rPr>
                            <w:sz w:val="20"/>
                            <w:szCs w:val="20"/>
                          </w:rPr>
                          <w:t>ттест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ационная</w:t>
                        </w:r>
                        <w:proofErr w:type="gramEnd"/>
                      </w:p>
                      <w:p w:rsidR="0041759E" w:rsidRPr="00157AE2" w:rsidRDefault="0041759E" w:rsidP="00C51578">
                        <w:pPr>
                          <w:jc w:val="right"/>
                          <w:rPr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157AE2">
                          <w:rPr>
                            <w:b/>
                            <w:sz w:val="20"/>
                            <w:szCs w:val="20"/>
                          </w:rPr>
                          <w:t>Кол</w:t>
                        </w:r>
                        <w:r w:rsidRPr="00157AE2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легия</w:t>
                        </w:r>
                      </w:p>
                    </w:txbxContent>
                  </v:textbox>
                </v:shape>
                <v:shape id="Text Box 68" o:spid="_x0000_s1037" type="#_x0000_t202" style="position:absolute;left:9049;top:24897;width:113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41759E" w:rsidRPr="00157AE2" w:rsidRDefault="0041759E" w:rsidP="00C51578">
                        <w:pPr>
                          <w:jc w:val="right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157AE2">
                          <w:rPr>
                            <w:sz w:val="20"/>
                            <w:szCs w:val="20"/>
                          </w:rPr>
                          <w:t>Гор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одская</w:t>
                        </w:r>
                        <w:proofErr w:type="spellEnd"/>
                      </w:p>
                      <w:p w:rsidR="0041759E" w:rsidRPr="00157AE2" w:rsidRDefault="0041759E" w:rsidP="00C51578">
                        <w:pPr>
                          <w:jc w:val="right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gramStart"/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Аттестационная</w:t>
                        </w:r>
                        <w:proofErr w:type="gramEnd"/>
                      </w:p>
                      <w:p w:rsidR="0041759E" w:rsidRPr="00157AE2" w:rsidRDefault="0041759E" w:rsidP="00C51578">
                        <w:pPr>
                          <w:jc w:val="right"/>
                          <w:rPr>
                            <w:b/>
                            <w:sz w:val="20"/>
                            <w:szCs w:val="20"/>
                            <w:lang w:val="ru-RU"/>
                          </w:rPr>
                        </w:pPr>
                        <w:r w:rsidRPr="00157AE2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Коллегия</w:t>
                        </w:r>
                      </w:p>
                    </w:txbxContent>
                  </v:textbox>
                </v:shape>
                <v:shape id="Text Box 69" o:spid="_x0000_s1038" type="#_x0000_t202" style="position:absolute;left:38472;top:16971;width:11317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41759E" w:rsidRPr="00157AE2" w:rsidRDefault="0041759E" w:rsidP="00C51578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157AE2">
                          <w:rPr>
                            <w:sz w:val="20"/>
                            <w:szCs w:val="20"/>
                          </w:rPr>
                          <w:t>Обл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астная</w:t>
                        </w:r>
                        <w:proofErr w:type="spellEnd"/>
                      </w:p>
                      <w:p w:rsidR="0041759E" w:rsidRPr="00157AE2" w:rsidRDefault="0041759E" w:rsidP="00C51578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gramStart"/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Аттестационная</w:t>
                        </w:r>
                        <w:proofErr w:type="gramEnd"/>
                      </w:p>
                      <w:p w:rsidR="0041759E" w:rsidRPr="00157AE2" w:rsidRDefault="0041759E" w:rsidP="00C5157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157AE2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Комиссия</w:t>
                        </w:r>
                      </w:p>
                    </w:txbxContent>
                  </v:textbox>
                </v:shape>
                <v:shape id="Text Box 70" o:spid="_x0000_s1039" type="#_x0000_t202" style="position:absolute;left:38472;top:24897;width:11317;height:6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41759E" w:rsidRPr="00157AE2" w:rsidRDefault="0041759E" w:rsidP="00C51578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157AE2">
                          <w:rPr>
                            <w:sz w:val="20"/>
                            <w:szCs w:val="20"/>
                          </w:rPr>
                          <w:t>Гор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одская</w:t>
                        </w:r>
                        <w:proofErr w:type="spellEnd"/>
                      </w:p>
                      <w:p w:rsidR="0041759E" w:rsidRPr="00157AE2" w:rsidRDefault="0041759E" w:rsidP="00C51578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gramStart"/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Аттестационная</w:t>
                        </w:r>
                        <w:proofErr w:type="gramEnd"/>
                      </w:p>
                      <w:p w:rsidR="0041759E" w:rsidRPr="00C51578" w:rsidRDefault="0041759E" w:rsidP="00C51578">
                        <w:pPr>
                          <w:rPr>
                            <w:b/>
                            <w:sz w:val="18"/>
                            <w:szCs w:val="18"/>
                            <w:lang w:val="ru-RU"/>
                          </w:rPr>
                        </w:pPr>
                        <w:r w:rsidRPr="00C51578">
                          <w:rPr>
                            <w:b/>
                            <w:sz w:val="18"/>
                            <w:szCs w:val="18"/>
                            <w:lang w:val="ru-RU"/>
                          </w:rPr>
                          <w:t>Комиссия</w:t>
                        </w:r>
                      </w:p>
                    </w:txbxContent>
                  </v:textbox>
                </v:shape>
                <v:shape id="Text Box 71" o:spid="_x0000_s1040" type="#_x0000_t202" style="position:absolute;left:2260;top:1128;width:11333;height:5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41759E" w:rsidRPr="005F5948" w:rsidRDefault="0041759E" w:rsidP="00C5157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F5948">
                          <w:rPr>
                            <w:sz w:val="20"/>
                            <w:szCs w:val="20"/>
                          </w:rPr>
                          <w:t>Междунар</w:t>
                        </w:r>
                        <w:r w:rsidRPr="005F5948">
                          <w:rPr>
                            <w:sz w:val="20"/>
                            <w:szCs w:val="20"/>
                            <w:lang w:val="ru-RU"/>
                          </w:rPr>
                          <w:t>одная</w:t>
                        </w:r>
                        <w:proofErr w:type="spellEnd"/>
                        <w:r w:rsidRPr="005F594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F5948">
                          <w:rPr>
                            <w:sz w:val="20"/>
                            <w:szCs w:val="20"/>
                          </w:rPr>
                          <w:t>Аттест</w:t>
                        </w:r>
                        <w:r w:rsidRPr="005F5948">
                          <w:rPr>
                            <w:sz w:val="20"/>
                            <w:szCs w:val="20"/>
                            <w:lang w:val="ru-RU"/>
                          </w:rPr>
                          <w:t>ационная</w:t>
                        </w:r>
                        <w:proofErr w:type="spellEnd"/>
                        <w:r w:rsidRPr="005F594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C51578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К</w:t>
                        </w:r>
                        <w:proofErr w:type="spellStart"/>
                        <w:r w:rsidRPr="00C51578">
                          <w:rPr>
                            <w:b/>
                            <w:sz w:val="20"/>
                            <w:szCs w:val="20"/>
                          </w:rPr>
                          <w:t>ол</w:t>
                        </w:r>
                        <w:proofErr w:type="spellEnd"/>
                        <w:r w:rsidRPr="00C51578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л</w:t>
                        </w:r>
                        <w:proofErr w:type="spellStart"/>
                        <w:r w:rsidRPr="00C51578">
                          <w:rPr>
                            <w:b/>
                            <w:sz w:val="20"/>
                            <w:szCs w:val="20"/>
                          </w:rPr>
                          <w:t>егия</w:t>
                        </w:r>
                        <w:proofErr w:type="spellEnd"/>
                      </w:p>
                    </w:txbxContent>
                  </v:textbox>
                </v:shape>
                <v:shape id="Text Box 72" o:spid="_x0000_s1041" type="#_x0000_t202" style="position:absolute;left:15837;top:1128;width:27164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41759E" w:rsidRPr="00D70AB0" w:rsidRDefault="0041759E" w:rsidP="00D70AB0">
                        <w:pPr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       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             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ПРЕЗИДЕНТ </w:t>
                        </w:r>
                      </w:p>
                      <w:p w:rsidR="0041759E" w:rsidRPr="005F5948" w:rsidRDefault="0041759E" w:rsidP="00C51578">
                        <w:pPr>
                          <w:jc w:val="center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МЕЖДУНАРОДНОГО СОЮЗА</w:t>
                        </w:r>
                      </w:p>
                    </w:txbxContent>
                  </v:textbox>
                </v:shape>
                <v:rect id="Rectangle 73" o:spid="_x0000_s1042" style="position:absolute;left:38472;top:9054;width:8728;height:4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shape id="Text Box 74" o:spid="_x0000_s1043" type="#_x0000_t202" style="position:absolute;left:38472;top:9054;width:11317;height:6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41759E" w:rsidRPr="00157AE2" w:rsidRDefault="0041759E" w:rsidP="00C51578">
                        <w:pPr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 w:rsidRPr="00157AE2">
                          <w:rPr>
                            <w:sz w:val="20"/>
                            <w:szCs w:val="20"/>
                          </w:rPr>
                          <w:t>Нац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иональная</w:t>
                        </w:r>
                        <w:proofErr w:type="spellEnd"/>
                        <w:r w:rsidRPr="00157AE2">
                          <w:rPr>
                            <w:sz w:val="20"/>
                            <w:szCs w:val="20"/>
                          </w:rPr>
                          <w:t xml:space="preserve"> Ат</w:t>
                        </w:r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т</w:t>
                        </w:r>
                        <w:proofErr w:type="spellStart"/>
                        <w:r w:rsidRPr="00157AE2">
                          <w:rPr>
                            <w:sz w:val="20"/>
                            <w:szCs w:val="20"/>
                          </w:rPr>
                          <w:t>естац</w:t>
                        </w:r>
                        <w:proofErr w:type="spellEnd"/>
                        <w:r w:rsidRPr="00157AE2">
                          <w:rPr>
                            <w:sz w:val="20"/>
                            <w:szCs w:val="20"/>
                            <w:lang w:val="ru-RU"/>
                          </w:rPr>
                          <w:t>ионная</w:t>
                        </w:r>
                      </w:p>
                      <w:p w:rsidR="0041759E" w:rsidRPr="00157AE2" w:rsidRDefault="0041759E" w:rsidP="00C51578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157AE2">
                          <w:rPr>
                            <w:b/>
                            <w:sz w:val="20"/>
                            <w:szCs w:val="20"/>
                            <w:lang w:val="ru-RU"/>
                          </w:rPr>
                          <w:t>К</w:t>
                        </w:r>
                        <w:r w:rsidRPr="00157AE2">
                          <w:rPr>
                            <w:b/>
                            <w:sz w:val="20"/>
                            <w:szCs w:val="20"/>
                          </w:rPr>
                          <w:t>омиссия</w:t>
                        </w:r>
                      </w:p>
                    </w:txbxContent>
                  </v:textbox>
                </v:shape>
                <v:line id="Line 75" o:spid="_x0000_s1044" style="position:absolute;flip:x;visibility:visible;mso-wrap-style:square" from="28285,5659" to="28293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line id="Line 76" o:spid="_x0000_s1045" style="position:absolute;visibility:visible;mso-wrap-style:square" from="30553,11319" to="34913,1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77" o:spid="_x0000_s1046" style="position:absolute;flip:x;visibility:visible;mso-wrap-style:square" from="28285,14706" to="28293,16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line id="Line 78" o:spid="_x0000_s1047" style="position:absolute;flip:x;visibility:visible;mso-wrap-style:square" from="28285,21502" to="28309,2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79" o:spid="_x0000_s1048" style="position:absolute;visibility:visible;mso-wrap-style:square" from="28285,28291" to="28301,32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80" o:spid="_x0000_s1049" style="position:absolute;visibility:visible;mso-wrap-style:square" from="35074,19237" to="38320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line id="Line 81" o:spid="_x0000_s1050" style="position:absolute;visibility:visible;mso-wrap-style:square" from="35074,28291" to="38480,2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82" o:spid="_x0000_s1051" style="position:absolute;flip:y;visibility:visible;mso-wrap-style:square" from="30553,5659" to="305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83" o:spid="_x0000_s1052" style="position:absolute;flip:x;visibility:visible;mso-wrap-style:square" from="35074,20366" to="38480,20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84" o:spid="_x0000_s1053" style="position:absolute;flip:x;visibility:visible;mso-wrap-style:square" from="35074,27154" to="38480,27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line id="Line 85" o:spid="_x0000_s1054" style="position:absolute;flip:y;visibility:visible;mso-wrap-style:square" from="30537,30549" to="30561,3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v:line id="Line 86" o:spid="_x0000_s1055" style="position:absolute;flip:y;visibility:visible;mso-wrap-style:square" from="30537,22631" to="30561,2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  <v:line id="Line 87" o:spid="_x0000_s1056" style="position:absolute;flip:y;visibility:visible;mso-wrap-style:square" from="30553,14714" to="30561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line id="Line 88" o:spid="_x0000_s1057" style="position:absolute;flip:x;visibility:visible;mso-wrap-style:square" from="30553,10174" to="34913,10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shape id="Text Box 89" o:spid="_x0000_s1058" type="#_x0000_t202" style="position:absolute;left:23764;top:9054;width:11630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41759E" w:rsidRPr="00C51578" w:rsidRDefault="0041759E" w:rsidP="00C51578">
                        <w:pPr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C51578">
                          <w:rPr>
                            <w:sz w:val="22"/>
                            <w:szCs w:val="22"/>
                          </w:rPr>
                          <w:t xml:space="preserve">Президент </w:t>
                        </w: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Н</w:t>
                        </w:r>
                        <w:proofErr w:type="spellStart"/>
                        <w:r w:rsidRPr="00C51578">
                          <w:rPr>
                            <w:sz w:val="22"/>
                            <w:szCs w:val="22"/>
                          </w:rPr>
                          <w:t>ац</w:t>
                        </w: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иональной</w:t>
                        </w:r>
                        <w:proofErr w:type="spellEnd"/>
                      </w:p>
                      <w:p w:rsidR="0041759E" w:rsidRPr="00C51578" w:rsidRDefault="0041759E" w:rsidP="00C51578">
                        <w:pPr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Ф</w:t>
                        </w:r>
                        <w:r w:rsidRPr="00C51578">
                          <w:rPr>
                            <w:sz w:val="22"/>
                            <w:szCs w:val="22"/>
                          </w:rPr>
                          <w:t>едер</w:t>
                        </w: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ации</w:t>
                        </w:r>
                      </w:p>
                    </w:txbxContent>
                  </v:textbox>
                </v:shape>
                <v:shape id="Text Box 90" o:spid="_x0000_s1059" type="#_x0000_t202" style="position:absolute;left:23764;top:16971;width:11310;height: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41759E" w:rsidRPr="00C51578" w:rsidRDefault="0041759E" w:rsidP="00C51578">
                        <w:pPr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C51578">
                          <w:rPr>
                            <w:sz w:val="22"/>
                            <w:szCs w:val="22"/>
                          </w:rPr>
                          <w:t>Председ</w:t>
                        </w: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атель</w:t>
                        </w:r>
                        <w:proofErr w:type="spellEnd"/>
                        <w:r w:rsidRPr="00C51578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О</w:t>
                        </w:r>
                        <w:r w:rsidRPr="00C51578">
                          <w:rPr>
                            <w:sz w:val="22"/>
                            <w:szCs w:val="22"/>
                          </w:rPr>
                          <w:t>бл</w:t>
                        </w: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астной</w:t>
                        </w:r>
                      </w:p>
                      <w:p w:rsidR="0041759E" w:rsidRPr="00C51578" w:rsidRDefault="0041759E" w:rsidP="00C5157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Федерации</w:t>
                        </w:r>
                      </w:p>
                    </w:txbxContent>
                  </v:textbox>
                </v:shape>
                <v:shape id="Text Box 91" o:spid="_x0000_s1060" type="#_x0000_t202" style="position:absolute;left:23764;top:24897;width:8721;height:4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o:lock v:ext="edit" aspectratio="t"/>
                  <v:textbox>
                    <w:txbxContent>
                      <w:p w:rsidR="0041759E" w:rsidRDefault="0041759E" w:rsidP="00C51578"/>
                    </w:txbxContent>
                  </v:textbox>
                </v:shape>
                <v:shape id="Text Box 92" o:spid="_x0000_s1061" type="#_x0000_t202" style="position:absolute;left:23764;top:24897;width:11310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41759E" w:rsidRPr="00C51578" w:rsidRDefault="0041759E" w:rsidP="00C51578">
                        <w:pPr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 w:rsidRPr="00C51578">
                          <w:rPr>
                            <w:sz w:val="22"/>
                            <w:szCs w:val="22"/>
                          </w:rPr>
                          <w:t>Предс</w:t>
                        </w: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едатель</w:t>
                        </w:r>
                        <w:proofErr w:type="spellEnd"/>
                      </w:p>
                      <w:p w:rsidR="0041759E" w:rsidRPr="00C51578" w:rsidRDefault="0041759E" w:rsidP="00C51578">
                        <w:pPr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proofErr w:type="gramStart"/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Городской</w:t>
                        </w:r>
                        <w:proofErr w:type="gramEnd"/>
                      </w:p>
                      <w:p w:rsidR="0041759E" w:rsidRPr="00C51578" w:rsidRDefault="0041759E" w:rsidP="00C51578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C51578">
                          <w:rPr>
                            <w:sz w:val="22"/>
                            <w:szCs w:val="22"/>
                            <w:lang w:val="ru-RU"/>
                          </w:rPr>
                          <w:t>Федерации</w:t>
                        </w:r>
                      </w:p>
                    </w:txbxContent>
                  </v:textbox>
                </v:shape>
                <v:line id="Line 93" o:spid="_x0000_s1062" style="position:absolute;visibility:visible;mso-wrap-style:square" from="20366,12448" to="23612,1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94" o:spid="_x0000_s1063" style="position:absolute;visibility:visible;mso-wrap-style:square" from="20366,19237" to="23612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95" o:spid="_x0000_s1064" style="position:absolute;flip:x;visibility:visible;mso-wrap-style:square" from="20366,20366" to="23612,20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96" o:spid="_x0000_s1065" style="position:absolute;visibility:visible;mso-wrap-style:square" from="20366,27154" to="23612,27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97" o:spid="_x0000_s1066" style="position:absolute;flip:x;visibility:visible;mso-wrap-style:square" from="20366,28291" to="23612,2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line id="Line 98" o:spid="_x0000_s1067" style="position:absolute;visibility:visible;mso-wrap-style:square" from="13577,2265" to="15837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99" o:spid="_x0000_s1068" style="position:absolute;flip:x y;visibility:visible;mso-wrap-style:square" from="13577,4523" to="15837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<v:stroke endarrow="block"/>
                </v:line>
                <v:line id="Line 100" o:spid="_x0000_s1069" style="position:absolute;visibility:visible;mso-wrap-style:square" from="43001,2265" to="45253,2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101" o:spid="_x0000_s1070" style="position:absolute;flip:x;visibility:visible;mso-wrap-style:square" from="43001,4523" to="45253,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line id="Line 102" o:spid="_x0000_s1071" style="position:absolute;flip:x y;visibility:visible;mso-wrap-style:square" from="35074,11319" to="38320,1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RpysQAAADbAAAADwAAAGRycy9kb3ducmV2LnhtbESPQWvCQBSE74X+h+UVvNWNUoKmriKC&#10;0IMXbdHrS/Y1G82+TbJrjP/eFQo9DjPzDbNYDbYWPXW+cqxgMk5AEBdOV1wq+Pnevs9A+ICssXZM&#10;Cu7kYbV8fVlgpt2N99QfQikihH2GCkwITSalLwxZ9GPXEEfv13UWQ5RdKXWHtwi3tZwmSSotVhwX&#10;DDa0MVRcDleroM+vk/Nxt7/4/NTO85lpN7s2VWr0Nqw/QQQawn/4r/2lFXyk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GnKxAAAANsAAAAPAAAAAAAAAAAA&#10;AAAAAKECAABkcnMvZG93bnJldi54bWxQSwUGAAAAAAQABAD5AAAAkgMAAAAA&#10;">
                  <v:stroke endarrow="block"/>
                </v:line>
                <v:line id="Line 103" o:spid="_x0000_s1072" style="position:absolute;visibility:visible;mso-wrap-style:square" from="35074,12448" to="38472,1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104" o:spid="_x0000_s1073" style="position:absolute;flip:x y;visibility:visible;mso-wrap-style:square" from="20366,11319" to="23612,1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<v:stroke endarrow="block"/>
                </v:line>
                <v:shape id="Text Box 105" o:spid="_x0000_s1074" type="#_x0000_t202" style="position:absolute;left:24894;top:32814;width:9050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o:lock v:ext="edit" aspectratio="t"/>
                  <v:textbox>
                    <w:txbxContent>
                      <w:p w:rsidR="0041759E" w:rsidRPr="00AE4224" w:rsidRDefault="0041759E" w:rsidP="00C5157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         </w:t>
                        </w:r>
                        <w:r>
                          <w:rPr>
                            <w:sz w:val="18"/>
                            <w:szCs w:val="18"/>
                          </w:rPr>
                          <w:t>И.т.д.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8125F" w:rsidRPr="00DF6E1A" w:rsidRDefault="0048125F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b/>
          <w:lang w:val="ru-RU"/>
        </w:rPr>
        <w:t xml:space="preserve">     Международная аттестационная к</w:t>
      </w:r>
      <w:r w:rsidR="00E108AB" w:rsidRPr="00DF6E1A">
        <w:rPr>
          <w:b/>
          <w:lang w:val="ru-RU"/>
        </w:rPr>
        <w:t>оллегия</w:t>
      </w:r>
      <w:r w:rsidR="00DD0AFC" w:rsidRPr="00DF6E1A">
        <w:rPr>
          <w:lang w:val="ru-RU"/>
        </w:rPr>
        <w:t xml:space="preserve"> состоит из наив</w:t>
      </w:r>
      <w:r w:rsidR="00E108AB" w:rsidRPr="00DF6E1A">
        <w:rPr>
          <w:lang w:val="ru-RU"/>
        </w:rPr>
        <w:t>ысших</w:t>
      </w:r>
      <w:r w:rsidR="00DD0AFC" w:rsidRPr="00DF6E1A">
        <w:rPr>
          <w:lang w:val="ru-RU"/>
        </w:rPr>
        <w:t xml:space="preserve"> М</w:t>
      </w:r>
      <w:r w:rsidR="00E108AB" w:rsidRPr="00DF6E1A">
        <w:rPr>
          <w:lang w:val="ru-RU"/>
        </w:rPr>
        <w:t>астеров «</w:t>
      </w:r>
      <w:r w:rsidR="00685578" w:rsidRPr="00DF6E1A">
        <w:rPr>
          <w:lang w:val="ru-RU"/>
        </w:rPr>
        <w:t>военно-спортивных многоборий</w:t>
      </w:r>
      <w:r w:rsidR="00E108AB" w:rsidRPr="00DF6E1A">
        <w:rPr>
          <w:lang w:val="ru-RU"/>
        </w:rPr>
        <w:t>»</w:t>
      </w:r>
      <w:r w:rsidR="007057E0" w:rsidRPr="00DF6E1A">
        <w:rPr>
          <w:lang w:val="ru-RU"/>
        </w:rPr>
        <w:t>.</w:t>
      </w:r>
      <w:r w:rsidR="00E108AB" w:rsidRPr="00DF6E1A">
        <w:rPr>
          <w:lang w:val="ru-RU"/>
        </w:rPr>
        <w:t xml:space="preserve">  Дан</w:t>
      </w:r>
      <w:r w:rsidR="007057E0" w:rsidRPr="00DF6E1A">
        <w:rPr>
          <w:lang w:val="ru-RU"/>
        </w:rPr>
        <w:t>н</w:t>
      </w:r>
      <w:r w:rsidR="00E108AB" w:rsidRPr="00DF6E1A">
        <w:rPr>
          <w:lang w:val="ru-RU"/>
        </w:rPr>
        <w:t xml:space="preserve">ая коллегия возглавляется  </w:t>
      </w:r>
      <w:r w:rsidRPr="00DF6E1A">
        <w:rPr>
          <w:lang w:val="ru-RU"/>
        </w:rPr>
        <w:t>вице-п</w:t>
      </w:r>
      <w:r w:rsidR="00E108AB" w:rsidRPr="00DF6E1A">
        <w:rPr>
          <w:lang w:val="ru-RU"/>
        </w:rPr>
        <w:t>резидентом и имеет совещательный голос. В функции коллегии входит</w:t>
      </w:r>
      <w:r w:rsidRPr="00DF6E1A">
        <w:rPr>
          <w:lang w:val="ru-RU"/>
        </w:rPr>
        <w:t>:</w:t>
      </w:r>
    </w:p>
    <w:p w:rsidR="00E108AB" w:rsidRPr="00DF6E1A" w:rsidRDefault="0048125F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 - разработка предложений </w:t>
      </w:r>
      <w:r w:rsidR="00E108AB" w:rsidRPr="00DF6E1A">
        <w:rPr>
          <w:lang w:val="ru-RU"/>
        </w:rPr>
        <w:t>по методик</w:t>
      </w:r>
      <w:r w:rsidR="009A6002" w:rsidRPr="00DF6E1A">
        <w:rPr>
          <w:lang w:val="ru-RU"/>
        </w:rPr>
        <w:t>е</w:t>
      </w:r>
      <w:r w:rsidR="00E108AB" w:rsidRPr="00DF6E1A">
        <w:rPr>
          <w:lang w:val="ru-RU"/>
        </w:rPr>
        <w:t xml:space="preserve"> совершенствования системы аттестации;</w:t>
      </w:r>
    </w:p>
    <w:p w:rsidR="00E108AB" w:rsidRPr="00DF6E1A" w:rsidRDefault="00E108AB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внесения изменений в программы обучения;</w:t>
      </w:r>
    </w:p>
    <w:p w:rsidR="00E108AB" w:rsidRPr="00DF6E1A" w:rsidRDefault="00E108AB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обобщение передового тренерского опыта;  </w:t>
      </w:r>
    </w:p>
    <w:p w:rsidR="00A603C9" w:rsidRPr="00DF6E1A" w:rsidRDefault="00E108AB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9A6002" w:rsidRPr="00DF6E1A">
        <w:rPr>
          <w:lang w:val="ru-RU"/>
        </w:rPr>
        <w:t xml:space="preserve">подготовка предложений </w:t>
      </w:r>
      <w:r w:rsidR="003A7A2D" w:rsidRPr="00DF6E1A">
        <w:rPr>
          <w:lang w:val="ru-RU"/>
        </w:rPr>
        <w:t xml:space="preserve">на выдачу лицензии Национальным федерациям </w:t>
      </w:r>
      <w:r w:rsidR="009A6002" w:rsidRPr="00DF6E1A">
        <w:rPr>
          <w:lang w:val="ru-RU"/>
        </w:rPr>
        <w:t>дающее</w:t>
      </w:r>
      <w:r w:rsidR="003A7A2D" w:rsidRPr="00DF6E1A">
        <w:rPr>
          <w:lang w:val="ru-RU"/>
        </w:rPr>
        <w:t xml:space="preserve"> право проведения аттестования</w:t>
      </w:r>
      <w:r w:rsidR="00A603C9" w:rsidRPr="00DF6E1A">
        <w:rPr>
          <w:lang w:val="ru-RU"/>
        </w:rPr>
        <w:t>;</w:t>
      </w:r>
    </w:p>
    <w:p w:rsidR="00E108AB" w:rsidRPr="00DF6E1A" w:rsidRDefault="00A603C9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</w:t>
      </w:r>
      <w:r w:rsidR="003A7A2D" w:rsidRPr="00DF6E1A">
        <w:rPr>
          <w:lang w:val="ru-RU"/>
        </w:rPr>
        <w:t xml:space="preserve"> </w:t>
      </w:r>
      <w:r w:rsidR="00E108AB" w:rsidRPr="00DF6E1A">
        <w:rPr>
          <w:lang w:val="ru-RU"/>
        </w:rPr>
        <w:t>экспертн</w:t>
      </w:r>
      <w:r w:rsidRPr="00DF6E1A">
        <w:rPr>
          <w:lang w:val="ru-RU"/>
        </w:rPr>
        <w:t>ая</w:t>
      </w:r>
      <w:r w:rsidR="00E108AB" w:rsidRPr="00DF6E1A">
        <w:rPr>
          <w:lang w:val="ru-RU"/>
        </w:rPr>
        <w:t xml:space="preserve"> оценк</w:t>
      </w:r>
      <w:r w:rsidRPr="00DF6E1A">
        <w:rPr>
          <w:lang w:val="ru-RU"/>
        </w:rPr>
        <w:t>а</w:t>
      </w:r>
      <w:r w:rsidR="00E108AB" w:rsidRPr="00DF6E1A">
        <w:rPr>
          <w:lang w:val="ru-RU"/>
        </w:rPr>
        <w:t xml:space="preserve"> </w:t>
      </w:r>
      <w:r w:rsidR="00143104" w:rsidRPr="00DF6E1A">
        <w:rPr>
          <w:lang w:val="ru-RU"/>
        </w:rPr>
        <w:t xml:space="preserve">поданных </w:t>
      </w:r>
      <w:r w:rsidR="00E108AB" w:rsidRPr="00DF6E1A">
        <w:rPr>
          <w:lang w:val="ru-RU"/>
        </w:rPr>
        <w:t xml:space="preserve">документов </w:t>
      </w:r>
      <w:r w:rsidR="00143104" w:rsidRPr="00DF6E1A">
        <w:rPr>
          <w:lang w:val="ru-RU"/>
        </w:rPr>
        <w:t>для</w:t>
      </w:r>
      <w:r w:rsidR="00E108AB" w:rsidRPr="00DF6E1A">
        <w:rPr>
          <w:lang w:val="ru-RU"/>
        </w:rPr>
        <w:t xml:space="preserve"> получени</w:t>
      </w:r>
      <w:r w:rsidR="00FE1E52" w:rsidRPr="00DF6E1A">
        <w:rPr>
          <w:lang w:val="ru-RU"/>
        </w:rPr>
        <w:t>я</w:t>
      </w:r>
      <w:r w:rsidRPr="00DF6E1A">
        <w:rPr>
          <w:lang w:val="ru-RU"/>
        </w:rPr>
        <w:t xml:space="preserve"> </w:t>
      </w:r>
      <w:r w:rsidR="00143104" w:rsidRPr="00DF6E1A">
        <w:rPr>
          <w:lang w:val="ru-RU"/>
        </w:rPr>
        <w:t>лицензии</w:t>
      </w:r>
      <w:r w:rsidR="003A7A2D" w:rsidRPr="00DF6E1A">
        <w:rPr>
          <w:lang w:val="ru-RU"/>
        </w:rPr>
        <w:t>;</w:t>
      </w:r>
    </w:p>
    <w:p w:rsidR="00E108AB" w:rsidRPr="00DF6E1A" w:rsidRDefault="00E108AB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разбор спорных вопросов возникающих при </w:t>
      </w:r>
      <w:r w:rsidR="00143104" w:rsidRPr="00DF6E1A">
        <w:rPr>
          <w:lang w:val="ru-RU"/>
        </w:rPr>
        <w:t>аттестации</w:t>
      </w:r>
      <w:r w:rsidRPr="00DF6E1A">
        <w:rPr>
          <w:lang w:val="ru-RU"/>
        </w:rPr>
        <w:t>;</w:t>
      </w:r>
    </w:p>
    <w:p w:rsidR="00E108AB" w:rsidRPr="00DF6E1A" w:rsidRDefault="00E108AB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подготовка кандидатур в международную а</w:t>
      </w:r>
      <w:r w:rsidR="00BA2ADF" w:rsidRPr="00DF6E1A">
        <w:rPr>
          <w:lang w:val="ru-RU"/>
        </w:rPr>
        <w:t>ттестационную комиссию;</w:t>
      </w:r>
    </w:p>
    <w:p w:rsidR="00E108AB" w:rsidRPr="00DF6E1A" w:rsidRDefault="00143104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rStyle w:val="hps"/>
          <w:lang w:val="ru-RU"/>
        </w:rPr>
        <w:t>-</w:t>
      </w:r>
      <w:r w:rsidR="0067104D" w:rsidRPr="00DF6E1A">
        <w:rPr>
          <w:rStyle w:val="hps"/>
          <w:lang w:val="ru-RU"/>
        </w:rPr>
        <w:t xml:space="preserve"> </w:t>
      </w:r>
      <w:r w:rsidR="00E108AB" w:rsidRPr="00DF6E1A">
        <w:rPr>
          <w:lang w:val="ru-RU"/>
        </w:rPr>
        <w:t>про</w:t>
      </w:r>
      <w:r w:rsidRPr="00DF6E1A">
        <w:rPr>
          <w:lang w:val="ru-RU"/>
        </w:rPr>
        <w:t xml:space="preserve">верка </w:t>
      </w:r>
      <w:proofErr w:type="gramStart"/>
      <w:r w:rsidRPr="00DF6E1A">
        <w:rPr>
          <w:lang w:val="ru-RU"/>
        </w:rPr>
        <w:t xml:space="preserve">соблюдения правильности проведения </w:t>
      </w:r>
      <w:r w:rsidR="00BA2ADF" w:rsidRPr="00DF6E1A">
        <w:rPr>
          <w:lang w:val="ru-RU"/>
        </w:rPr>
        <w:t>аттестации</w:t>
      </w:r>
      <w:proofErr w:type="gramEnd"/>
      <w:r w:rsidR="00A603C9" w:rsidRPr="00DF6E1A">
        <w:rPr>
          <w:lang w:val="ru-RU"/>
        </w:rPr>
        <w:t>;</w:t>
      </w:r>
    </w:p>
    <w:p w:rsidR="00E108AB" w:rsidRPr="00DF6E1A" w:rsidRDefault="002D5931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ра</w:t>
      </w:r>
      <w:r w:rsidR="00685578" w:rsidRPr="00DF6E1A">
        <w:rPr>
          <w:lang w:val="ru-RU"/>
        </w:rPr>
        <w:t>зрабо</w:t>
      </w:r>
      <w:r w:rsidR="00E108AB" w:rsidRPr="00DF6E1A">
        <w:rPr>
          <w:lang w:val="ru-RU"/>
        </w:rPr>
        <w:t>тка документов для проведения аттест</w:t>
      </w:r>
      <w:r w:rsidR="00BA2ADF" w:rsidRPr="00DF6E1A">
        <w:rPr>
          <w:lang w:val="ru-RU"/>
        </w:rPr>
        <w:t>ации</w:t>
      </w:r>
      <w:r w:rsidR="00E108AB" w:rsidRPr="00DF6E1A">
        <w:rPr>
          <w:lang w:val="ru-RU"/>
        </w:rPr>
        <w:t>;</w:t>
      </w:r>
    </w:p>
    <w:p w:rsidR="00BA2ADF" w:rsidRPr="00DF6E1A" w:rsidRDefault="00E108AB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экспертная оценка авторских программ и инноваций</w:t>
      </w:r>
      <w:r w:rsidR="00BA2ADF" w:rsidRPr="00DF6E1A">
        <w:rPr>
          <w:lang w:val="ru-RU"/>
        </w:rPr>
        <w:t>;</w:t>
      </w:r>
    </w:p>
    <w:p w:rsidR="00E108AB" w:rsidRPr="00DF6E1A" w:rsidRDefault="0067104D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участие в </w:t>
      </w:r>
      <w:r w:rsidR="00BA2ADF" w:rsidRPr="00DF6E1A">
        <w:rPr>
          <w:lang w:val="ru-RU"/>
        </w:rPr>
        <w:t>приняти</w:t>
      </w:r>
      <w:r w:rsidR="00A603C9" w:rsidRPr="00DF6E1A">
        <w:rPr>
          <w:lang w:val="ru-RU"/>
        </w:rPr>
        <w:t>и</w:t>
      </w:r>
      <w:r w:rsidR="00BA2ADF" w:rsidRPr="00DF6E1A">
        <w:rPr>
          <w:lang w:val="ru-RU"/>
        </w:rPr>
        <w:t xml:space="preserve"> решения о вручении чёрных поясов  4 и выше </w:t>
      </w:r>
      <w:proofErr w:type="spellStart"/>
      <w:r w:rsidR="00BA2ADF" w:rsidRPr="00DF6E1A">
        <w:rPr>
          <w:lang w:val="ru-RU"/>
        </w:rPr>
        <w:t>Данов</w:t>
      </w:r>
      <w:proofErr w:type="spellEnd"/>
      <w:r w:rsidRPr="00DF6E1A">
        <w:rPr>
          <w:lang w:val="ru-RU"/>
        </w:rPr>
        <w:t>.</w:t>
      </w:r>
    </w:p>
    <w:p w:rsidR="00E108AB" w:rsidRPr="00DF6E1A" w:rsidRDefault="008B7D0C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b/>
          <w:lang w:val="ru-RU"/>
        </w:rPr>
        <w:t xml:space="preserve">     </w:t>
      </w:r>
      <w:r w:rsidR="00E108AB" w:rsidRPr="00DF6E1A">
        <w:rPr>
          <w:b/>
          <w:lang w:val="ru-RU"/>
        </w:rPr>
        <w:t>Международная аттестац</w:t>
      </w:r>
      <w:r w:rsidR="00D469E6" w:rsidRPr="00DF6E1A">
        <w:rPr>
          <w:b/>
          <w:lang w:val="ru-RU"/>
        </w:rPr>
        <w:t xml:space="preserve">ионная </w:t>
      </w:r>
      <w:r w:rsidR="00E108AB" w:rsidRPr="00DF6E1A">
        <w:rPr>
          <w:b/>
          <w:lang w:val="ru-RU"/>
        </w:rPr>
        <w:t xml:space="preserve"> комиссия.</w:t>
      </w:r>
      <w:r w:rsidR="00E108AB" w:rsidRPr="00DF6E1A">
        <w:rPr>
          <w:lang w:val="ru-RU"/>
        </w:rPr>
        <w:t xml:space="preserve"> Председателем комиссии является Президент</w:t>
      </w:r>
      <w:r w:rsidR="00A603C9" w:rsidRPr="00DF6E1A">
        <w:rPr>
          <w:lang w:val="ru-RU"/>
        </w:rPr>
        <w:t xml:space="preserve"> «Союза»</w:t>
      </w:r>
      <w:r w:rsidR="00E108AB" w:rsidRPr="00DF6E1A">
        <w:rPr>
          <w:lang w:val="ru-RU"/>
        </w:rPr>
        <w:t xml:space="preserve">,  в </w:t>
      </w:r>
      <w:r w:rsidR="00D469E6" w:rsidRPr="00DF6E1A">
        <w:rPr>
          <w:lang w:val="ru-RU"/>
        </w:rPr>
        <w:t xml:space="preserve">её </w:t>
      </w:r>
      <w:r w:rsidR="00E108AB" w:rsidRPr="00DF6E1A">
        <w:rPr>
          <w:lang w:val="ru-RU"/>
        </w:rPr>
        <w:t xml:space="preserve">состав входит один или несколько заместителей из числа </w:t>
      </w:r>
      <w:r w:rsidR="00D469E6" w:rsidRPr="00DF6E1A">
        <w:rPr>
          <w:lang w:val="ru-RU"/>
        </w:rPr>
        <w:t>в</w:t>
      </w:r>
      <w:r w:rsidR="00E108AB" w:rsidRPr="00DF6E1A">
        <w:rPr>
          <w:lang w:val="ru-RU"/>
        </w:rPr>
        <w:t>ице</w:t>
      </w:r>
      <w:r w:rsidR="00D469E6" w:rsidRPr="00DF6E1A">
        <w:rPr>
          <w:lang w:val="ru-RU"/>
        </w:rPr>
        <w:t>-</w:t>
      </w:r>
      <w:r w:rsidR="00D469E6" w:rsidRPr="00DF6E1A">
        <w:rPr>
          <w:lang w:val="ru-RU"/>
        </w:rPr>
        <w:lastRenderedPageBreak/>
        <w:t>п</w:t>
      </w:r>
      <w:r w:rsidR="00E108AB" w:rsidRPr="00DF6E1A">
        <w:rPr>
          <w:lang w:val="ru-RU"/>
        </w:rPr>
        <w:t>резидентов, либо членов Президиума, а так же члены комиссии из состава международной аттестационной коллегии. В функции комиссии входит:</w:t>
      </w:r>
    </w:p>
    <w:p w:rsidR="00E108AB" w:rsidRPr="00DF6E1A" w:rsidRDefault="00E108AB" w:rsidP="00BA2ADF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 организация и проведение поясовой аттестации </w:t>
      </w:r>
      <w:r w:rsidR="00685578" w:rsidRPr="00DF6E1A">
        <w:rPr>
          <w:lang w:val="ru-RU"/>
        </w:rPr>
        <w:t>на чёрные пояса 4-6 Даны</w:t>
      </w:r>
      <w:r w:rsidRPr="00DF6E1A">
        <w:rPr>
          <w:lang w:val="ru-RU"/>
        </w:rPr>
        <w:t>;</w:t>
      </w:r>
    </w:p>
    <w:p w:rsidR="00241E99" w:rsidRPr="00DF6E1A" w:rsidRDefault="00241E99" w:rsidP="00241E99">
      <w:pPr>
        <w:tabs>
          <w:tab w:val="left" w:pos="1545"/>
        </w:tabs>
        <w:rPr>
          <w:lang w:val="ru-RU"/>
        </w:rPr>
      </w:pPr>
      <w:r w:rsidRPr="00DF6E1A">
        <w:rPr>
          <w:lang w:val="ru-RU"/>
        </w:rPr>
        <w:t>- подготовка обобщённых предложений по совершенствованию системы аттестования и  программ обучения.</w:t>
      </w:r>
    </w:p>
    <w:p w:rsidR="0067104D" w:rsidRPr="00DF6E1A" w:rsidRDefault="0067104D" w:rsidP="0067104D">
      <w:pPr>
        <w:tabs>
          <w:tab w:val="left" w:pos="1545"/>
        </w:tabs>
        <w:jc w:val="both"/>
        <w:rPr>
          <w:lang w:val="ru-RU"/>
        </w:rPr>
      </w:pPr>
    </w:p>
    <w:p w:rsidR="00E108AB" w:rsidRPr="00DF6E1A" w:rsidRDefault="008B7D0C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b/>
          <w:lang w:val="ru-RU"/>
        </w:rPr>
        <w:t xml:space="preserve">    </w:t>
      </w:r>
      <w:r w:rsidR="00E108AB" w:rsidRPr="00DF6E1A">
        <w:rPr>
          <w:b/>
          <w:lang w:val="ru-RU"/>
        </w:rPr>
        <w:t>Национальная аттестационная коллегия</w:t>
      </w:r>
      <w:r w:rsidR="00E108AB" w:rsidRPr="00DF6E1A">
        <w:rPr>
          <w:lang w:val="ru-RU"/>
        </w:rPr>
        <w:t xml:space="preserve"> возглавляется  заместителем Президента Федерации, либо членом Президиума (Совета)</w:t>
      </w:r>
      <w:r w:rsidR="001C5604" w:rsidRPr="00DF6E1A">
        <w:rPr>
          <w:lang w:val="ru-RU"/>
        </w:rPr>
        <w:t xml:space="preserve"> и имеет совещательный голос. </w:t>
      </w:r>
      <w:r w:rsidR="00E108AB" w:rsidRPr="00DF6E1A">
        <w:rPr>
          <w:lang w:val="ru-RU"/>
        </w:rPr>
        <w:t xml:space="preserve"> В состав могут входить члены Президиума</w:t>
      </w:r>
      <w:r w:rsidRPr="00DF6E1A">
        <w:rPr>
          <w:lang w:val="ru-RU"/>
        </w:rPr>
        <w:t xml:space="preserve"> </w:t>
      </w:r>
      <w:r w:rsidR="00E108AB" w:rsidRPr="00DF6E1A">
        <w:rPr>
          <w:lang w:val="ru-RU"/>
        </w:rPr>
        <w:t xml:space="preserve">(Совета), </w:t>
      </w:r>
      <w:r w:rsidR="00CF759D" w:rsidRPr="00DF6E1A">
        <w:rPr>
          <w:lang w:val="ru-RU"/>
        </w:rPr>
        <w:t xml:space="preserve">их </w:t>
      </w:r>
      <w:r w:rsidR="00E108AB" w:rsidRPr="00DF6E1A">
        <w:rPr>
          <w:lang w:val="ru-RU"/>
        </w:rPr>
        <w:t xml:space="preserve">заместители, </w:t>
      </w:r>
      <w:r w:rsidRPr="00DF6E1A">
        <w:rPr>
          <w:lang w:val="ru-RU"/>
        </w:rPr>
        <w:t xml:space="preserve">Мастера </w:t>
      </w:r>
      <w:r w:rsidR="00E108AB" w:rsidRPr="00DF6E1A">
        <w:rPr>
          <w:lang w:val="ru-RU"/>
        </w:rPr>
        <w:t>чёрны</w:t>
      </w:r>
      <w:r w:rsidRPr="00DF6E1A">
        <w:rPr>
          <w:lang w:val="ru-RU"/>
        </w:rPr>
        <w:t>х</w:t>
      </w:r>
      <w:r w:rsidR="00E108AB" w:rsidRPr="00DF6E1A">
        <w:rPr>
          <w:lang w:val="ru-RU"/>
        </w:rPr>
        <w:t xml:space="preserve"> пояс</w:t>
      </w:r>
      <w:r w:rsidRPr="00DF6E1A">
        <w:rPr>
          <w:lang w:val="ru-RU"/>
        </w:rPr>
        <w:t>ов высшего уровня подготовки</w:t>
      </w:r>
      <w:r w:rsidR="00E108AB" w:rsidRPr="00DF6E1A">
        <w:rPr>
          <w:lang w:val="ru-RU"/>
        </w:rPr>
        <w:t xml:space="preserve">. В </w:t>
      </w:r>
      <w:r w:rsidRPr="00DF6E1A">
        <w:rPr>
          <w:lang w:val="ru-RU"/>
        </w:rPr>
        <w:t xml:space="preserve">их </w:t>
      </w:r>
      <w:r w:rsidR="00E108AB" w:rsidRPr="00DF6E1A">
        <w:rPr>
          <w:lang w:val="ru-RU"/>
        </w:rPr>
        <w:t>функции входит</w:t>
      </w:r>
      <w:r w:rsidRPr="00DF6E1A">
        <w:rPr>
          <w:lang w:val="ru-RU"/>
        </w:rPr>
        <w:t>:</w:t>
      </w:r>
    </w:p>
    <w:p w:rsidR="00E108AB" w:rsidRPr="00DF6E1A" w:rsidRDefault="00E108AB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8B7D0C" w:rsidRPr="00DF6E1A">
        <w:rPr>
          <w:lang w:val="ru-RU"/>
        </w:rPr>
        <w:t xml:space="preserve">разработка предложений </w:t>
      </w:r>
      <w:r w:rsidRPr="00DF6E1A">
        <w:rPr>
          <w:lang w:val="ru-RU"/>
        </w:rPr>
        <w:t>по методики совершенствования системы аттестации;</w:t>
      </w:r>
    </w:p>
    <w:p w:rsidR="00E108AB" w:rsidRPr="00DF6E1A" w:rsidRDefault="00E108AB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внесения изменений в программы обучения членов национальной Федерации;</w:t>
      </w:r>
    </w:p>
    <w:p w:rsidR="0067104D" w:rsidRPr="00DF6E1A" w:rsidRDefault="00E108AB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обобщение передового тренерского опыта;  </w:t>
      </w:r>
    </w:p>
    <w:p w:rsidR="00A603C9" w:rsidRPr="00DF6E1A" w:rsidRDefault="0067104D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принятие решения на выдачу лицензии </w:t>
      </w:r>
      <w:r w:rsidR="009724DE" w:rsidRPr="00DF6E1A">
        <w:rPr>
          <w:lang w:val="ru-RU"/>
        </w:rPr>
        <w:t xml:space="preserve">областным </w:t>
      </w:r>
      <w:r w:rsidRPr="00DF6E1A">
        <w:rPr>
          <w:lang w:val="ru-RU"/>
        </w:rPr>
        <w:t xml:space="preserve">федерациям </w:t>
      </w:r>
      <w:r w:rsidR="00A603C9" w:rsidRPr="00DF6E1A">
        <w:rPr>
          <w:lang w:val="ru-RU"/>
        </w:rPr>
        <w:t>дающим право проведения аттестования;</w:t>
      </w:r>
    </w:p>
    <w:p w:rsidR="0067104D" w:rsidRPr="00DF6E1A" w:rsidRDefault="00A603C9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</w:t>
      </w:r>
      <w:r w:rsidR="0067104D" w:rsidRPr="00DF6E1A">
        <w:rPr>
          <w:lang w:val="ru-RU"/>
        </w:rPr>
        <w:t xml:space="preserve"> экспертной оценки поданных документов для получени</w:t>
      </w:r>
      <w:r w:rsidR="00FE1E52" w:rsidRPr="00DF6E1A">
        <w:rPr>
          <w:lang w:val="ru-RU"/>
        </w:rPr>
        <w:t>я</w:t>
      </w:r>
      <w:r w:rsidR="0067104D" w:rsidRPr="00DF6E1A">
        <w:rPr>
          <w:lang w:val="ru-RU"/>
        </w:rPr>
        <w:t xml:space="preserve">  лицензии;</w:t>
      </w:r>
    </w:p>
    <w:p w:rsidR="00E108AB" w:rsidRPr="00DF6E1A" w:rsidRDefault="00E108AB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разбор спорных вопросо</w:t>
      </w:r>
      <w:r w:rsidR="00FE1E52" w:rsidRPr="00DF6E1A">
        <w:rPr>
          <w:lang w:val="ru-RU"/>
        </w:rPr>
        <w:t xml:space="preserve">в, </w:t>
      </w:r>
      <w:r w:rsidR="008B7D0C" w:rsidRPr="00DF6E1A">
        <w:rPr>
          <w:lang w:val="ru-RU"/>
        </w:rPr>
        <w:t>возникших при аттестовании в Н</w:t>
      </w:r>
      <w:r w:rsidRPr="00DF6E1A">
        <w:rPr>
          <w:lang w:val="ru-RU"/>
        </w:rPr>
        <w:t>ациональн</w:t>
      </w:r>
      <w:r w:rsidR="00CF759D" w:rsidRPr="00DF6E1A">
        <w:rPr>
          <w:lang w:val="ru-RU"/>
        </w:rPr>
        <w:t>ой</w:t>
      </w:r>
      <w:r w:rsidRPr="00DF6E1A">
        <w:rPr>
          <w:lang w:val="ru-RU"/>
        </w:rPr>
        <w:t xml:space="preserve"> федераци</w:t>
      </w:r>
      <w:r w:rsidR="00CF759D" w:rsidRPr="00DF6E1A">
        <w:rPr>
          <w:lang w:val="ru-RU"/>
        </w:rPr>
        <w:t>и</w:t>
      </w:r>
      <w:r w:rsidRPr="00DF6E1A">
        <w:rPr>
          <w:lang w:val="ru-RU"/>
        </w:rPr>
        <w:t>;</w:t>
      </w:r>
    </w:p>
    <w:p w:rsidR="00B540E2" w:rsidRPr="00DF6E1A" w:rsidRDefault="00E108AB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подготовка кандидатур в нацио</w:t>
      </w:r>
      <w:r w:rsidR="008B7D0C" w:rsidRPr="00DF6E1A">
        <w:rPr>
          <w:lang w:val="ru-RU"/>
        </w:rPr>
        <w:t>нальную аттестационную комиссию;</w:t>
      </w:r>
    </w:p>
    <w:p w:rsidR="00E108AB" w:rsidRPr="00DF6E1A" w:rsidRDefault="00B540E2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67104D" w:rsidRPr="00DF6E1A">
        <w:rPr>
          <w:lang w:val="ru-RU"/>
        </w:rPr>
        <w:t>проверка соблюдения правильности проведения аттестации</w:t>
      </w:r>
      <w:r w:rsidR="00685578" w:rsidRPr="00DF6E1A">
        <w:rPr>
          <w:lang w:val="ru-RU"/>
        </w:rPr>
        <w:t>,</w:t>
      </w:r>
      <w:r w:rsidR="0067104D" w:rsidRPr="00DF6E1A">
        <w:rPr>
          <w:lang w:val="ru-RU"/>
        </w:rPr>
        <w:t xml:space="preserve"> </w:t>
      </w:r>
      <w:r w:rsidR="00627132" w:rsidRPr="00DF6E1A">
        <w:rPr>
          <w:rStyle w:val="hps"/>
          <w:lang w:val="ru-RU"/>
        </w:rPr>
        <w:t xml:space="preserve"> </w:t>
      </w:r>
      <w:r w:rsidRPr="00DF6E1A">
        <w:rPr>
          <w:rStyle w:val="hps"/>
          <w:lang w:val="ru-RU"/>
        </w:rPr>
        <w:t>более низкими по статусу атте</w:t>
      </w:r>
      <w:r w:rsidR="00254460" w:rsidRPr="00DF6E1A">
        <w:rPr>
          <w:rStyle w:val="hps"/>
          <w:lang w:val="ru-RU"/>
        </w:rPr>
        <w:t>с</w:t>
      </w:r>
      <w:r w:rsidRPr="00DF6E1A">
        <w:rPr>
          <w:rStyle w:val="hps"/>
          <w:lang w:val="ru-RU"/>
        </w:rPr>
        <w:t>тационными коллегиями</w:t>
      </w:r>
      <w:r w:rsidR="008B7D0C" w:rsidRPr="00DF6E1A">
        <w:rPr>
          <w:lang w:val="ru-RU"/>
        </w:rPr>
        <w:t>;</w:t>
      </w:r>
    </w:p>
    <w:p w:rsidR="00E108AB" w:rsidRPr="00DF6E1A" w:rsidRDefault="00E108AB" w:rsidP="00241E99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разраб</w:t>
      </w:r>
      <w:r w:rsidR="008B7D0C" w:rsidRPr="00DF6E1A">
        <w:rPr>
          <w:lang w:val="ru-RU"/>
        </w:rPr>
        <w:t>отка</w:t>
      </w:r>
      <w:r w:rsidRPr="00DF6E1A">
        <w:rPr>
          <w:lang w:val="ru-RU"/>
        </w:rPr>
        <w:t xml:space="preserve"> документ</w:t>
      </w:r>
      <w:r w:rsidR="008B7D0C" w:rsidRPr="00DF6E1A">
        <w:rPr>
          <w:lang w:val="ru-RU"/>
        </w:rPr>
        <w:t>ов</w:t>
      </w:r>
      <w:r w:rsidRPr="00DF6E1A">
        <w:rPr>
          <w:lang w:val="ru-RU"/>
        </w:rPr>
        <w:t xml:space="preserve"> для проведения аттестации.</w:t>
      </w:r>
    </w:p>
    <w:p w:rsidR="002112F3" w:rsidRPr="00DF6E1A" w:rsidRDefault="002112F3" w:rsidP="00CF759D">
      <w:pPr>
        <w:tabs>
          <w:tab w:val="left" w:pos="1545"/>
        </w:tabs>
        <w:jc w:val="both"/>
        <w:rPr>
          <w:b/>
          <w:lang w:val="ru-RU"/>
        </w:rPr>
      </w:pPr>
    </w:p>
    <w:p w:rsidR="00E108AB" w:rsidRPr="00DF6E1A" w:rsidRDefault="008B7D0C" w:rsidP="00CF759D">
      <w:pPr>
        <w:tabs>
          <w:tab w:val="left" w:pos="1545"/>
        </w:tabs>
        <w:jc w:val="both"/>
        <w:rPr>
          <w:lang w:val="ru-RU"/>
        </w:rPr>
      </w:pPr>
      <w:r w:rsidRPr="00DF6E1A">
        <w:rPr>
          <w:b/>
          <w:lang w:val="ru-RU"/>
        </w:rPr>
        <w:t xml:space="preserve">     Национальная аттестационная</w:t>
      </w:r>
      <w:r w:rsidR="00E108AB" w:rsidRPr="00DF6E1A">
        <w:rPr>
          <w:b/>
          <w:lang w:val="ru-RU"/>
        </w:rPr>
        <w:t xml:space="preserve"> комиссия</w:t>
      </w:r>
      <w:r w:rsidRPr="00DF6E1A">
        <w:rPr>
          <w:b/>
          <w:lang w:val="ru-RU"/>
        </w:rPr>
        <w:t>.</w:t>
      </w:r>
      <w:r w:rsidR="00E108AB" w:rsidRPr="00DF6E1A">
        <w:rPr>
          <w:lang w:val="ru-RU"/>
        </w:rPr>
        <w:t xml:space="preserve"> Председателем комисс</w:t>
      </w:r>
      <w:r w:rsidRPr="00DF6E1A">
        <w:rPr>
          <w:lang w:val="ru-RU"/>
        </w:rPr>
        <w:t xml:space="preserve">ии является </w:t>
      </w:r>
      <w:r w:rsidR="009B5318" w:rsidRPr="00DF6E1A">
        <w:rPr>
          <w:lang w:val="ru-RU"/>
        </w:rPr>
        <w:t>Президент</w:t>
      </w:r>
      <w:r w:rsidRPr="00DF6E1A">
        <w:rPr>
          <w:lang w:val="ru-RU"/>
        </w:rPr>
        <w:t xml:space="preserve"> Н</w:t>
      </w:r>
      <w:r w:rsidR="00E108AB" w:rsidRPr="00DF6E1A">
        <w:rPr>
          <w:lang w:val="ru-RU"/>
        </w:rPr>
        <w:t xml:space="preserve">ациональной федерации, в </w:t>
      </w:r>
      <w:r w:rsidRPr="00DF6E1A">
        <w:rPr>
          <w:lang w:val="ru-RU"/>
        </w:rPr>
        <w:t xml:space="preserve">её </w:t>
      </w:r>
      <w:r w:rsidR="00E108AB" w:rsidRPr="00DF6E1A">
        <w:rPr>
          <w:lang w:val="ru-RU"/>
        </w:rPr>
        <w:t>состав входит один или несколько заместителей, а так же члены комиссии из состава Национальной аттестац</w:t>
      </w:r>
      <w:r w:rsidRPr="00DF6E1A">
        <w:rPr>
          <w:lang w:val="ru-RU"/>
        </w:rPr>
        <w:t>ионной коллегии</w:t>
      </w:r>
      <w:r w:rsidR="00E108AB" w:rsidRPr="00DF6E1A">
        <w:rPr>
          <w:lang w:val="ru-RU"/>
        </w:rPr>
        <w:t>. В функции комиссии входит:</w:t>
      </w:r>
    </w:p>
    <w:p w:rsidR="00E108AB" w:rsidRPr="00DF6E1A" w:rsidRDefault="008B7D0C" w:rsidP="00CF759D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E108AB" w:rsidRPr="00DF6E1A">
        <w:rPr>
          <w:lang w:val="ru-RU"/>
        </w:rPr>
        <w:t>организация и проведение поясовой аттестации соответствующего уровня;</w:t>
      </w:r>
    </w:p>
    <w:p w:rsidR="00E108AB" w:rsidRPr="00DF6E1A" w:rsidRDefault="00E108AB" w:rsidP="00CF759D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подготовка обобщённых предложений по совершенствованию системы ат</w:t>
      </w:r>
      <w:r w:rsidR="00CF759D" w:rsidRPr="00DF6E1A">
        <w:rPr>
          <w:lang w:val="ru-RU"/>
        </w:rPr>
        <w:t>тестования и  программ обучения.</w:t>
      </w:r>
    </w:p>
    <w:p w:rsidR="00E108AB" w:rsidRPr="00DF6E1A" w:rsidRDefault="00E108AB" w:rsidP="00E108AB">
      <w:pPr>
        <w:tabs>
          <w:tab w:val="left" w:pos="1545"/>
        </w:tabs>
        <w:rPr>
          <w:lang w:val="ru-RU"/>
        </w:rPr>
      </w:pPr>
    </w:p>
    <w:p w:rsidR="00E108AB" w:rsidRPr="00DF6E1A" w:rsidRDefault="008016B1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b/>
          <w:lang w:val="ru-RU"/>
        </w:rPr>
        <w:t xml:space="preserve">     </w:t>
      </w:r>
      <w:r w:rsidR="00E108AB" w:rsidRPr="00DF6E1A">
        <w:rPr>
          <w:b/>
          <w:lang w:val="ru-RU"/>
        </w:rPr>
        <w:t xml:space="preserve">Областная аттестационная коллегия </w:t>
      </w:r>
      <w:r w:rsidR="00E108AB" w:rsidRPr="00DF6E1A">
        <w:rPr>
          <w:lang w:val="ru-RU"/>
        </w:rPr>
        <w:t xml:space="preserve">возглавляется  заместителем Председателя </w:t>
      </w:r>
      <w:r w:rsidR="001C5604" w:rsidRPr="00DF6E1A">
        <w:rPr>
          <w:lang w:val="ru-RU"/>
        </w:rPr>
        <w:t xml:space="preserve">областной </w:t>
      </w:r>
      <w:r w:rsidR="00E108AB" w:rsidRPr="00DF6E1A">
        <w:rPr>
          <w:lang w:val="ru-RU"/>
        </w:rPr>
        <w:t xml:space="preserve">Федерации, либо членом </w:t>
      </w:r>
      <w:r w:rsidRPr="00DF6E1A">
        <w:rPr>
          <w:lang w:val="ru-RU"/>
        </w:rPr>
        <w:t>Президиума (</w:t>
      </w:r>
      <w:r w:rsidR="00E108AB" w:rsidRPr="00DF6E1A">
        <w:rPr>
          <w:lang w:val="ru-RU"/>
        </w:rPr>
        <w:t>Совета</w:t>
      </w:r>
      <w:r w:rsidRPr="00DF6E1A">
        <w:rPr>
          <w:lang w:val="ru-RU"/>
        </w:rPr>
        <w:t>)</w:t>
      </w:r>
      <w:r w:rsidR="00E108AB" w:rsidRPr="00DF6E1A">
        <w:rPr>
          <w:lang w:val="ru-RU"/>
        </w:rPr>
        <w:t xml:space="preserve">. В состав могут входить члены </w:t>
      </w:r>
      <w:r w:rsidR="00CF759D" w:rsidRPr="00DF6E1A">
        <w:rPr>
          <w:lang w:val="ru-RU"/>
        </w:rPr>
        <w:t>П</w:t>
      </w:r>
      <w:r w:rsidRPr="00DF6E1A">
        <w:rPr>
          <w:lang w:val="ru-RU"/>
        </w:rPr>
        <w:t>резидиума (Совета)</w:t>
      </w:r>
      <w:r w:rsidR="00E108AB" w:rsidRPr="00DF6E1A">
        <w:rPr>
          <w:lang w:val="ru-RU"/>
        </w:rPr>
        <w:t xml:space="preserve">, </w:t>
      </w:r>
      <w:r w:rsidR="00CF759D" w:rsidRPr="00DF6E1A">
        <w:rPr>
          <w:lang w:val="ru-RU"/>
        </w:rPr>
        <w:t xml:space="preserve">их </w:t>
      </w:r>
      <w:r w:rsidR="00E108AB" w:rsidRPr="00DF6E1A">
        <w:rPr>
          <w:lang w:val="ru-RU"/>
        </w:rPr>
        <w:t xml:space="preserve">заместители, </w:t>
      </w:r>
      <w:r w:rsidRPr="00DF6E1A">
        <w:rPr>
          <w:lang w:val="ru-RU"/>
        </w:rPr>
        <w:t>Мастера  чёрных</w:t>
      </w:r>
      <w:r w:rsidR="001C5604" w:rsidRPr="00DF6E1A">
        <w:rPr>
          <w:lang w:val="ru-RU"/>
        </w:rPr>
        <w:t xml:space="preserve"> </w:t>
      </w:r>
      <w:r w:rsidR="00E108AB" w:rsidRPr="00DF6E1A">
        <w:rPr>
          <w:lang w:val="ru-RU"/>
        </w:rPr>
        <w:t xml:space="preserve"> пояс</w:t>
      </w:r>
      <w:r w:rsidRPr="00DF6E1A">
        <w:rPr>
          <w:lang w:val="ru-RU"/>
        </w:rPr>
        <w:t>ов</w:t>
      </w:r>
      <w:r w:rsidR="001C5604" w:rsidRPr="00DF6E1A">
        <w:rPr>
          <w:lang w:val="ru-RU"/>
        </w:rPr>
        <w:t xml:space="preserve"> и </w:t>
      </w:r>
      <w:r w:rsidR="00685578" w:rsidRPr="00DF6E1A">
        <w:rPr>
          <w:lang w:val="ru-RU"/>
        </w:rPr>
        <w:t>спортсмены,</w:t>
      </w:r>
      <w:r w:rsidR="001C5604" w:rsidRPr="00DF6E1A">
        <w:rPr>
          <w:lang w:val="ru-RU"/>
        </w:rPr>
        <w:t xml:space="preserve"> имеющие коричневый пояс</w:t>
      </w:r>
      <w:r w:rsidR="00E108AB" w:rsidRPr="00DF6E1A">
        <w:rPr>
          <w:lang w:val="ru-RU"/>
        </w:rPr>
        <w:t xml:space="preserve">. В </w:t>
      </w:r>
      <w:r w:rsidRPr="00DF6E1A">
        <w:rPr>
          <w:lang w:val="ru-RU"/>
        </w:rPr>
        <w:t xml:space="preserve">её </w:t>
      </w:r>
      <w:r w:rsidR="00E108AB" w:rsidRPr="00DF6E1A">
        <w:rPr>
          <w:lang w:val="ru-RU"/>
        </w:rPr>
        <w:t>функции входит</w:t>
      </w:r>
      <w:r w:rsidRPr="00DF6E1A">
        <w:rPr>
          <w:lang w:val="ru-RU"/>
        </w:rPr>
        <w:t>:</w:t>
      </w:r>
    </w:p>
    <w:p w:rsidR="00E108AB" w:rsidRPr="00DF6E1A" w:rsidRDefault="00E108AB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8016B1" w:rsidRPr="00DF6E1A">
        <w:rPr>
          <w:lang w:val="ru-RU"/>
        </w:rPr>
        <w:t xml:space="preserve">разработка предложений </w:t>
      </w:r>
      <w:r w:rsidRPr="00DF6E1A">
        <w:rPr>
          <w:lang w:val="ru-RU"/>
        </w:rPr>
        <w:t>по методики совершенствования системы аттестации;</w:t>
      </w:r>
    </w:p>
    <w:p w:rsidR="00E108AB" w:rsidRPr="00DF6E1A" w:rsidRDefault="00E108AB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обобщение передового тренерского опыта;  </w:t>
      </w:r>
    </w:p>
    <w:p w:rsidR="00A603C9" w:rsidRPr="00DF6E1A" w:rsidRDefault="009724DE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приняти</w:t>
      </w:r>
      <w:r w:rsidR="00685578" w:rsidRPr="00DF6E1A">
        <w:rPr>
          <w:lang w:val="ru-RU"/>
        </w:rPr>
        <w:t xml:space="preserve">е </w:t>
      </w:r>
      <w:r w:rsidR="00D43403" w:rsidRPr="00DF6E1A">
        <w:rPr>
          <w:lang w:val="ru-RU"/>
        </w:rPr>
        <w:t xml:space="preserve">решения на выдачу лицензии </w:t>
      </w:r>
      <w:proofErr w:type="gramStart"/>
      <w:r w:rsidR="00D43403" w:rsidRPr="00DF6E1A">
        <w:rPr>
          <w:lang w:val="ru-RU"/>
        </w:rPr>
        <w:t>ниже-</w:t>
      </w:r>
      <w:r w:rsidRPr="00DF6E1A">
        <w:rPr>
          <w:lang w:val="ru-RU"/>
        </w:rPr>
        <w:t>стоящим</w:t>
      </w:r>
      <w:proofErr w:type="gramEnd"/>
      <w:r w:rsidRPr="00DF6E1A">
        <w:rPr>
          <w:lang w:val="ru-RU"/>
        </w:rPr>
        <w:t xml:space="preserve"> структ</w:t>
      </w:r>
      <w:r w:rsidR="00A603C9" w:rsidRPr="00DF6E1A">
        <w:rPr>
          <w:lang w:val="ru-RU"/>
        </w:rPr>
        <w:t>у</w:t>
      </w:r>
      <w:r w:rsidRPr="00DF6E1A">
        <w:rPr>
          <w:lang w:val="ru-RU"/>
        </w:rPr>
        <w:t>рным по</w:t>
      </w:r>
      <w:r w:rsidR="002D5931" w:rsidRPr="00DF6E1A">
        <w:rPr>
          <w:lang w:val="ru-RU"/>
        </w:rPr>
        <w:t>д</w:t>
      </w:r>
      <w:r w:rsidRPr="00DF6E1A">
        <w:rPr>
          <w:lang w:val="ru-RU"/>
        </w:rPr>
        <w:t>разделениям (городским федерациям, клубам, секциям) н</w:t>
      </w:r>
      <w:r w:rsidR="00A603C9" w:rsidRPr="00DF6E1A">
        <w:rPr>
          <w:lang w:val="ru-RU"/>
        </w:rPr>
        <w:t>а право проведения аттестования;</w:t>
      </w:r>
    </w:p>
    <w:p w:rsidR="009724DE" w:rsidRPr="00DF6E1A" w:rsidRDefault="00F90D07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</w:t>
      </w:r>
      <w:r w:rsidR="009724DE" w:rsidRPr="00DF6E1A">
        <w:rPr>
          <w:lang w:val="ru-RU"/>
        </w:rPr>
        <w:t xml:space="preserve"> экспертн</w:t>
      </w:r>
      <w:r w:rsidR="00751A5D" w:rsidRPr="00DF6E1A">
        <w:rPr>
          <w:lang w:val="ru-RU"/>
        </w:rPr>
        <w:t>ая</w:t>
      </w:r>
      <w:r w:rsidR="009724DE" w:rsidRPr="00DF6E1A">
        <w:rPr>
          <w:lang w:val="ru-RU"/>
        </w:rPr>
        <w:t xml:space="preserve"> оценк</w:t>
      </w:r>
      <w:r w:rsidR="00751A5D" w:rsidRPr="00DF6E1A">
        <w:rPr>
          <w:lang w:val="ru-RU"/>
        </w:rPr>
        <w:t>а</w:t>
      </w:r>
      <w:r w:rsidR="009724DE" w:rsidRPr="00DF6E1A">
        <w:rPr>
          <w:lang w:val="ru-RU"/>
        </w:rPr>
        <w:t xml:space="preserve"> поданных документов для получени</w:t>
      </w:r>
      <w:r w:rsidR="00FE1E52" w:rsidRPr="00DF6E1A">
        <w:rPr>
          <w:lang w:val="ru-RU"/>
        </w:rPr>
        <w:t>я</w:t>
      </w:r>
      <w:r w:rsidR="009724DE" w:rsidRPr="00DF6E1A">
        <w:rPr>
          <w:lang w:val="ru-RU"/>
        </w:rPr>
        <w:t xml:space="preserve">  лицензии;</w:t>
      </w:r>
    </w:p>
    <w:p w:rsidR="00E108AB" w:rsidRPr="00DF6E1A" w:rsidRDefault="00E108AB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разбор спорных вопросов</w:t>
      </w:r>
      <w:r w:rsidR="00FE1E52" w:rsidRPr="00DF6E1A">
        <w:rPr>
          <w:lang w:val="ru-RU"/>
        </w:rPr>
        <w:t>,</w:t>
      </w:r>
      <w:r w:rsidRPr="00DF6E1A">
        <w:rPr>
          <w:lang w:val="ru-RU"/>
        </w:rPr>
        <w:t xml:space="preserve"> возникших при аттестовании в областной федерации;</w:t>
      </w:r>
    </w:p>
    <w:p w:rsidR="00B540E2" w:rsidRPr="00DF6E1A" w:rsidRDefault="00E108AB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- подготовка кандидатур в областную </w:t>
      </w:r>
      <w:r w:rsidR="008016B1" w:rsidRPr="00DF6E1A">
        <w:rPr>
          <w:lang w:val="ru-RU"/>
        </w:rPr>
        <w:t>аттестационную комиссию;</w:t>
      </w:r>
    </w:p>
    <w:p w:rsidR="00E108AB" w:rsidRPr="00DF6E1A" w:rsidRDefault="00B540E2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проверка соблюдения правильности проведения аттестации</w:t>
      </w:r>
      <w:r w:rsidR="00685578" w:rsidRPr="00DF6E1A">
        <w:rPr>
          <w:lang w:val="ru-RU"/>
        </w:rPr>
        <w:t>,</w:t>
      </w:r>
      <w:r w:rsidRPr="00DF6E1A">
        <w:rPr>
          <w:rStyle w:val="hps"/>
          <w:lang w:val="ru-RU"/>
        </w:rPr>
        <w:t xml:space="preserve"> более низкими по статусу атте</w:t>
      </w:r>
      <w:r w:rsidR="00685578" w:rsidRPr="00DF6E1A">
        <w:rPr>
          <w:rStyle w:val="hps"/>
          <w:lang w:val="ru-RU"/>
        </w:rPr>
        <w:t>с</w:t>
      </w:r>
      <w:r w:rsidRPr="00DF6E1A">
        <w:rPr>
          <w:rStyle w:val="hps"/>
          <w:lang w:val="ru-RU"/>
        </w:rPr>
        <w:t>тационными коллегиями</w:t>
      </w:r>
      <w:r w:rsidRPr="00DF6E1A">
        <w:rPr>
          <w:lang w:val="ru-RU"/>
        </w:rPr>
        <w:t>;</w:t>
      </w:r>
    </w:p>
    <w:p w:rsidR="00E108AB" w:rsidRPr="00DF6E1A" w:rsidRDefault="00E108AB" w:rsidP="009724DE">
      <w:pPr>
        <w:jc w:val="both"/>
        <w:rPr>
          <w:lang w:val="ru-RU"/>
        </w:rPr>
      </w:pPr>
      <w:r w:rsidRPr="00DF6E1A">
        <w:rPr>
          <w:lang w:val="ru-RU"/>
        </w:rPr>
        <w:t>- разработка документов для проведения аттестации.</w:t>
      </w:r>
    </w:p>
    <w:p w:rsidR="00E108AB" w:rsidRPr="00DF6E1A" w:rsidRDefault="008016B1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b/>
          <w:lang w:val="ru-RU"/>
        </w:rPr>
        <w:t xml:space="preserve">     </w:t>
      </w:r>
      <w:r w:rsidR="00E108AB" w:rsidRPr="00DF6E1A">
        <w:rPr>
          <w:b/>
          <w:lang w:val="ru-RU"/>
        </w:rPr>
        <w:t>Областная</w:t>
      </w:r>
      <w:r w:rsidRPr="00DF6E1A">
        <w:rPr>
          <w:b/>
          <w:lang w:val="ru-RU"/>
        </w:rPr>
        <w:t xml:space="preserve"> аттестационная </w:t>
      </w:r>
      <w:r w:rsidR="00E108AB" w:rsidRPr="00DF6E1A">
        <w:rPr>
          <w:b/>
          <w:lang w:val="ru-RU"/>
        </w:rPr>
        <w:t>комиссия</w:t>
      </w:r>
      <w:r w:rsidRPr="00DF6E1A">
        <w:rPr>
          <w:b/>
          <w:lang w:val="ru-RU"/>
        </w:rPr>
        <w:t>.</w:t>
      </w:r>
      <w:r w:rsidR="00E108AB" w:rsidRPr="00DF6E1A">
        <w:rPr>
          <w:lang w:val="ru-RU"/>
        </w:rPr>
        <w:t xml:space="preserve"> Председателем комиссии является Предсе</w:t>
      </w:r>
      <w:r w:rsidR="005756FA" w:rsidRPr="00DF6E1A">
        <w:rPr>
          <w:lang w:val="ru-RU"/>
        </w:rPr>
        <w:t xml:space="preserve">датель </w:t>
      </w:r>
      <w:r w:rsidR="00E108AB" w:rsidRPr="00DF6E1A">
        <w:rPr>
          <w:lang w:val="ru-RU"/>
        </w:rPr>
        <w:t xml:space="preserve"> областной</w:t>
      </w:r>
      <w:r w:rsidR="001C5604" w:rsidRPr="00DF6E1A">
        <w:rPr>
          <w:lang w:val="ru-RU"/>
        </w:rPr>
        <w:t xml:space="preserve"> Ф</w:t>
      </w:r>
      <w:r w:rsidR="00E108AB" w:rsidRPr="00DF6E1A">
        <w:rPr>
          <w:lang w:val="ru-RU"/>
        </w:rPr>
        <w:t xml:space="preserve">едерации, в </w:t>
      </w:r>
      <w:r w:rsidRPr="00DF6E1A">
        <w:rPr>
          <w:lang w:val="ru-RU"/>
        </w:rPr>
        <w:t xml:space="preserve">её </w:t>
      </w:r>
      <w:r w:rsidR="00E108AB" w:rsidRPr="00DF6E1A">
        <w:rPr>
          <w:lang w:val="ru-RU"/>
        </w:rPr>
        <w:t>состав входят члены комиссии из состава областной аттестац</w:t>
      </w:r>
      <w:r w:rsidRPr="00DF6E1A">
        <w:rPr>
          <w:lang w:val="ru-RU"/>
        </w:rPr>
        <w:t>ионной коллегии</w:t>
      </w:r>
      <w:r w:rsidR="00E108AB" w:rsidRPr="00DF6E1A">
        <w:rPr>
          <w:lang w:val="ru-RU"/>
        </w:rPr>
        <w:t>. В функции комиссии входит:</w:t>
      </w:r>
    </w:p>
    <w:p w:rsidR="00E108AB" w:rsidRPr="00DF6E1A" w:rsidRDefault="008016B1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 xml:space="preserve"> </w:t>
      </w:r>
      <w:r w:rsidR="00E108AB" w:rsidRPr="00DF6E1A">
        <w:rPr>
          <w:lang w:val="ru-RU"/>
        </w:rPr>
        <w:t>организация и проведение поясовой аттестации соответствующего уровня;</w:t>
      </w:r>
    </w:p>
    <w:p w:rsidR="00E108AB" w:rsidRPr="00DF6E1A" w:rsidRDefault="00E108AB" w:rsidP="009724DE">
      <w:pPr>
        <w:tabs>
          <w:tab w:val="left" w:pos="1545"/>
        </w:tabs>
        <w:jc w:val="both"/>
        <w:rPr>
          <w:lang w:val="ru-RU"/>
        </w:rPr>
      </w:pPr>
      <w:r w:rsidRPr="00DF6E1A">
        <w:rPr>
          <w:lang w:val="ru-RU"/>
        </w:rPr>
        <w:t>- подготовка обобщённых предложений по совершенствованию системы ат</w:t>
      </w:r>
      <w:r w:rsidR="00B540E2" w:rsidRPr="00DF6E1A">
        <w:rPr>
          <w:lang w:val="ru-RU"/>
        </w:rPr>
        <w:t>тестования и  программ обучения</w:t>
      </w:r>
      <w:r w:rsidRPr="00DF6E1A">
        <w:rPr>
          <w:lang w:val="ru-RU"/>
        </w:rPr>
        <w:t>.</w:t>
      </w:r>
    </w:p>
    <w:p w:rsidR="00E108AB" w:rsidRPr="00DF6E1A" w:rsidRDefault="00E108AB" w:rsidP="00E108AB">
      <w:pPr>
        <w:rPr>
          <w:rFonts w:ascii="Verdana" w:hAnsi="Verdana"/>
          <w:sz w:val="20"/>
          <w:szCs w:val="20"/>
          <w:lang w:val="ru-RU"/>
        </w:rPr>
      </w:pPr>
    </w:p>
    <w:p w:rsidR="007E3B17" w:rsidRPr="00DF6E1A" w:rsidRDefault="007E3B17" w:rsidP="00E108AB">
      <w:pPr>
        <w:rPr>
          <w:rFonts w:ascii="Verdana" w:hAnsi="Verdana"/>
          <w:sz w:val="20"/>
          <w:szCs w:val="20"/>
          <w:lang w:val="ru-RU"/>
        </w:rPr>
      </w:pPr>
    </w:p>
    <w:p w:rsidR="007E3B17" w:rsidRPr="00DF6E1A" w:rsidRDefault="007E3B17" w:rsidP="00E108AB">
      <w:pPr>
        <w:rPr>
          <w:rFonts w:ascii="Verdana" w:hAnsi="Verdana"/>
          <w:sz w:val="20"/>
          <w:szCs w:val="20"/>
          <w:lang w:val="ru-RU"/>
        </w:rPr>
      </w:pPr>
    </w:p>
    <w:p w:rsidR="00E108AB" w:rsidRPr="00DF6E1A" w:rsidRDefault="00E108AB" w:rsidP="00EE69FE">
      <w:pPr>
        <w:numPr>
          <w:ilvl w:val="0"/>
          <w:numId w:val="25"/>
        </w:numPr>
        <w:outlineLvl w:val="0"/>
        <w:rPr>
          <w:b/>
          <w:lang w:val="ru-RU"/>
        </w:rPr>
      </w:pPr>
      <w:r w:rsidRPr="00DF6E1A">
        <w:rPr>
          <w:b/>
          <w:lang w:val="ru-RU"/>
        </w:rPr>
        <w:lastRenderedPageBreak/>
        <w:t>Организация проведения аттестации</w:t>
      </w:r>
    </w:p>
    <w:p w:rsidR="009724DE" w:rsidRPr="00DF6E1A" w:rsidRDefault="009724DE" w:rsidP="009724DE">
      <w:pPr>
        <w:outlineLvl w:val="0"/>
        <w:rPr>
          <w:b/>
          <w:lang w:val="ru-RU"/>
        </w:rPr>
      </w:pPr>
    </w:p>
    <w:p w:rsidR="009724DE" w:rsidRPr="00DF6E1A" w:rsidRDefault="00987351" w:rsidP="00E108AB">
      <w:pPr>
        <w:outlineLvl w:val="0"/>
        <w:rPr>
          <w:lang w:val="ru-RU"/>
        </w:rPr>
      </w:pPr>
      <w:r w:rsidRPr="00DF6E1A">
        <w:rPr>
          <w:lang w:val="ru-RU"/>
        </w:rPr>
        <w:t xml:space="preserve">    </w:t>
      </w:r>
      <w:r w:rsidR="00E108AB" w:rsidRPr="00DF6E1A">
        <w:rPr>
          <w:lang w:val="ru-RU"/>
        </w:rPr>
        <w:t>ТПА  может</w:t>
      </w:r>
      <w:r w:rsidR="00D43403" w:rsidRPr="00DF6E1A">
        <w:rPr>
          <w:lang w:val="ru-RU"/>
        </w:rPr>
        <w:t>,</w:t>
      </w:r>
      <w:r w:rsidR="00E108AB" w:rsidRPr="00DF6E1A">
        <w:rPr>
          <w:lang w:val="ru-RU"/>
        </w:rPr>
        <w:t xml:space="preserve"> проводится  в организациях</w:t>
      </w:r>
      <w:r w:rsidRPr="00DF6E1A">
        <w:rPr>
          <w:lang w:val="ru-RU"/>
        </w:rPr>
        <w:t>,</w:t>
      </w:r>
      <w:r w:rsidR="00E108AB" w:rsidRPr="00DF6E1A">
        <w:rPr>
          <w:lang w:val="ru-RU"/>
        </w:rPr>
        <w:t xml:space="preserve"> удовлетворяющи</w:t>
      </w:r>
      <w:r w:rsidRPr="00DF6E1A">
        <w:rPr>
          <w:lang w:val="ru-RU"/>
        </w:rPr>
        <w:t>х</w:t>
      </w:r>
      <w:r w:rsidR="00E108AB" w:rsidRPr="00DF6E1A">
        <w:rPr>
          <w:lang w:val="ru-RU"/>
        </w:rPr>
        <w:t xml:space="preserve"> следующи</w:t>
      </w:r>
      <w:r w:rsidRPr="00DF6E1A">
        <w:rPr>
          <w:lang w:val="ru-RU"/>
        </w:rPr>
        <w:t>е</w:t>
      </w:r>
      <w:r w:rsidR="00E108AB" w:rsidRPr="00DF6E1A">
        <w:rPr>
          <w:lang w:val="ru-RU"/>
        </w:rPr>
        <w:t xml:space="preserve"> требовани</w:t>
      </w:r>
      <w:r w:rsidR="00FE1E52" w:rsidRPr="00DF6E1A">
        <w:rPr>
          <w:lang w:val="ru-RU"/>
        </w:rPr>
        <w:t>я</w:t>
      </w:r>
      <w:r w:rsidR="00E108AB" w:rsidRPr="00DF6E1A">
        <w:rPr>
          <w:lang w:val="ru-RU"/>
        </w:rPr>
        <w:t>:</w:t>
      </w:r>
    </w:p>
    <w:p w:rsidR="00E108AB" w:rsidRPr="00DF6E1A" w:rsidRDefault="009724DE" w:rsidP="00E108AB">
      <w:pPr>
        <w:outlineLvl w:val="0"/>
        <w:rPr>
          <w:lang w:val="ru-RU"/>
        </w:rPr>
      </w:pPr>
      <w:r w:rsidRPr="00DF6E1A">
        <w:rPr>
          <w:lang w:val="ru-RU"/>
        </w:rPr>
        <w:t>-</w:t>
      </w:r>
      <w:r w:rsidR="00E108AB" w:rsidRPr="00DF6E1A">
        <w:rPr>
          <w:lang w:val="ru-RU"/>
        </w:rPr>
        <w:t xml:space="preserve"> иметь статус структурного подразделения   Союза</w:t>
      </w:r>
      <w:r w:rsidR="00987351" w:rsidRPr="00DF6E1A">
        <w:rPr>
          <w:lang w:val="ru-RU"/>
        </w:rPr>
        <w:t>,</w:t>
      </w:r>
      <w:r w:rsidR="00E108AB" w:rsidRPr="00DF6E1A">
        <w:rPr>
          <w:lang w:val="ru-RU"/>
        </w:rPr>
        <w:t xml:space="preserve"> либо одного из его  подразделений; </w:t>
      </w:r>
    </w:p>
    <w:p w:rsidR="00E108AB" w:rsidRPr="00DF6E1A" w:rsidRDefault="009724DE" w:rsidP="00E108AB">
      <w:pPr>
        <w:numPr>
          <w:ins w:id="1" w:author="SPEEDxp" w:date="2010-07-30T13:38:00Z"/>
        </w:numPr>
        <w:outlineLvl w:val="0"/>
        <w:rPr>
          <w:lang w:val="ru-RU"/>
        </w:rPr>
      </w:pPr>
      <w:r w:rsidRPr="00DF6E1A">
        <w:rPr>
          <w:lang w:val="ru-RU"/>
        </w:rPr>
        <w:t>-</w:t>
      </w:r>
      <w:r w:rsidR="00E108AB" w:rsidRPr="00DF6E1A">
        <w:rPr>
          <w:lang w:val="ru-RU"/>
        </w:rPr>
        <w:t xml:space="preserve"> иметь со</w:t>
      </w:r>
      <w:r w:rsidR="00D43403" w:rsidRPr="00DF6E1A">
        <w:rPr>
          <w:lang w:val="ru-RU"/>
        </w:rPr>
        <w:t xml:space="preserve">ответствующую лицензию </w:t>
      </w:r>
      <w:proofErr w:type="gramStart"/>
      <w:r w:rsidR="00D43403" w:rsidRPr="00DF6E1A">
        <w:rPr>
          <w:lang w:val="ru-RU"/>
        </w:rPr>
        <w:t>на право</w:t>
      </w:r>
      <w:r w:rsidR="00E108AB" w:rsidRPr="00DF6E1A">
        <w:rPr>
          <w:lang w:val="ru-RU"/>
        </w:rPr>
        <w:t xml:space="preserve"> проведение</w:t>
      </w:r>
      <w:proofErr w:type="gramEnd"/>
      <w:r w:rsidR="00E108AB" w:rsidRPr="00DF6E1A">
        <w:rPr>
          <w:lang w:val="ru-RU"/>
        </w:rPr>
        <w:t xml:space="preserve"> а</w:t>
      </w:r>
      <w:r w:rsidR="00DD4829" w:rsidRPr="00DF6E1A">
        <w:rPr>
          <w:lang w:val="ru-RU"/>
        </w:rPr>
        <w:t>т</w:t>
      </w:r>
      <w:r w:rsidR="00E108AB" w:rsidRPr="00DF6E1A">
        <w:rPr>
          <w:lang w:val="ru-RU"/>
        </w:rPr>
        <w:t>тестования.</w:t>
      </w:r>
    </w:p>
    <w:p w:rsidR="00987351" w:rsidRPr="00DF6E1A" w:rsidRDefault="00DD4829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987351" w:rsidRPr="00DF6E1A">
        <w:rPr>
          <w:lang w:val="ru-RU"/>
        </w:rPr>
        <w:t xml:space="preserve">Организация и проведение аттестации в каждом структурном подразделении проводится по мере необходимости, </w:t>
      </w:r>
      <w:proofErr w:type="gramStart"/>
      <w:r w:rsidR="00987351" w:rsidRPr="00DF6E1A">
        <w:rPr>
          <w:lang w:val="ru-RU"/>
        </w:rPr>
        <w:t>согласно</w:t>
      </w:r>
      <w:proofErr w:type="gramEnd"/>
      <w:r w:rsidR="00987351" w:rsidRPr="00DF6E1A">
        <w:rPr>
          <w:lang w:val="ru-RU"/>
        </w:rPr>
        <w:t xml:space="preserve"> утверждённых  календарных планов,  не менее 1-го и не более 3-х раз в год.     </w:t>
      </w:r>
    </w:p>
    <w:p w:rsidR="00E108AB" w:rsidRPr="00DF6E1A" w:rsidRDefault="00987351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685578" w:rsidRPr="00DF6E1A">
        <w:rPr>
          <w:lang w:val="ru-RU"/>
        </w:rPr>
        <w:t>Проведение ТПА по военно-спортивным многоборьям</w:t>
      </w:r>
      <w:r w:rsidR="00E108AB" w:rsidRPr="00DF6E1A">
        <w:rPr>
          <w:lang w:val="ru-RU"/>
        </w:rPr>
        <w:t xml:space="preserve"> проводится в строгом соответствии </w:t>
      </w:r>
      <w:proofErr w:type="gramStart"/>
      <w:r w:rsidR="00E108AB" w:rsidRPr="00DF6E1A">
        <w:rPr>
          <w:lang w:val="ru-RU"/>
        </w:rPr>
        <w:t>с</w:t>
      </w:r>
      <w:proofErr w:type="gramEnd"/>
      <w:r w:rsidR="00E108AB" w:rsidRPr="00DF6E1A">
        <w:rPr>
          <w:lang w:val="ru-RU"/>
        </w:rPr>
        <w:t>:</w:t>
      </w:r>
    </w:p>
    <w:p w:rsidR="00400A89" w:rsidRPr="00DF6E1A" w:rsidRDefault="00955FEF" w:rsidP="00400A89">
      <w:pPr>
        <w:rPr>
          <w:lang w:val="ru-RU"/>
        </w:rPr>
      </w:pPr>
      <w:r w:rsidRPr="00DF6E1A">
        <w:rPr>
          <w:lang w:val="ru-RU"/>
        </w:rPr>
        <w:t xml:space="preserve">   </w:t>
      </w:r>
      <w:r w:rsidR="00885ABA" w:rsidRPr="00DF6E1A">
        <w:rPr>
          <w:lang w:val="ru-RU"/>
        </w:rPr>
        <w:t xml:space="preserve">- </w:t>
      </w:r>
      <w:r w:rsidR="00B47FAF" w:rsidRPr="00DF6E1A">
        <w:rPr>
          <w:lang w:val="ru-RU"/>
        </w:rPr>
        <w:t xml:space="preserve"> </w:t>
      </w:r>
      <w:r w:rsidR="00307FEC" w:rsidRPr="00DF6E1A">
        <w:rPr>
          <w:lang w:val="ru-RU"/>
        </w:rPr>
        <w:t>н</w:t>
      </w:r>
      <w:r w:rsidR="00E108AB" w:rsidRPr="00DF6E1A">
        <w:rPr>
          <w:lang w:val="ru-RU"/>
        </w:rPr>
        <w:t xml:space="preserve">астоящим </w:t>
      </w:r>
      <w:r w:rsidR="00B47FAF" w:rsidRPr="00DF6E1A">
        <w:rPr>
          <w:lang w:val="ru-RU"/>
        </w:rPr>
        <w:t>П</w:t>
      </w:r>
      <w:r w:rsidR="00E108AB" w:rsidRPr="00DF6E1A">
        <w:rPr>
          <w:lang w:val="ru-RU"/>
        </w:rPr>
        <w:t>оложени</w:t>
      </w:r>
      <w:r w:rsidR="00B47FAF" w:rsidRPr="00DF6E1A">
        <w:rPr>
          <w:lang w:val="ru-RU"/>
        </w:rPr>
        <w:t>ем, утверждённы</w:t>
      </w:r>
      <w:r w:rsidR="00E108AB" w:rsidRPr="00DF6E1A">
        <w:rPr>
          <w:lang w:val="ru-RU"/>
        </w:rPr>
        <w:t>м основателем стиля</w:t>
      </w:r>
      <w:r w:rsidR="00B47FAF" w:rsidRPr="00DF6E1A">
        <w:rPr>
          <w:lang w:val="ru-RU"/>
        </w:rPr>
        <w:t>, Мастером 10 Дана,  П</w:t>
      </w:r>
      <w:r w:rsidR="00E108AB" w:rsidRPr="00DF6E1A">
        <w:rPr>
          <w:lang w:val="ru-RU"/>
        </w:rPr>
        <w:t xml:space="preserve">резидентом  </w:t>
      </w:r>
      <w:r w:rsidR="00400A89" w:rsidRPr="00DF6E1A">
        <w:rPr>
          <w:lang w:val="ru-RU"/>
        </w:rPr>
        <w:t xml:space="preserve">Общественного Союза «Международная организация военно-спортивных многоборий» </w:t>
      </w:r>
      <w:r w:rsidR="00AD476C" w:rsidRPr="00DF6E1A">
        <w:rPr>
          <w:lang w:val="ru-RU"/>
        </w:rPr>
        <w:t>MSAC</w:t>
      </w:r>
      <w:r w:rsidR="00CB372B" w:rsidRPr="00DF6E1A">
        <w:rPr>
          <w:lang w:val="ru-RU"/>
        </w:rPr>
        <w:t xml:space="preserve"> Зайцева Сергея Васильевича (Украина)</w:t>
      </w:r>
      <w:r w:rsidR="00400A89" w:rsidRPr="00DF6E1A">
        <w:rPr>
          <w:lang w:val="ru-RU"/>
        </w:rPr>
        <w:t xml:space="preserve">. </w:t>
      </w:r>
    </w:p>
    <w:p w:rsidR="00E108AB" w:rsidRPr="00DF6E1A" w:rsidRDefault="00955FEF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</w:t>
      </w:r>
      <w:r w:rsidR="00885ABA" w:rsidRPr="00DF6E1A">
        <w:rPr>
          <w:lang w:val="ru-RU"/>
        </w:rPr>
        <w:t>-</w:t>
      </w:r>
      <w:r w:rsidR="00B47FAF" w:rsidRPr="00DF6E1A">
        <w:rPr>
          <w:lang w:val="ru-RU"/>
        </w:rPr>
        <w:t xml:space="preserve">  </w:t>
      </w:r>
      <w:r w:rsidR="00DA16E0" w:rsidRPr="00DF6E1A">
        <w:rPr>
          <w:lang w:val="ru-RU"/>
        </w:rPr>
        <w:t>программами</w:t>
      </w:r>
      <w:r w:rsidR="00E108AB" w:rsidRPr="00DF6E1A">
        <w:rPr>
          <w:lang w:val="ru-RU"/>
        </w:rPr>
        <w:t xml:space="preserve"> технических </w:t>
      </w:r>
      <w:r w:rsidR="003F5390" w:rsidRPr="00DF6E1A">
        <w:rPr>
          <w:lang w:val="ru-RU"/>
        </w:rPr>
        <w:t xml:space="preserve">аттестационных </w:t>
      </w:r>
      <w:r w:rsidR="00E108AB" w:rsidRPr="00DF6E1A">
        <w:rPr>
          <w:lang w:val="ru-RU"/>
        </w:rPr>
        <w:t>требований</w:t>
      </w:r>
      <w:r w:rsidR="003F5390" w:rsidRPr="00DF6E1A">
        <w:rPr>
          <w:lang w:val="ru-RU"/>
        </w:rPr>
        <w:t xml:space="preserve"> </w:t>
      </w:r>
      <w:r w:rsidR="00685578" w:rsidRPr="00DF6E1A">
        <w:rPr>
          <w:lang w:val="ru-RU"/>
        </w:rPr>
        <w:t>по военно-спортивным многоборьям</w:t>
      </w:r>
      <w:r w:rsidR="00E108AB" w:rsidRPr="00DF6E1A">
        <w:rPr>
          <w:lang w:val="ru-RU"/>
        </w:rPr>
        <w:t xml:space="preserve">; </w:t>
      </w:r>
    </w:p>
    <w:p w:rsidR="0022761F" w:rsidRPr="00DF6E1A" w:rsidRDefault="00955FEF" w:rsidP="00751A5D">
      <w:pPr>
        <w:jc w:val="both"/>
        <w:rPr>
          <w:lang w:val="ru-RU"/>
        </w:rPr>
      </w:pPr>
      <w:r w:rsidRPr="00DF6E1A">
        <w:rPr>
          <w:lang w:val="ru-RU"/>
        </w:rPr>
        <w:t xml:space="preserve">   </w:t>
      </w:r>
      <w:r w:rsidR="00885ABA" w:rsidRPr="00DF6E1A">
        <w:rPr>
          <w:lang w:val="ru-RU"/>
        </w:rPr>
        <w:t xml:space="preserve">-  </w:t>
      </w:r>
      <w:r w:rsidR="00307FEC" w:rsidRPr="00DF6E1A">
        <w:rPr>
          <w:lang w:val="ru-RU"/>
        </w:rPr>
        <w:t>п</w:t>
      </w:r>
      <w:r w:rsidR="0022761F" w:rsidRPr="00DF6E1A">
        <w:rPr>
          <w:lang w:val="ru-RU"/>
        </w:rPr>
        <w:t xml:space="preserve">риказом руководителя соответствующего структурного подразделения о </w:t>
      </w:r>
      <w:r w:rsidR="00885ABA" w:rsidRPr="00DF6E1A">
        <w:rPr>
          <w:lang w:val="ru-RU"/>
        </w:rPr>
        <w:t>проведении</w:t>
      </w:r>
      <w:r w:rsidR="0022761F" w:rsidRPr="00DF6E1A">
        <w:rPr>
          <w:lang w:val="ru-RU"/>
        </w:rPr>
        <w:t xml:space="preserve"> аттестования</w:t>
      </w:r>
      <w:r w:rsidR="00442163" w:rsidRPr="00DF6E1A">
        <w:rPr>
          <w:lang w:val="ru-RU"/>
        </w:rPr>
        <w:t xml:space="preserve"> (см. П</w:t>
      </w:r>
      <w:r w:rsidR="0022761F" w:rsidRPr="00DF6E1A">
        <w:rPr>
          <w:lang w:val="ru-RU"/>
        </w:rPr>
        <w:t xml:space="preserve">риложение № </w:t>
      </w:r>
      <w:r w:rsidR="00187F21" w:rsidRPr="00DF6E1A">
        <w:rPr>
          <w:lang w:val="ru-RU"/>
        </w:rPr>
        <w:t>6</w:t>
      </w:r>
      <w:r w:rsidR="00751A5D" w:rsidRPr="00DF6E1A">
        <w:rPr>
          <w:lang w:val="ru-RU"/>
        </w:rPr>
        <w:t>.1).</w:t>
      </w:r>
    </w:p>
    <w:p w:rsidR="00E108AB" w:rsidRPr="00DF6E1A" w:rsidRDefault="0022761F" w:rsidP="005F7338">
      <w:pPr>
        <w:jc w:val="both"/>
        <w:rPr>
          <w:lang w:val="ru-RU"/>
        </w:rPr>
      </w:pPr>
      <w:r w:rsidRPr="00DF6E1A">
        <w:rPr>
          <w:lang w:val="ru-RU"/>
        </w:rPr>
        <w:t xml:space="preserve">   </w:t>
      </w:r>
      <w:r w:rsidR="00885ABA" w:rsidRPr="00DF6E1A">
        <w:rPr>
          <w:lang w:val="ru-RU"/>
        </w:rPr>
        <w:t xml:space="preserve">- </w:t>
      </w:r>
      <w:r w:rsidR="00307FEC" w:rsidRPr="00DF6E1A">
        <w:rPr>
          <w:lang w:val="ru-RU"/>
        </w:rPr>
        <w:t>п</w:t>
      </w:r>
      <w:r w:rsidR="00E108AB" w:rsidRPr="00DF6E1A">
        <w:rPr>
          <w:lang w:val="ru-RU"/>
        </w:rPr>
        <w:t>оложение</w:t>
      </w:r>
      <w:r w:rsidR="00B47FAF" w:rsidRPr="00DF6E1A">
        <w:rPr>
          <w:lang w:val="ru-RU"/>
        </w:rPr>
        <w:t>м</w:t>
      </w:r>
      <w:r w:rsidR="00E108AB" w:rsidRPr="00DF6E1A">
        <w:rPr>
          <w:lang w:val="ru-RU"/>
        </w:rPr>
        <w:t xml:space="preserve"> </w:t>
      </w:r>
      <w:r w:rsidR="00B47FAF" w:rsidRPr="00DF6E1A">
        <w:rPr>
          <w:lang w:val="ru-RU"/>
        </w:rPr>
        <w:t xml:space="preserve">о проведении ТПА по </w:t>
      </w:r>
      <w:r w:rsidR="00685578" w:rsidRPr="00DF6E1A">
        <w:rPr>
          <w:lang w:val="ru-RU"/>
        </w:rPr>
        <w:t xml:space="preserve">военно-спортивным многоборьям </w:t>
      </w:r>
      <w:r w:rsidR="00E108AB" w:rsidRPr="00DF6E1A">
        <w:rPr>
          <w:lang w:val="ru-RU"/>
        </w:rPr>
        <w:t>соответствующего структу</w:t>
      </w:r>
      <w:r w:rsidR="003C620F" w:rsidRPr="00DF6E1A">
        <w:rPr>
          <w:lang w:val="ru-RU"/>
        </w:rPr>
        <w:t>р</w:t>
      </w:r>
      <w:r w:rsidR="00E108AB" w:rsidRPr="00DF6E1A">
        <w:rPr>
          <w:lang w:val="ru-RU"/>
        </w:rPr>
        <w:t xml:space="preserve">ного </w:t>
      </w:r>
      <w:r w:rsidR="00B47FAF" w:rsidRPr="00DF6E1A">
        <w:rPr>
          <w:lang w:val="ru-RU"/>
        </w:rPr>
        <w:t>подразделения</w:t>
      </w:r>
      <w:r w:rsidR="00442163" w:rsidRPr="00DF6E1A">
        <w:rPr>
          <w:lang w:val="ru-RU"/>
        </w:rPr>
        <w:t xml:space="preserve"> (см. П</w:t>
      </w:r>
      <w:r w:rsidR="00E108AB" w:rsidRPr="00DF6E1A">
        <w:rPr>
          <w:lang w:val="ru-RU"/>
        </w:rPr>
        <w:t xml:space="preserve">риложение № </w:t>
      </w:r>
      <w:r w:rsidR="00187F21" w:rsidRPr="00DF6E1A">
        <w:rPr>
          <w:lang w:val="ru-RU"/>
        </w:rPr>
        <w:t>6</w:t>
      </w:r>
      <w:r w:rsidR="0012542C" w:rsidRPr="00DF6E1A">
        <w:rPr>
          <w:lang w:val="ru-RU"/>
        </w:rPr>
        <w:t>.2)</w:t>
      </w:r>
      <w:r w:rsidR="00EB5140" w:rsidRPr="00DF6E1A">
        <w:rPr>
          <w:lang w:val="ru-RU"/>
        </w:rPr>
        <w:t>,</w:t>
      </w:r>
      <w:r w:rsidR="00B47FAF" w:rsidRPr="00DF6E1A">
        <w:rPr>
          <w:lang w:val="ru-RU"/>
        </w:rPr>
        <w:t xml:space="preserve"> раз</w:t>
      </w:r>
      <w:r w:rsidR="00955FEF" w:rsidRPr="00DF6E1A">
        <w:rPr>
          <w:lang w:val="ru-RU"/>
        </w:rPr>
        <w:t>р</w:t>
      </w:r>
      <w:r w:rsidR="00B47FAF" w:rsidRPr="00DF6E1A">
        <w:rPr>
          <w:lang w:val="ru-RU"/>
        </w:rPr>
        <w:t>аботанн</w:t>
      </w:r>
      <w:r w:rsidR="00EB5140" w:rsidRPr="00DF6E1A">
        <w:rPr>
          <w:lang w:val="ru-RU"/>
        </w:rPr>
        <w:t>ым</w:t>
      </w:r>
      <w:r w:rsidR="00B47FAF" w:rsidRPr="00DF6E1A">
        <w:rPr>
          <w:lang w:val="ru-RU"/>
        </w:rPr>
        <w:t xml:space="preserve"> не </w:t>
      </w:r>
      <w:r w:rsidR="00751A5D" w:rsidRPr="00DF6E1A">
        <w:rPr>
          <w:lang w:val="ru-RU"/>
        </w:rPr>
        <w:t>позднее,</w:t>
      </w:r>
      <w:r w:rsidR="00B47FAF" w:rsidRPr="00DF6E1A">
        <w:rPr>
          <w:lang w:val="ru-RU"/>
        </w:rPr>
        <w:t xml:space="preserve"> чем за </w:t>
      </w:r>
      <w:r w:rsidR="005F7338" w:rsidRPr="00DF6E1A">
        <w:rPr>
          <w:lang w:val="ru-RU"/>
        </w:rPr>
        <w:t>три</w:t>
      </w:r>
      <w:r w:rsidR="00B47FAF" w:rsidRPr="00DF6E1A">
        <w:rPr>
          <w:lang w:val="ru-RU"/>
        </w:rPr>
        <w:t xml:space="preserve"> не</w:t>
      </w:r>
      <w:r w:rsidR="00955FEF" w:rsidRPr="00DF6E1A">
        <w:rPr>
          <w:lang w:val="ru-RU"/>
        </w:rPr>
        <w:t>д</w:t>
      </w:r>
      <w:r w:rsidR="00B47FAF" w:rsidRPr="00DF6E1A">
        <w:rPr>
          <w:lang w:val="ru-RU"/>
        </w:rPr>
        <w:t>ели до аттестации и утверждённом Президентом (Председателем)</w:t>
      </w:r>
      <w:r w:rsidR="00751A5D" w:rsidRPr="00DF6E1A">
        <w:rPr>
          <w:lang w:val="ru-RU"/>
        </w:rPr>
        <w:t>.</w:t>
      </w:r>
    </w:p>
    <w:p w:rsidR="00E108AB" w:rsidRPr="00DF6E1A" w:rsidRDefault="00955FEF" w:rsidP="003F5390">
      <w:pPr>
        <w:jc w:val="both"/>
        <w:rPr>
          <w:lang w:val="ru-RU"/>
        </w:rPr>
      </w:pPr>
      <w:r w:rsidRPr="00DF6E1A">
        <w:rPr>
          <w:lang w:val="ru-RU"/>
        </w:rPr>
        <w:t xml:space="preserve">  </w:t>
      </w:r>
      <w:r w:rsidR="00E108AB" w:rsidRPr="00DF6E1A">
        <w:rPr>
          <w:lang w:val="ru-RU"/>
        </w:rPr>
        <w:t xml:space="preserve">  </w:t>
      </w:r>
      <w:r w:rsidRPr="00DF6E1A">
        <w:rPr>
          <w:lang w:val="ru-RU"/>
        </w:rPr>
        <w:t xml:space="preserve">   </w:t>
      </w:r>
      <w:r w:rsidR="00E108AB" w:rsidRPr="00DF6E1A">
        <w:rPr>
          <w:lang w:val="ru-RU"/>
        </w:rPr>
        <w:t>Руководитель организации</w:t>
      </w:r>
      <w:r w:rsidRPr="00DF6E1A">
        <w:rPr>
          <w:lang w:val="ru-RU"/>
        </w:rPr>
        <w:t>,</w:t>
      </w:r>
      <w:r w:rsidR="00E108AB" w:rsidRPr="00DF6E1A">
        <w:rPr>
          <w:lang w:val="ru-RU"/>
        </w:rPr>
        <w:t xml:space="preserve"> проводящей аттест</w:t>
      </w:r>
      <w:r w:rsidR="0022761F" w:rsidRPr="00DF6E1A">
        <w:rPr>
          <w:lang w:val="ru-RU"/>
        </w:rPr>
        <w:t>ацию</w:t>
      </w:r>
      <w:r w:rsidRPr="00DF6E1A">
        <w:rPr>
          <w:lang w:val="ru-RU"/>
        </w:rPr>
        <w:t>,</w:t>
      </w:r>
      <w:r w:rsidR="00E108AB" w:rsidRPr="00DF6E1A">
        <w:rPr>
          <w:lang w:val="ru-RU"/>
        </w:rPr>
        <w:t xml:space="preserve"> несёт персональную ответственность за точное соблюдение всех требовании изложенных в </w:t>
      </w:r>
      <w:r w:rsidR="002D5C51" w:rsidRPr="00DF6E1A">
        <w:rPr>
          <w:sz w:val="20"/>
          <w:szCs w:val="20"/>
          <w:lang w:val="ru-RU"/>
        </w:rPr>
        <w:t xml:space="preserve">МЕЖДУНАРОДНОМ </w:t>
      </w:r>
      <w:r w:rsidR="00E108AB" w:rsidRPr="00DF6E1A">
        <w:rPr>
          <w:sz w:val="20"/>
          <w:szCs w:val="20"/>
          <w:lang w:val="ru-RU"/>
        </w:rPr>
        <w:t xml:space="preserve">ПОЛОЖЕНИИ О ТЕХНИЧЕСКОЙ ПОЯСОВОЙ АТТЕСТАЦИИ </w:t>
      </w:r>
      <w:r w:rsidR="00FE7314" w:rsidRPr="00DF6E1A">
        <w:rPr>
          <w:sz w:val="20"/>
          <w:szCs w:val="20"/>
          <w:lang w:val="ru-RU"/>
        </w:rPr>
        <w:t>ПО</w:t>
      </w:r>
      <w:r w:rsidR="00E108AB" w:rsidRPr="00DF6E1A">
        <w:rPr>
          <w:sz w:val="20"/>
          <w:szCs w:val="20"/>
          <w:lang w:val="ru-RU"/>
        </w:rPr>
        <w:t xml:space="preserve"> «</w:t>
      </w:r>
      <w:r w:rsidR="00685578" w:rsidRPr="00DF6E1A">
        <w:rPr>
          <w:sz w:val="20"/>
          <w:szCs w:val="20"/>
          <w:lang w:val="ru-RU"/>
        </w:rPr>
        <w:t>ВОЕННО-СПОРТИВНЫМ МНОГОБОРЬЯМ</w:t>
      </w:r>
      <w:r w:rsidR="00E108AB" w:rsidRPr="00DF6E1A">
        <w:rPr>
          <w:sz w:val="20"/>
          <w:szCs w:val="20"/>
          <w:lang w:val="ru-RU"/>
        </w:rPr>
        <w:t>»</w:t>
      </w:r>
      <w:r w:rsidRPr="00DF6E1A">
        <w:rPr>
          <w:sz w:val="20"/>
          <w:szCs w:val="20"/>
          <w:lang w:val="ru-RU"/>
        </w:rPr>
        <w:t>.</w:t>
      </w:r>
    </w:p>
    <w:p w:rsidR="00E108AB" w:rsidRPr="00DF6E1A" w:rsidRDefault="00587D5F" w:rsidP="00E108AB">
      <w:pPr>
        <w:rPr>
          <w:lang w:val="ru-RU"/>
        </w:rPr>
      </w:pPr>
      <w:r w:rsidRPr="00DF6E1A">
        <w:rPr>
          <w:lang w:val="ru-RU"/>
        </w:rPr>
        <w:t xml:space="preserve">     </w:t>
      </w:r>
      <w:r w:rsidR="00FE7314" w:rsidRPr="00DF6E1A">
        <w:rPr>
          <w:lang w:val="ru-RU"/>
        </w:rPr>
        <w:t>Не</w:t>
      </w:r>
      <w:r w:rsidR="00E108AB" w:rsidRPr="00DF6E1A">
        <w:rPr>
          <w:lang w:val="ru-RU"/>
        </w:rPr>
        <w:t>выполнение установленных требований может повлечь за собой лишение лицензии на право проведения ат</w:t>
      </w:r>
      <w:r w:rsidR="00955FEF" w:rsidRPr="00DF6E1A">
        <w:rPr>
          <w:lang w:val="ru-RU"/>
        </w:rPr>
        <w:t>т</w:t>
      </w:r>
      <w:r w:rsidR="00E108AB" w:rsidRPr="00DF6E1A">
        <w:rPr>
          <w:lang w:val="ru-RU"/>
        </w:rPr>
        <w:t>естования.</w:t>
      </w:r>
    </w:p>
    <w:p w:rsidR="00924D0F" w:rsidRPr="00DF6E1A" w:rsidRDefault="00E108AB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C37246" w:rsidRPr="00DF6E1A">
        <w:rPr>
          <w:lang w:val="ru-RU"/>
        </w:rPr>
        <w:t xml:space="preserve">     </w:t>
      </w:r>
      <w:r w:rsidR="00C37246" w:rsidRPr="00DF6E1A">
        <w:rPr>
          <w:b/>
          <w:i/>
          <w:lang w:val="ru-RU"/>
        </w:rPr>
        <w:t xml:space="preserve">Программа технических аттестационных требований </w:t>
      </w:r>
      <w:r w:rsidR="007E3B17" w:rsidRPr="00DF6E1A">
        <w:rPr>
          <w:b/>
          <w:i/>
          <w:lang w:val="ru-RU"/>
        </w:rPr>
        <w:t xml:space="preserve">по </w:t>
      </w:r>
      <w:r w:rsidR="00685578" w:rsidRPr="00DF6E1A">
        <w:rPr>
          <w:i/>
          <w:lang w:val="ru-RU"/>
        </w:rPr>
        <w:t>военно-спортивным многоборьям</w:t>
      </w:r>
      <w:r w:rsidR="00685578" w:rsidRPr="00DF6E1A">
        <w:rPr>
          <w:lang w:val="ru-RU"/>
        </w:rPr>
        <w:t xml:space="preserve"> </w:t>
      </w:r>
      <w:r w:rsidR="00C37246" w:rsidRPr="00DF6E1A">
        <w:rPr>
          <w:lang w:val="ru-RU"/>
        </w:rPr>
        <w:t xml:space="preserve">является сборником  двух видов программ. Эти виды программы отличаются между собой нормативными требованиями, связанными с различием в теории и методики подготовки спортсменов, участвующих в различных соревновательных версиях боевого </w:t>
      </w:r>
      <w:r w:rsidR="00777A45" w:rsidRPr="00DF6E1A">
        <w:rPr>
          <w:lang w:val="ru-RU"/>
        </w:rPr>
        <w:t>дв</w:t>
      </w:r>
      <w:r w:rsidR="00C37246" w:rsidRPr="00DF6E1A">
        <w:rPr>
          <w:lang w:val="ru-RU"/>
        </w:rPr>
        <w:t>о</w:t>
      </w:r>
      <w:r w:rsidR="00777A45" w:rsidRPr="00DF6E1A">
        <w:rPr>
          <w:lang w:val="ru-RU"/>
        </w:rPr>
        <w:t>е</w:t>
      </w:r>
      <w:r w:rsidR="00C37246" w:rsidRPr="00DF6E1A">
        <w:rPr>
          <w:lang w:val="ru-RU"/>
        </w:rPr>
        <w:t>борья.</w:t>
      </w:r>
    </w:p>
    <w:p w:rsidR="00C37246" w:rsidRPr="00DF6E1A" w:rsidRDefault="00C37246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В связи с этим </w:t>
      </w:r>
      <w:r w:rsidR="00F85740" w:rsidRPr="00DF6E1A">
        <w:rPr>
          <w:lang w:val="ru-RU"/>
        </w:rPr>
        <w:t xml:space="preserve">на уровне ученических и Мастерских степеней разработаны и </w:t>
      </w:r>
      <w:r w:rsidRPr="00DF6E1A">
        <w:rPr>
          <w:lang w:val="ru-RU"/>
        </w:rPr>
        <w:t>принят</w:t>
      </w:r>
      <w:r w:rsidR="00F85740" w:rsidRPr="00DF6E1A">
        <w:rPr>
          <w:lang w:val="ru-RU"/>
        </w:rPr>
        <w:t>ы две программы:</w:t>
      </w:r>
      <w:r w:rsidRPr="00DF6E1A">
        <w:rPr>
          <w:lang w:val="ru-RU"/>
        </w:rPr>
        <w:t xml:space="preserve"> «</w:t>
      </w:r>
      <w:proofErr w:type="spellStart"/>
      <w:r w:rsidRPr="00DF6E1A">
        <w:rPr>
          <w:lang w:val="ru-RU"/>
        </w:rPr>
        <w:t>легкоконтактная</w:t>
      </w:r>
      <w:proofErr w:type="spellEnd"/>
      <w:r w:rsidRPr="00DF6E1A">
        <w:rPr>
          <w:lang w:val="ru-RU"/>
        </w:rPr>
        <w:t>»</w:t>
      </w:r>
      <w:r w:rsidR="00930CBF" w:rsidRPr="00DF6E1A">
        <w:rPr>
          <w:lang w:val="ru-RU"/>
        </w:rPr>
        <w:t xml:space="preserve"> </w:t>
      </w:r>
      <w:r w:rsidR="004B66EC" w:rsidRPr="00DF6E1A">
        <w:rPr>
          <w:lang w:val="ru-RU"/>
        </w:rPr>
        <w:t xml:space="preserve">(версии Б-1, </w:t>
      </w:r>
      <w:r w:rsidRPr="00DF6E1A">
        <w:rPr>
          <w:lang w:val="ru-RU"/>
        </w:rPr>
        <w:t xml:space="preserve"> Б-6), и «</w:t>
      </w:r>
      <w:proofErr w:type="spellStart"/>
      <w:r w:rsidRPr="00DF6E1A">
        <w:rPr>
          <w:lang w:val="ru-RU"/>
        </w:rPr>
        <w:t>полноконтактная</w:t>
      </w:r>
      <w:proofErr w:type="spellEnd"/>
      <w:r w:rsidRPr="00DF6E1A">
        <w:rPr>
          <w:lang w:val="ru-RU"/>
        </w:rPr>
        <w:t>» (версии Б-2, Б-3, Б-4</w:t>
      </w:r>
      <w:r w:rsidR="004B66EC" w:rsidRPr="00DF6E1A">
        <w:rPr>
          <w:lang w:val="ru-RU"/>
        </w:rPr>
        <w:t>, Б-5</w:t>
      </w:r>
      <w:r w:rsidRPr="00DF6E1A">
        <w:rPr>
          <w:lang w:val="ru-RU"/>
        </w:rPr>
        <w:t xml:space="preserve">).  </w:t>
      </w:r>
    </w:p>
    <w:p w:rsidR="00C37246" w:rsidRPr="00DF6E1A" w:rsidRDefault="00C37246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   Структур</w:t>
      </w:r>
      <w:r w:rsidR="00930CBF" w:rsidRPr="00DF6E1A">
        <w:rPr>
          <w:lang w:val="ru-RU"/>
        </w:rPr>
        <w:t xml:space="preserve">ное содержание </w:t>
      </w:r>
      <w:r w:rsidRPr="00DF6E1A">
        <w:rPr>
          <w:lang w:val="ru-RU"/>
        </w:rPr>
        <w:t xml:space="preserve"> этих программ в</w:t>
      </w:r>
      <w:r w:rsidR="00930CBF" w:rsidRPr="00DF6E1A">
        <w:rPr>
          <w:lang w:val="ru-RU"/>
        </w:rPr>
        <w:t>ключает следующие основные разделы</w:t>
      </w:r>
      <w:r w:rsidRPr="00DF6E1A">
        <w:rPr>
          <w:lang w:val="ru-RU"/>
        </w:rPr>
        <w:t>:</w:t>
      </w:r>
    </w:p>
    <w:p w:rsidR="00AA5ED1" w:rsidRPr="00DF6E1A" w:rsidRDefault="00131BA2" w:rsidP="00C37246">
      <w:pPr>
        <w:jc w:val="both"/>
        <w:rPr>
          <w:b/>
          <w:lang w:val="ru-RU"/>
        </w:rPr>
      </w:pPr>
      <w:r w:rsidRPr="00DF6E1A">
        <w:rPr>
          <w:b/>
          <w:lang w:val="ru-RU"/>
        </w:rPr>
        <w:t xml:space="preserve">    </w:t>
      </w:r>
      <w:r w:rsidR="00C37246" w:rsidRPr="00DF6E1A">
        <w:rPr>
          <w:lang w:val="ru-RU"/>
        </w:rPr>
        <w:t>Раздел 1.</w:t>
      </w:r>
      <w:r w:rsidR="00C37246" w:rsidRPr="00DF6E1A">
        <w:rPr>
          <w:b/>
          <w:lang w:val="ru-RU"/>
        </w:rPr>
        <w:t xml:space="preserve"> Теоретические знания</w:t>
      </w:r>
      <w:r w:rsidRPr="00DF6E1A">
        <w:rPr>
          <w:b/>
          <w:lang w:val="ru-RU"/>
        </w:rPr>
        <w:t>.</w:t>
      </w:r>
    </w:p>
    <w:p w:rsidR="00C37246" w:rsidRPr="00DF6E1A" w:rsidRDefault="00131BA2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Раздел </w:t>
      </w:r>
      <w:r w:rsidR="00AA5ED1" w:rsidRPr="00DF6E1A">
        <w:rPr>
          <w:lang w:val="ru-RU"/>
        </w:rPr>
        <w:t xml:space="preserve">2. </w:t>
      </w:r>
      <w:r w:rsidR="00C37246" w:rsidRPr="00DF6E1A">
        <w:rPr>
          <w:b/>
          <w:lang w:val="ru-RU"/>
        </w:rPr>
        <w:t>О</w:t>
      </w:r>
      <w:r w:rsidR="00AA5ED1" w:rsidRPr="00DF6E1A">
        <w:rPr>
          <w:b/>
          <w:lang w:val="ru-RU"/>
        </w:rPr>
        <w:t>бщая физическая подготовка</w:t>
      </w:r>
      <w:r w:rsidR="00AA5ED1" w:rsidRPr="00DF6E1A">
        <w:rPr>
          <w:lang w:val="ru-RU"/>
        </w:rPr>
        <w:t xml:space="preserve"> </w:t>
      </w:r>
      <w:r w:rsidR="00AA5ED1" w:rsidRPr="00DF6E1A">
        <w:rPr>
          <w:b/>
          <w:lang w:val="ru-RU"/>
        </w:rPr>
        <w:t>(О</w:t>
      </w:r>
      <w:r w:rsidR="00C37246" w:rsidRPr="00DF6E1A">
        <w:rPr>
          <w:b/>
          <w:lang w:val="ru-RU"/>
        </w:rPr>
        <w:t>ФП</w:t>
      </w:r>
      <w:r w:rsidR="00AA5ED1" w:rsidRPr="00DF6E1A">
        <w:rPr>
          <w:b/>
          <w:lang w:val="ru-RU"/>
        </w:rPr>
        <w:t>)</w:t>
      </w:r>
      <w:r w:rsidR="00AA5ED1" w:rsidRPr="00DF6E1A">
        <w:rPr>
          <w:lang w:val="ru-RU"/>
        </w:rPr>
        <w:t>. К</w:t>
      </w:r>
      <w:r w:rsidR="00C37246" w:rsidRPr="00DF6E1A">
        <w:rPr>
          <w:lang w:val="ru-RU"/>
        </w:rPr>
        <w:t>уда входит комплекс упражнени</w:t>
      </w:r>
      <w:r w:rsidRPr="00DF6E1A">
        <w:rPr>
          <w:lang w:val="ru-RU"/>
        </w:rPr>
        <w:t>й</w:t>
      </w:r>
      <w:r w:rsidR="00C37246" w:rsidRPr="00DF6E1A">
        <w:rPr>
          <w:lang w:val="ru-RU"/>
        </w:rPr>
        <w:t xml:space="preserve"> для проверки уровня функциональной </w:t>
      </w:r>
      <w:r w:rsidR="001968F1" w:rsidRPr="00DF6E1A">
        <w:rPr>
          <w:lang w:val="ru-RU"/>
        </w:rPr>
        <w:t>(общей и скоростной)</w:t>
      </w:r>
      <w:r w:rsidR="00BD4784" w:rsidRPr="00DF6E1A">
        <w:rPr>
          <w:lang w:val="ru-RU"/>
        </w:rPr>
        <w:t xml:space="preserve"> </w:t>
      </w:r>
      <w:r w:rsidR="00C37246" w:rsidRPr="00DF6E1A">
        <w:rPr>
          <w:lang w:val="ru-RU"/>
        </w:rPr>
        <w:t>выносливости</w:t>
      </w:r>
      <w:r w:rsidRPr="00DF6E1A">
        <w:rPr>
          <w:lang w:val="ru-RU"/>
        </w:rPr>
        <w:t>.</w:t>
      </w:r>
    </w:p>
    <w:p w:rsidR="00C37246" w:rsidRPr="00DF6E1A" w:rsidRDefault="00131BA2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Раздел </w:t>
      </w:r>
      <w:r w:rsidR="00C37246" w:rsidRPr="00DF6E1A">
        <w:rPr>
          <w:lang w:val="ru-RU"/>
        </w:rPr>
        <w:t>3.</w:t>
      </w:r>
      <w:r w:rsidRPr="00DF6E1A">
        <w:rPr>
          <w:lang w:val="ru-RU"/>
        </w:rPr>
        <w:t xml:space="preserve"> </w:t>
      </w:r>
      <w:r w:rsidR="00C37246" w:rsidRPr="00DF6E1A">
        <w:rPr>
          <w:b/>
          <w:lang w:val="ru-RU"/>
        </w:rPr>
        <w:t>Прикладная гимнастика</w:t>
      </w:r>
      <w:r w:rsidRPr="00DF6E1A">
        <w:rPr>
          <w:lang w:val="ru-RU"/>
        </w:rPr>
        <w:t>. К</w:t>
      </w:r>
      <w:r w:rsidR="00C37246" w:rsidRPr="00DF6E1A">
        <w:rPr>
          <w:lang w:val="ru-RU"/>
        </w:rPr>
        <w:t>уда</w:t>
      </w:r>
      <w:r w:rsidR="00BD4784" w:rsidRPr="00DF6E1A">
        <w:rPr>
          <w:lang w:val="ru-RU"/>
        </w:rPr>
        <w:t xml:space="preserve"> входят акробатические элементы и</w:t>
      </w:r>
      <w:r w:rsidR="00C37246" w:rsidRPr="00DF6E1A">
        <w:rPr>
          <w:lang w:val="ru-RU"/>
        </w:rPr>
        <w:t xml:space="preserve"> элементы </w:t>
      </w:r>
      <w:proofErr w:type="spellStart"/>
      <w:r w:rsidR="00C37246" w:rsidRPr="00DF6E1A">
        <w:rPr>
          <w:lang w:val="ru-RU"/>
        </w:rPr>
        <w:t>самостраховки</w:t>
      </w:r>
      <w:proofErr w:type="spellEnd"/>
      <w:r w:rsidR="00C37246" w:rsidRPr="00DF6E1A">
        <w:rPr>
          <w:lang w:val="ru-RU"/>
        </w:rPr>
        <w:t>.</w:t>
      </w:r>
    </w:p>
    <w:p w:rsidR="00C37246" w:rsidRPr="00DF6E1A" w:rsidRDefault="00131BA2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C37246" w:rsidRPr="00DF6E1A">
        <w:rPr>
          <w:lang w:val="ru-RU"/>
        </w:rPr>
        <w:t>Раздел</w:t>
      </w:r>
      <w:r w:rsidR="00AA5ED1" w:rsidRPr="00DF6E1A">
        <w:rPr>
          <w:lang w:val="ru-RU"/>
        </w:rPr>
        <w:t xml:space="preserve"> </w:t>
      </w:r>
      <w:r w:rsidR="00C37246" w:rsidRPr="00DF6E1A">
        <w:rPr>
          <w:lang w:val="ru-RU"/>
        </w:rPr>
        <w:t xml:space="preserve">4. </w:t>
      </w:r>
      <w:r w:rsidR="00C37246" w:rsidRPr="00DF6E1A">
        <w:rPr>
          <w:b/>
          <w:lang w:val="ru-RU"/>
        </w:rPr>
        <w:t>Боевая техника</w:t>
      </w:r>
      <w:r w:rsidRPr="00DF6E1A">
        <w:rPr>
          <w:lang w:val="ru-RU"/>
        </w:rPr>
        <w:t>. К</w:t>
      </w:r>
      <w:r w:rsidR="00C37246" w:rsidRPr="00DF6E1A">
        <w:rPr>
          <w:lang w:val="ru-RU"/>
        </w:rPr>
        <w:t>уда входят</w:t>
      </w:r>
      <w:r w:rsidR="00BD4784" w:rsidRPr="00DF6E1A">
        <w:rPr>
          <w:lang w:val="ru-RU"/>
        </w:rPr>
        <w:t>:</w:t>
      </w:r>
      <w:r w:rsidR="00C37246" w:rsidRPr="00DF6E1A">
        <w:rPr>
          <w:lang w:val="ru-RU"/>
        </w:rPr>
        <w:t xml:space="preserve"> стойки, виды передвижений, техника уд</w:t>
      </w:r>
      <w:r w:rsidRPr="00DF6E1A">
        <w:rPr>
          <w:lang w:val="ru-RU"/>
        </w:rPr>
        <w:t>аров руками и ногами, серийно-</w:t>
      </w:r>
      <w:r w:rsidR="00C37246" w:rsidRPr="00DF6E1A">
        <w:rPr>
          <w:lang w:val="ru-RU"/>
        </w:rPr>
        <w:t xml:space="preserve">комбинационные удары, техника защиты и контратаки, техника борьбы и владения холодным оружием. </w:t>
      </w:r>
    </w:p>
    <w:p w:rsidR="00C37246" w:rsidRPr="00DF6E1A" w:rsidRDefault="00131BA2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AA5ED1" w:rsidRPr="00DF6E1A">
        <w:rPr>
          <w:lang w:val="ru-RU"/>
        </w:rPr>
        <w:t>Раздел</w:t>
      </w:r>
      <w:r w:rsidR="00F85740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5. </w:t>
      </w:r>
      <w:r w:rsidR="00C37246" w:rsidRPr="00DF6E1A">
        <w:rPr>
          <w:b/>
          <w:lang w:val="ru-RU"/>
        </w:rPr>
        <w:t>Специальная технико-физическая подготовка</w:t>
      </w:r>
      <w:r w:rsidR="00AA5ED1" w:rsidRPr="00DF6E1A">
        <w:rPr>
          <w:b/>
          <w:lang w:val="ru-RU"/>
        </w:rPr>
        <w:t xml:space="preserve"> (СТФП)</w:t>
      </w:r>
      <w:r w:rsidR="00C37246" w:rsidRPr="00DF6E1A">
        <w:rPr>
          <w:lang w:val="ru-RU"/>
        </w:rPr>
        <w:t xml:space="preserve">. Куда входят скоростные удары руками и ногами по </w:t>
      </w:r>
      <w:r w:rsidR="001968F1" w:rsidRPr="00DF6E1A">
        <w:rPr>
          <w:lang w:val="ru-RU"/>
        </w:rPr>
        <w:t>«</w:t>
      </w:r>
      <w:r w:rsidR="00C37246" w:rsidRPr="00DF6E1A">
        <w:rPr>
          <w:lang w:val="ru-RU"/>
        </w:rPr>
        <w:t>лап</w:t>
      </w:r>
      <w:r w:rsidR="001968F1" w:rsidRPr="00DF6E1A">
        <w:rPr>
          <w:lang w:val="ru-RU"/>
        </w:rPr>
        <w:t>е»</w:t>
      </w:r>
      <w:r w:rsidR="00C37246" w:rsidRPr="00DF6E1A">
        <w:rPr>
          <w:lang w:val="ru-RU"/>
        </w:rPr>
        <w:t>,</w:t>
      </w:r>
      <w:r w:rsidR="00BD4784" w:rsidRPr="00DF6E1A">
        <w:rPr>
          <w:lang w:val="ru-RU"/>
        </w:rPr>
        <w:t xml:space="preserve">  удары ногой</w:t>
      </w:r>
      <w:r w:rsidR="00DA16E0" w:rsidRPr="00DF6E1A">
        <w:rPr>
          <w:lang w:val="ru-RU"/>
        </w:rPr>
        <w:t xml:space="preserve"> с сохранением координации, </w:t>
      </w:r>
      <w:r w:rsidR="00C37246" w:rsidRPr="00DF6E1A">
        <w:rPr>
          <w:lang w:val="ru-RU"/>
        </w:rPr>
        <w:t xml:space="preserve">перебивание </w:t>
      </w:r>
      <w:r w:rsidR="00777A45" w:rsidRPr="00DF6E1A">
        <w:rPr>
          <w:lang w:val="ru-RU"/>
        </w:rPr>
        <w:t>доски</w:t>
      </w:r>
      <w:r w:rsidR="00C37246" w:rsidRPr="00DF6E1A">
        <w:rPr>
          <w:lang w:val="ru-RU"/>
        </w:rPr>
        <w:t xml:space="preserve">. </w:t>
      </w:r>
    </w:p>
    <w:p w:rsidR="00C93DFE" w:rsidRPr="00DF6E1A" w:rsidRDefault="00131BA2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C37246" w:rsidRPr="00DF6E1A">
        <w:rPr>
          <w:lang w:val="ru-RU"/>
        </w:rPr>
        <w:t xml:space="preserve">Раздел 6. </w:t>
      </w:r>
      <w:r w:rsidR="004B66EC" w:rsidRPr="00DF6E1A">
        <w:rPr>
          <w:lang w:val="ru-RU"/>
        </w:rPr>
        <w:t xml:space="preserve">В полноконтактной программе (версии Б-2, Б-3, Б-4, Б-5).   </w:t>
      </w:r>
      <w:r w:rsidR="00C37246" w:rsidRPr="00DF6E1A">
        <w:rPr>
          <w:b/>
          <w:lang w:val="ru-RU"/>
        </w:rPr>
        <w:t>Бой с тенью</w:t>
      </w:r>
      <w:r w:rsidR="00732C06" w:rsidRPr="00DF6E1A">
        <w:rPr>
          <w:b/>
          <w:lang w:val="ru-RU"/>
        </w:rPr>
        <w:t xml:space="preserve"> </w:t>
      </w:r>
      <w:r w:rsidR="00732C06" w:rsidRPr="00DF6E1A">
        <w:rPr>
          <w:lang w:val="ru-RU"/>
        </w:rPr>
        <w:t xml:space="preserve">(для ученических степеней) </w:t>
      </w:r>
      <w:r w:rsidR="007E3B17" w:rsidRPr="00DF6E1A">
        <w:rPr>
          <w:lang w:val="ru-RU"/>
        </w:rPr>
        <w:t>к</w:t>
      </w:r>
      <w:r w:rsidR="004B66EC" w:rsidRPr="00DF6E1A">
        <w:rPr>
          <w:lang w:val="ru-RU"/>
        </w:rPr>
        <w:t>уда входят: демонстрационные поединки с воображаемым противник</w:t>
      </w:r>
      <w:r w:rsidR="00254460" w:rsidRPr="00DF6E1A">
        <w:rPr>
          <w:lang w:val="ru-RU"/>
        </w:rPr>
        <w:t>ом с использованием арсенала ра</w:t>
      </w:r>
      <w:r w:rsidR="004B66EC" w:rsidRPr="00DF6E1A">
        <w:rPr>
          <w:lang w:val="ru-RU"/>
        </w:rPr>
        <w:t>нее изученной техники</w:t>
      </w:r>
      <w:r w:rsidR="00C93DFE" w:rsidRPr="00DF6E1A">
        <w:rPr>
          <w:lang w:val="ru-RU"/>
        </w:rPr>
        <w:t>.</w:t>
      </w:r>
      <w:r w:rsidR="00732C06" w:rsidRPr="00DF6E1A">
        <w:rPr>
          <w:lang w:val="ru-RU"/>
        </w:rPr>
        <w:t xml:space="preserve"> </w:t>
      </w:r>
      <w:r w:rsidR="00732C06" w:rsidRPr="00DF6E1A">
        <w:rPr>
          <w:b/>
          <w:lang w:val="ru-RU"/>
        </w:rPr>
        <w:t>Вольный бой</w:t>
      </w:r>
      <w:r w:rsidR="004B66EC" w:rsidRPr="00DF6E1A">
        <w:rPr>
          <w:lang w:val="ru-RU"/>
        </w:rPr>
        <w:t xml:space="preserve"> (для Мастерских поясов) куда входят</w:t>
      </w:r>
      <w:r w:rsidR="0018539B" w:rsidRPr="00DF6E1A">
        <w:rPr>
          <w:lang w:val="ru-RU"/>
        </w:rPr>
        <w:t xml:space="preserve"> поединки с одним или несколькими противниками</w:t>
      </w:r>
      <w:r w:rsidR="00DA16E0" w:rsidRPr="00DF6E1A">
        <w:rPr>
          <w:lang w:val="ru-RU"/>
        </w:rPr>
        <w:t>.</w:t>
      </w:r>
    </w:p>
    <w:p w:rsidR="0018539B" w:rsidRPr="00DF6E1A" w:rsidRDefault="00C93DFE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В легкоконтактной программе (версии Б-1, Б-6)</w:t>
      </w:r>
      <w:r w:rsidR="007D2BF8" w:rsidRPr="00DF6E1A">
        <w:rPr>
          <w:lang w:val="ru-RU"/>
        </w:rPr>
        <w:t xml:space="preserve"> </w:t>
      </w:r>
      <w:r w:rsidRPr="00DF6E1A">
        <w:rPr>
          <w:lang w:val="ru-RU"/>
        </w:rPr>
        <w:t>демонстрация формальных технических комплексов</w:t>
      </w:r>
      <w:r w:rsidR="007D2BF8" w:rsidRPr="00DF6E1A">
        <w:rPr>
          <w:lang w:val="ru-RU"/>
        </w:rPr>
        <w:t xml:space="preserve"> </w:t>
      </w:r>
      <w:r w:rsidRPr="00DF6E1A">
        <w:rPr>
          <w:lang w:val="ru-RU"/>
        </w:rPr>
        <w:t>как стилевого, так и всестилевого направления.</w:t>
      </w:r>
    </w:p>
    <w:p w:rsidR="00C37246" w:rsidRPr="00DF6E1A" w:rsidRDefault="00131BA2" w:rsidP="00C37246">
      <w:pPr>
        <w:jc w:val="both"/>
        <w:rPr>
          <w:lang w:val="ru-RU"/>
        </w:rPr>
      </w:pPr>
      <w:r w:rsidRPr="00DF6E1A">
        <w:rPr>
          <w:lang w:val="ru-RU"/>
        </w:rPr>
        <w:lastRenderedPageBreak/>
        <w:t xml:space="preserve">    </w:t>
      </w:r>
      <w:r w:rsidR="00C37246" w:rsidRPr="00DF6E1A">
        <w:rPr>
          <w:lang w:val="ru-RU"/>
        </w:rPr>
        <w:t xml:space="preserve">     </w:t>
      </w:r>
      <w:proofErr w:type="gramStart"/>
      <w:r w:rsidR="00C37246" w:rsidRPr="00DF6E1A">
        <w:rPr>
          <w:lang w:val="ru-RU"/>
        </w:rPr>
        <w:t>Содержание</w:t>
      </w:r>
      <w:r w:rsidR="00F6787A" w:rsidRPr="00DF6E1A">
        <w:rPr>
          <w:lang w:val="ru-RU"/>
        </w:rPr>
        <w:t>,</w:t>
      </w:r>
      <w:r w:rsidR="00C37246" w:rsidRPr="00DF6E1A">
        <w:rPr>
          <w:lang w:val="ru-RU"/>
        </w:rPr>
        <w:t xml:space="preserve"> выносимых для сдачи элементов</w:t>
      </w:r>
      <w:r w:rsidR="00F6787A" w:rsidRPr="00DF6E1A">
        <w:rPr>
          <w:lang w:val="ru-RU"/>
        </w:rPr>
        <w:t>,</w:t>
      </w:r>
      <w:r w:rsidR="00C37246" w:rsidRPr="00DF6E1A">
        <w:rPr>
          <w:lang w:val="ru-RU"/>
        </w:rPr>
        <w:t xml:space="preserve"> по каждому из разделов указаны в   соответствующей  «Программе технических аттестационных требований </w:t>
      </w:r>
      <w:r w:rsidR="00685578" w:rsidRPr="00DF6E1A">
        <w:rPr>
          <w:lang w:val="ru-RU"/>
        </w:rPr>
        <w:t>военно-спортивных многоборий</w:t>
      </w:r>
      <w:r w:rsidR="00C37246" w:rsidRPr="00DF6E1A">
        <w:rPr>
          <w:lang w:val="ru-RU"/>
        </w:rPr>
        <w:t>»</w:t>
      </w:r>
      <w:r w:rsidR="00930CBF" w:rsidRPr="00DF6E1A">
        <w:rPr>
          <w:lang w:val="ru-RU"/>
        </w:rPr>
        <w:t>.</w:t>
      </w:r>
      <w:r w:rsidR="00C37246" w:rsidRPr="00DF6E1A">
        <w:rPr>
          <w:lang w:val="ru-RU"/>
        </w:rPr>
        <w:t xml:space="preserve"> </w:t>
      </w:r>
      <w:proofErr w:type="gramEnd"/>
    </w:p>
    <w:p w:rsidR="00C37246" w:rsidRPr="00DF6E1A" w:rsidRDefault="00C37246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DA16E0" w:rsidRPr="00DF6E1A">
        <w:rPr>
          <w:lang w:val="ru-RU"/>
        </w:rPr>
        <w:t>Аттестационная программа опреде</w:t>
      </w:r>
      <w:r w:rsidR="00C93DFE" w:rsidRPr="00DF6E1A">
        <w:rPr>
          <w:lang w:val="ru-RU"/>
        </w:rPr>
        <w:t xml:space="preserve">ляется в зависимости от </w:t>
      </w:r>
      <w:r w:rsidR="009B5318" w:rsidRPr="00DF6E1A">
        <w:rPr>
          <w:lang w:val="ru-RU"/>
        </w:rPr>
        <w:t>версий,</w:t>
      </w:r>
      <w:r w:rsidR="00DA16E0" w:rsidRPr="00DF6E1A">
        <w:rPr>
          <w:lang w:val="ru-RU"/>
        </w:rPr>
        <w:t xml:space="preserve"> в которых участвовал спортсмен</w:t>
      </w:r>
      <w:r w:rsidR="00392F28" w:rsidRPr="00DF6E1A">
        <w:rPr>
          <w:lang w:val="ru-RU"/>
        </w:rPr>
        <w:t xml:space="preserve"> в течени</w:t>
      </w:r>
      <w:proofErr w:type="gramStart"/>
      <w:r w:rsidR="00392F28" w:rsidRPr="00DF6E1A">
        <w:rPr>
          <w:lang w:val="ru-RU"/>
        </w:rPr>
        <w:t>и</w:t>
      </w:r>
      <w:proofErr w:type="gramEnd"/>
      <w:r w:rsidR="00392F28" w:rsidRPr="00DF6E1A">
        <w:rPr>
          <w:lang w:val="ru-RU"/>
        </w:rPr>
        <w:t xml:space="preserve"> года</w:t>
      </w:r>
      <w:r w:rsidR="00DA16E0" w:rsidRPr="00DF6E1A">
        <w:rPr>
          <w:lang w:val="ru-RU"/>
        </w:rPr>
        <w:t>.</w:t>
      </w:r>
      <w:r w:rsidRPr="00DF6E1A">
        <w:rPr>
          <w:lang w:val="ru-RU"/>
        </w:rPr>
        <w:t xml:space="preserve"> </w:t>
      </w:r>
      <w:r w:rsidR="00C93DFE" w:rsidRPr="00DF6E1A">
        <w:rPr>
          <w:lang w:val="ru-RU"/>
        </w:rPr>
        <w:t xml:space="preserve">Определение программы осуществляется в зависимости от того в какой версии участвовал спортсмен в соревнованиях имеющих более высокий соревновательный ранг. В случае если спортсмен участвовал </w:t>
      </w:r>
      <w:r w:rsidR="00B37E8B" w:rsidRPr="00DF6E1A">
        <w:rPr>
          <w:lang w:val="ru-RU"/>
        </w:rPr>
        <w:t>в</w:t>
      </w:r>
      <w:r w:rsidR="00C93DFE" w:rsidRPr="00DF6E1A">
        <w:rPr>
          <w:lang w:val="ru-RU"/>
        </w:rPr>
        <w:t xml:space="preserve"> этих соревнованиях в версия</w:t>
      </w:r>
      <w:r w:rsidR="00B37E8B" w:rsidRPr="00DF6E1A">
        <w:rPr>
          <w:lang w:val="ru-RU"/>
        </w:rPr>
        <w:t>х</w:t>
      </w:r>
      <w:r w:rsidR="00254460" w:rsidRPr="00DF6E1A">
        <w:rPr>
          <w:lang w:val="ru-RU"/>
        </w:rPr>
        <w:t>,</w:t>
      </w:r>
      <w:r w:rsidR="00B37E8B" w:rsidRPr="00DF6E1A">
        <w:rPr>
          <w:lang w:val="ru-RU"/>
        </w:rPr>
        <w:t xml:space="preserve"> которые входят в </w:t>
      </w:r>
      <w:proofErr w:type="spellStart"/>
      <w:r w:rsidR="00B37E8B" w:rsidRPr="00DF6E1A">
        <w:rPr>
          <w:lang w:val="ru-RU"/>
        </w:rPr>
        <w:t>легкоконтактную</w:t>
      </w:r>
      <w:proofErr w:type="spellEnd"/>
      <w:r w:rsidR="00B37E8B" w:rsidRPr="00DF6E1A">
        <w:rPr>
          <w:lang w:val="ru-RU"/>
        </w:rPr>
        <w:t xml:space="preserve"> </w:t>
      </w:r>
      <w:r w:rsidR="00001699" w:rsidRPr="00DF6E1A">
        <w:rPr>
          <w:lang w:val="ru-RU"/>
        </w:rPr>
        <w:t xml:space="preserve">и </w:t>
      </w:r>
      <w:proofErr w:type="spellStart"/>
      <w:r w:rsidR="00001699" w:rsidRPr="00DF6E1A">
        <w:rPr>
          <w:lang w:val="ru-RU"/>
        </w:rPr>
        <w:t>полноконтактную</w:t>
      </w:r>
      <w:proofErr w:type="spellEnd"/>
      <w:r w:rsidR="00001699" w:rsidRPr="00DF6E1A">
        <w:rPr>
          <w:lang w:val="ru-RU"/>
        </w:rPr>
        <w:t xml:space="preserve"> программы</w:t>
      </w:r>
      <w:r w:rsidR="00B37E8B" w:rsidRPr="00DF6E1A">
        <w:rPr>
          <w:lang w:val="ru-RU"/>
        </w:rPr>
        <w:t xml:space="preserve"> ему даётся право самостоятельно выбирать вид ат</w:t>
      </w:r>
      <w:r w:rsidR="00254460" w:rsidRPr="00DF6E1A">
        <w:rPr>
          <w:lang w:val="ru-RU"/>
        </w:rPr>
        <w:t>т</w:t>
      </w:r>
      <w:r w:rsidR="00B37E8B" w:rsidRPr="00DF6E1A">
        <w:rPr>
          <w:lang w:val="ru-RU"/>
        </w:rPr>
        <w:t>естационной программы.</w:t>
      </w:r>
      <w:r w:rsidRPr="00DF6E1A">
        <w:rPr>
          <w:lang w:val="ru-RU"/>
        </w:rPr>
        <w:t xml:space="preserve"> </w:t>
      </w:r>
    </w:p>
    <w:p w:rsidR="00C75E44" w:rsidRPr="00DF6E1A" w:rsidRDefault="00987351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3C4BC5" w:rsidRPr="00DF6E1A">
        <w:rPr>
          <w:lang w:val="ru-RU"/>
        </w:rPr>
        <w:t>Аттестационн</w:t>
      </w:r>
      <w:r w:rsidR="00C27D34" w:rsidRPr="00DF6E1A">
        <w:rPr>
          <w:lang w:val="ru-RU"/>
        </w:rPr>
        <w:t>ые</w:t>
      </w:r>
      <w:r w:rsidR="003C4BC5" w:rsidRPr="00DF6E1A">
        <w:rPr>
          <w:lang w:val="ru-RU"/>
        </w:rPr>
        <w:t xml:space="preserve"> п</w:t>
      </w:r>
      <w:r w:rsidR="00C37246" w:rsidRPr="00DF6E1A">
        <w:rPr>
          <w:lang w:val="ru-RU"/>
        </w:rPr>
        <w:t>рограмм</w:t>
      </w:r>
      <w:r w:rsidR="00F6787A" w:rsidRPr="00DF6E1A">
        <w:rPr>
          <w:lang w:val="ru-RU"/>
        </w:rPr>
        <w:t>ы</w:t>
      </w:r>
      <w:r w:rsidR="00C37246" w:rsidRPr="00DF6E1A">
        <w:rPr>
          <w:lang w:val="ru-RU"/>
        </w:rPr>
        <w:t xml:space="preserve"> </w:t>
      </w:r>
      <w:r w:rsidR="00C27D34" w:rsidRPr="00DF6E1A">
        <w:rPr>
          <w:lang w:val="ru-RU"/>
        </w:rPr>
        <w:t>на уровне</w:t>
      </w:r>
      <w:r w:rsidR="00C37246" w:rsidRPr="00DF6E1A">
        <w:rPr>
          <w:lang w:val="ru-RU"/>
        </w:rPr>
        <w:t xml:space="preserve"> Высш</w:t>
      </w:r>
      <w:r w:rsidR="00C27D34" w:rsidRPr="00DF6E1A">
        <w:rPr>
          <w:lang w:val="ru-RU"/>
        </w:rPr>
        <w:t>их</w:t>
      </w:r>
      <w:r w:rsidR="00C37246" w:rsidRPr="00DF6E1A">
        <w:rPr>
          <w:lang w:val="ru-RU"/>
        </w:rPr>
        <w:t xml:space="preserve"> Мастерск</w:t>
      </w:r>
      <w:r w:rsidR="00C27D34" w:rsidRPr="00DF6E1A">
        <w:rPr>
          <w:lang w:val="ru-RU"/>
        </w:rPr>
        <w:t>их</w:t>
      </w:r>
      <w:r w:rsidR="00C37246" w:rsidRPr="00DF6E1A">
        <w:rPr>
          <w:lang w:val="ru-RU"/>
        </w:rPr>
        <w:t xml:space="preserve"> </w:t>
      </w:r>
      <w:r w:rsidR="00C27D34" w:rsidRPr="00DF6E1A">
        <w:rPr>
          <w:lang w:val="ru-RU"/>
        </w:rPr>
        <w:t xml:space="preserve">поясов </w:t>
      </w:r>
      <w:r w:rsidR="00C37246" w:rsidRPr="00DF6E1A">
        <w:rPr>
          <w:lang w:val="ru-RU"/>
        </w:rPr>
        <w:t xml:space="preserve">4-6 </w:t>
      </w:r>
      <w:proofErr w:type="spellStart"/>
      <w:r w:rsidR="00C37246" w:rsidRPr="00DF6E1A">
        <w:rPr>
          <w:lang w:val="ru-RU"/>
        </w:rPr>
        <w:t>Дан</w:t>
      </w:r>
      <w:r w:rsidR="00C27D34" w:rsidRPr="00DF6E1A">
        <w:rPr>
          <w:lang w:val="ru-RU"/>
        </w:rPr>
        <w:t>ов</w:t>
      </w:r>
      <w:proofErr w:type="spellEnd"/>
      <w:r w:rsidR="00C37246" w:rsidRPr="00DF6E1A">
        <w:rPr>
          <w:lang w:val="ru-RU"/>
        </w:rPr>
        <w:t xml:space="preserve"> и Наивысш</w:t>
      </w:r>
      <w:r w:rsidR="00C27D34" w:rsidRPr="00DF6E1A">
        <w:rPr>
          <w:lang w:val="ru-RU"/>
        </w:rPr>
        <w:t xml:space="preserve">их </w:t>
      </w:r>
      <w:r w:rsidR="00C37246" w:rsidRPr="00DF6E1A">
        <w:rPr>
          <w:lang w:val="ru-RU"/>
        </w:rPr>
        <w:t xml:space="preserve"> Мастерск</w:t>
      </w:r>
      <w:r w:rsidR="00C27D34" w:rsidRPr="00DF6E1A">
        <w:rPr>
          <w:lang w:val="ru-RU"/>
        </w:rPr>
        <w:t xml:space="preserve">их поясов </w:t>
      </w:r>
      <w:r w:rsidR="00C37246" w:rsidRPr="00DF6E1A">
        <w:rPr>
          <w:lang w:val="ru-RU"/>
        </w:rPr>
        <w:t xml:space="preserve">7-9 </w:t>
      </w:r>
      <w:proofErr w:type="gramStart"/>
      <w:r w:rsidR="00C37246" w:rsidRPr="00DF6E1A">
        <w:rPr>
          <w:lang w:val="ru-RU"/>
        </w:rPr>
        <w:t>Дан</w:t>
      </w:r>
      <w:proofErr w:type="gramEnd"/>
      <w:r w:rsidR="00C27D34" w:rsidRPr="00DF6E1A">
        <w:rPr>
          <w:lang w:val="ru-RU"/>
        </w:rPr>
        <w:t xml:space="preserve"> не имеют р</w:t>
      </w:r>
      <w:r w:rsidR="00C75E44" w:rsidRPr="00DF6E1A">
        <w:rPr>
          <w:lang w:val="ru-RU"/>
        </w:rPr>
        <w:t>азделения по видам программы, а</w:t>
      </w:r>
    </w:p>
    <w:p w:rsidR="00187F21" w:rsidRPr="00DF6E1A" w:rsidRDefault="00C27D34" w:rsidP="00C37246">
      <w:pPr>
        <w:jc w:val="both"/>
        <w:rPr>
          <w:lang w:val="ru-RU"/>
        </w:rPr>
      </w:pPr>
      <w:r w:rsidRPr="00DF6E1A">
        <w:rPr>
          <w:lang w:val="ru-RU"/>
        </w:rPr>
        <w:t>объединяются едиными зачётными требованиями.</w:t>
      </w:r>
      <w:r w:rsidR="007A01B2" w:rsidRPr="00DF6E1A">
        <w:rPr>
          <w:lang w:val="ru-RU"/>
        </w:rPr>
        <w:t xml:space="preserve"> </w:t>
      </w:r>
    </w:p>
    <w:p w:rsidR="007A01B2" w:rsidRPr="00DF6E1A" w:rsidRDefault="00187F21" w:rsidP="00C37246">
      <w:pPr>
        <w:jc w:val="both"/>
        <w:rPr>
          <w:lang w:val="ru-RU"/>
        </w:rPr>
      </w:pPr>
      <w:r w:rsidRPr="00DF6E1A">
        <w:rPr>
          <w:lang w:val="ru-RU"/>
        </w:rPr>
        <w:t xml:space="preserve">   </w:t>
      </w:r>
      <w:proofErr w:type="gramStart"/>
      <w:r w:rsidR="00B37E8B" w:rsidRPr="00DF6E1A">
        <w:rPr>
          <w:lang w:val="ru-RU"/>
        </w:rPr>
        <w:t>О</w:t>
      </w:r>
      <w:r w:rsidR="00E22734" w:rsidRPr="00DF6E1A">
        <w:rPr>
          <w:lang w:val="ru-RU"/>
        </w:rPr>
        <w:t>сновными</w:t>
      </w:r>
      <w:r w:rsidR="007A01B2" w:rsidRPr="00DF6E1A">
        <w:rPr>
          <w:lang w:val="ru-RU"/>
        </w:rPr>
        <w:t xml:space="preserve"> </w:t>
      </w:r>
      <w:r w:rsidR="00C27D34" w:rsidRPr="00DF6E1A">
        <w:rPr>
          <w:lang w:val="ru-RU"/>
        </w:rPr>
        <w:t>требованиями для аттестации на 4-6 Даны явля</w:t>
      </w:r>
      <w:r w:rsidRPr="00DF6E1A">
        <w:rPr>
          <w:lang w:val="ru-RU"/>
        </w:rPr>
        <w:t>ю</w:t>
      </w:r>
      <w:r w:rsidR="007A01B2" w:rsidRPr="00DF6E1A">
        <w:rPr>
          <w:lang w:val="ru-RU"/>
        </w:rPr>
        <w:t>тся:</w:t>
      </w:r>
      <w:proofErr w:type="gramEnd"/>
    </w:p>
    <w:p w:rsidR="007A01B2" w:rsidRPr="00DF6E1A" w:rsidRDefault="00B37E8B" w:rsidP="007A01B2">
      <w:pPr>
        <w:numPr>
          <w:ilvl w:val="0"/>
          <w:numId w:val="37"/>
        </w:numPr>
        <w:jc w:val="both"/>
        <w:rPr>
          <w:lang w:val="ru-RU"/>
        </w:rPr>
      </w:pPr>
      <w:r w:rsidRPr="00DF6E1A">
        <w:rPr>
          <w:lang w:val="ru-RU"/>
        </w:rPr>
        <w:t>Демонстрация</w:t>
      </w:r>
      <w:r w:rsidR="007A01B2" w:rsidRPr="00DF6E1A">
        <w:rPr>
          <w:lang w:val="ru-RU"/>
        </w:rPr>
        <w:t xml:space="preserve"> индивидуальной авторской программы</w:t>
      </w:r>
      <w:r w:rsidR="00AD476C" w:rsidRPr="00DF6E1A">
        <w:rPr>
          <w:lang w:val="ru-RU"/>
        </w:rPr>
        <w:t xml:space="preserve"> в легкоконтактной</w:t>
      </w:r>
      <w:r w:rsidRPr="00DF6E1A">
        <w:rPr>
          <w:lang w:val="ru-RU"/>
        </w:rPr>
        <w:t xml:space="preserve"> либо полноконтактной версиях позволяющих с высокой эффективностью </w:t>
      </w:r>
      <w:r w:rsidR="00685578" w:rsidRPr="00DF6E1A">
        <w:rPr>
          <w:lang w:val="ru-RU"/>
        </w:rPr>
        <w:t>осваивать технику всестилевого боя</w:t>
      </w:r>
      <w:r w:rsidRPr="00DF6E1A">
        <w:rPr>
          <w:lang w:val="ru-RU"/>
        </w:rPr>
        <w:t xml:space="preserve"> и готовить спортсменов к соревновательному циклу. Л</w:t>
      </w:r>
      <w:r w:rsidR="00AD476C" w:rsidRPr="00DF6E1A">
        <w:rPr>
          <w:lang w:val="ru-RU"/>
        </w:rPr>
        <w:t>ибо</w:t>
      </w:r>
      <w:r w:rsidR="00C75E44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составление </w:t>
      </w:r>
      <w:proofErr w:type="gramStart"/>
      <w:r w:rsidRPr="00DF6E1A">
        <w:rPr>
          <w:lang w:val="ru-RU"/>
        </w:rPr>
        <w:t xml:space="preserve">стилевых </w:t>
      </w:r>
      <w:r w:rsidR="00C75E44" w:rsidRPr="00DF6E1A">
        <w:rPr>
          <w:lang w:val="ru-RU"/>
        </w:rPr>
        <w:t>форма</w:t>
      </w:r>
      <w:r w:rsidRPr="00DF6E1A">
        <w:rPr>
          <w:lang w:val="ru-RU"/>
        </w:rPr>
        <w:t>льных</w:t>
      </w:r>
      <w:proofErr w:type="gramEnd"/>
      <w:r w:rsidRPr="00DF6E1A">
        <w:rPr>
          <w:lang w:val="ru-RU"/>
        </w:rPr>
        <w:t xml:space="preserve"> технических комплексов в замен существующим, которые в большей степени соответствуют </w:t>
      </w:r>
      <w:r w:rsidR="00790EDD" w:rsidRPr="00DF6E1A">
        <w:rPr>
          <w:lang w:val="ru-RU"/>
        </w:rPr>
        <w:t>принятому стилю</w:t>
      </w:r>
      <w:r w:rsidR="00C75E44" w:rsidRPr="00DF6E1A">
        <w:rPr>
          <w:lang w:val="ru-RU"/>
        </w:rPr>
        <w:t>.</w:t>
      </w:r>
      <w:r w:rsidR="007A01B2" w:rsidRPr="00DF6E1A">
        <w:rPr>
          <w:lang w:val="ru-RU"/>
        </w:rPr>
        <w:t xml:space="preserve"> </w:t>
      </w:r>
    </w:p>
    <w:p w:rsidR="007A01B2" w:rsidRPr="00DF6E1A" w:rsidRDefault="007A01B2" w:rsidP="007A01B2">
      <w:pPr>
        <w:numPr>
          <w:ilvl w:val="0"/>
          <w:numId w:val="37"/>
        </w:numPr>
        <w:jc w:val="both"/>
        <w:rPr>
          <w:lang w:val="ru-RU"/>
        </w:rPr>
      </w:pPr>
      <w:r w:rsidRPr="00DF6E1A">
        <w:rPr>
          <w:lang w:val="ru-RU"/>
        </w:rPr>
        <w:t>Наличие рекомендации</w:t>
      </w:r>
      <w:r w:rsidR="00CB372B" w:rsidRPr="00DF6E1A">
        <w:rPr>
          <w:lang w:val="ru-RU"/>
        </w:rPr>
        <w:t xml:space="preserve"> от Наивысшего Мастерского пояса</w:t>
      </w:r>
      <w:r w:rsidRPr="00DF6E1A">
        <w:rPr>
          <w:lang w:val="ru-RU"/>
        </w:rPr>
        <w:t>, опыта</w:t>
      </w:r>
      <w:r w:rsidR="00AD476C" w:rsidRPr="00DF6E1A">
        <w:rPr>
          <w:lang w:val="ru-RU"/>
        </w:rPr>
        <w:t xml:space="preserve"> работы в Федерации не менее 5 лет</w:t>
      </w:r>
      <w:r w:rsidRPr="00DF6E1A">
        <w:rPr>
          <w:lang w:val="ru-RU"/>
        </w:rPr>
        <w:t xml:space="preserve">,  </w:t>
      </w:r>
      <w:r w:rsidR="00AD476C" w:rsidRPr="00DF6E1A">
        <w:rPr>
          <w:lang w:val="ru-RU"/>
        </w:rPr>
        <w:t xml:space="preserve">высоких </w:t>
      </w:r>
      <w:r w:rsidRPr="00DF6E1A">
        <w:rPr>
          <w:lang w:val="ru-RU"/>
        </w:rPr>
        <w:t>индивидуальных и организаторских способностей</w:t>
      </w:r>
      <w:r w:rsidR="00E22734" w:rsidRPr="00DF6E1A">
        <w:rPr>
          <w:lang w:val="ru-RU"/>
        </w:rPr>
        <w:t>.</w:t>
      </w:r>
    </w:p>
    <w:p w:rsidR="0027649B" w:rsidRPr="00DF6E1A" w:rsidRDefault="00AD476C" w:rsidP="00374438">
      <w:pPr>
        <w:numPr>
          <w:ilvl w:val="0"/>
          <w:numId w:val="37"/>
        </w:numPr>
        <w:jc w:val="both"/>
        <w:rPr>
          <w:lang w:val="ru-RU"/>
        </w:rPr>
      </w:pPr>
      <w:r w:rsidRPr="00DF6E1A">
        <w:rPr>
          <w:lang w:val="ru-RU"/>
        </w:rPr>
        <w:t>П</w:t>
      </w:r>
      <w:r w:rsidR="00374438" w:rsidRPr="00DF6E1A">
        <w:rPr>
          <w:lang w:val="ru-RU"/>
        </w:rPr>
        <w:t xml:space="preserve">одготовка </w:t>
      </w:r>
      <w:r w:rsidRPr="00DF6E1A">
        <w:rPr>
          <w:lang w:val="ru-RU"/>
        </w:rPr>
        <w:t xml:space="preserve">не менее четырёх спортсменов имеющих Мастерские пояса </w:t>
      </w:r>
      <w:r w:rsidR="0027649B" w:rsidRPr="00DF6E1A">
        <w:rPr>
          <w:lang w:val="ru-RU"/>
        </w:rPr>
        <w:t xml:space="preserve">по </w:t>
      </w:r>
      <w:r w:rsidR="00790EDD" w:rsidRPr="00DF6E1A">
        <w:rPr>
          <w:lang w:val="ru-RU"/>
        </w:rPr>
        <w:t>военно-спортивным многоборьям</w:t>
      </w:r>
      <w:r w:rsidR="00374438" w:rsidRPr="00DF6E1A">
        <w:rPr>
          <w:lang w:val="ru-RU"/>
        </w:rPr>
        <w:t>.</w:t>
      </w:r>
    </w:p>
    <w:p w:rsidR="00374438" w:rsidRPr="00DF6E1A" w:rsidRDefault="00784455" w:rsidP="0027649B">
      <w:pPr>
        <w:numPr>
          <w:ilvl w:val="0"/>
          <w:numId w:val="37"/>
        </w:numPr>
        <w:jc w:val="both"/>
        <w:rPr>
          <w:lang w:val="ru-RU"/>
        </w:rPr>
      </w:pPr>
      <w:r w:rsidRPr="00DF6E1A">
        <w:rPr>
          <w:lang w:val="ru-RU"/>
        </w:rPr>
        <w:t>П</w:t>
      </w:r>
      <w:r w:rsidR="0027649B" w:rsidRPr="00DF6E1A">
        <w:rPr>
          <w:lang w:val="ru-RU"/>
        </w:rPr>
        <w:t xml:space="preserve">одготовка </w:t>
      </w:r>
      <w:r w:rsidRPr="00DF6E1A">
        <w:rPr>
          <w:lang w:val="ru-RU"/>
        </w:rPr>
        <w:t>не менее 3 инструкторов</w:t>
      </w:r>
      <w:r w:rsidR="0027649B" w:rsidRPr="00DF6E1A">
        <w:rPr>
          <w:lang w:val="ru-RU"/>
        </w:rPr>
        <w:t xml:space="preserve"> по </w:t>
      </w:r>
      <w:r w:rsidR="00790EDD" w:rsidRPr="00DF6E1A">
        <w:rPr>
          <w:lang w:val="ru-RU"/>
        </w:rPr>
        <w:t>военно-спортивным многоборьям</w:t>
      </w:r>
      <w:r w:rsidR="0027649B" w:rsidRPr="00DF6E1A">
        <w:rPr>
          <w:lang w:val="ru-RU"/>
        </w:rPr>
        <w:t>.</w:t>
      </w:r>
    </w:p>
    <w:p w:rsidR="00374438" w:rsidRPr="00DF6E1A" w:rsidRDefault="00374438" w:rsidP="00374438">
      <w:pPr>
        <w:numPr>
          <w:ilvl w:val="0"/>
          <w:numId w:val="37"/>
        </w:numPr>
        <w:jc w:val="both"/>
        <w:rPr>
          <w:lang w:val="ru-RU"/>
        </w:rPr>
      </w:pPr>
      <w:r w:rsidRPr="00DF6E1A">
        <w:rPr>
          <w:lang w:val="ru-RU"/>
        </w:rPr>
        <w:t xml:space="preserve">Работа по пропаганде и популяризации </w:t>
      </w:r>
      <w:r w:rsidR="00790EDD" w:rsidRPr="00DF6E1A">
        <w:rPr>
          <w:lang w:val="ru-RU"/>
        </w:rPr>
        <w:t xml:space="preserve">военно-спортивных многоборий </w:t>
      </w:r>
      <w:r w:rsidRPr="00DF6E1A">
        <w:rPr>
          <w:lang w:val="ru-RU"/>
        </w:rPr>
        <w:t xml:space="preserve">в регионе. </w:t>
      </w:r>
    </w:p>
    <w:p w:rsidR="00374438" w:rsidRPr="00DF6E1A" w:rsidRDefault="00374438" w:rsidP="00374438">
      <w:pPr>
        <w:ind w:left="720"/>
        <w:jc w:val="both"/>
        <w:rPr>
          <w:lang w:val="ru-RU"/>
        </w:rPr>
      </w:pPr>
    </w:p>
    <w:p w:rsidR="007A01B2" w:rsidRPr="00DF6E1A" w:rsidRDefault="00C75E44" w:rsidP="007A01B2">
      <w:pPr>
        <w:jc w:val="both"/>
        <w:rPr>
          <w:lang w:val="ru-RU"/>
        </w:rPr>
      </w:pPr>
      <w:r w:rsidRPr="00DF6E1A">
        <w:rPr>
          <w:lang w:val="ru-RU"/>
        </w:rPr>
        <w:t xml:space="preserve"> </w:t>
      </w:r>
      <w:proofErr w:type="gramStart"/>
      <w:r w:rsidR="00E22734" w:rsidRPr="00DF6E1A">
        <w:rPr>
          <w:lang w:val="ru-RU"/>
        </w:rPr>
        <w:t>Основными</w:t>
      </w:r>
      <w:r w:rsidR="007A01B2" w:rsidRPr="00DF6E1A">
        <w:rPr>
          <w:lang w:val="ru-RU"/>
        </w:rPr>
        <w:t xml:space="preserve"> требованиями </w:t>
      </w:r>
      <w:r w:rsidR="00187F21" w:rsidRPr="00DF6E1A">
        <w:rPr>
          <w:lang w:val="ru-RU"/>
        </w:rPr>
        <w:t>для аттестации на 7-9 Даны являю</w:t>
      </w:r>
      <w:r w:rsidR="007A01B2" w:rsidRPr="00DF6E1A">
        <w:rPr>
          <w:lang w:val="ru-RU"/>
        </w:rPr>
        <w:t>тся:</w:t>
      </w:r>
      <w:proofErr w:type="gramEnd"/>
    </w:p>
    <w:p w:rsidR="007A01B2" w:rsidRPr="00DF6E1A" w:rsidRDefault="007A01B2" w:rsidP="00E22734">
      <w:pPr>
        <w:numPr>
          <w:ilvl w:val="0"/>
          <w:numId w:val="38"/>
        </w:numPr>
        <w:jc w:val="both"/>
        <w:rPr>
          <w:lang w:val="ru-RU"/>
        </w:rPr>
      </w:pPr>
      <w:r w:rsidRPr="00DF6E1A">
        <w:rPr>
          <w:lang w:val="ru-RU"/>
        </w:rPr>
        <w:t>Демонстрация отличительных особенностей</w:t>
      </w:r>
      <w:r w:rsidR="00001699" w:rsidRPr="00DF6E1A">
        <w:rPr>
          <w:lang w:val="ru-RU"/>
        </w:rPr>
        <w:t xml:space="preserve"> и концептуальных основ стиля</w:t>
      </w:r>
      <w:r w:rsidR="00E22734" w:rsidRPr="00DF6E1A">
        <w:rPr>
          <w:lang w:val="ru-RU"/>
        </w:rPr>
        <w:t xml:space="preserve">, технического арсенала, </w:t>
      </w:r>
      <w:r w:rsidR="00CB372B" w:rsidRPr="00DF6E1A">
        <w:rPr>
          <w:lang w:val="ru-RU"/>
        </w:rPr>
        <w:t>который необходимо принять в</w:t>
      </w:r>
      <w:r w:rsidR="00790EDD" w:rsidRPr="00DF6E1A">
        <w:rPr>
          <w:lang w:val="ru-RU"/>
        </w:rPr>
        <w:t xml:space="preserve">о </w:t>
      </w:r>
      <w:proofErr w:type="spellStart"/>
      <w:r w:rsidR="00790EDD" w:rsidRPr="00DF6E1A">
        <w:rPr>
          <w:lang w:val="ru-RU"/>
        </w:rPr>
        <w:t>всестилевом</w:t>
      </w:r>
      <w:proofErr w:type="spellEnd"/>
      <w:r w:rsidR="00790EDD" w:rsidRPr="00DF6E1A">
        <w:rPr>
          <w:lang w:val="ru-RU"/>
        </w:rPr>
        <w:t xml:space="preserve"> бое</w:t>
      </w:r>
      <w:r w:rsidR="00E22734" w:rsidRPr="00DF6E1A">
        <w:rPr>
          <w:lang w:val="ru-RU"/>
        </w:rPr>
        <w:t>.</w:t>
      </w:r>
    </w:p>
    <w:p w:rsidR="00E22734" w:rsidRPr="00DF6E1A" w:rsidRDefault="00E22734" w:rsidP="00E22734">
      <w:pPr>
        <w:numPr>
          <w:ilvl w:val="0"/>
          <w:numId w:val="38"/>
        </w:numPr>
        <w:jc w:val="both"/>
        <w:rPr>
          <w:lang w:val="ru-RU"/>
        </w:rPr>
      </w:pPr>
      <w:r w:rsidRPr="00DF6E1A">
        <w:rPr>
          <w:lang w:val="ru-RU"/>
        </w:rPr>
        <w:t xml:space="preserve">Представление на обсуждение тренировочных методик и методологий подготовки спортсменов боевого </w:t>
      </w:r>
      <w:r w:rsidR="00374438" w:rsidRPr="00DF6E1A">
        <w:rPr>
          <w:lang w:val="ru-RU"/>
        </w:rPr>
        <w:t>дв</w:t>
      </w:r>
      <w:r w:rsidRPr="00DF6E1A">
        <w:rPr>
          <w:lang w:val="ru-RU"/>
        </w:rPr>
        <w:t>о</w:t>
      </w:r>
      <w:r w:rsidR="00374438" w:rsidRPr="00DF6E1A">
        <w:rPr>
          <w:lang w:val="ru-RU"/>
        </w:rPr>
        <w:t>е</w:t>
      </w:r>
      <w:r w:rsidRPr="00DF6E1A">
        <w:rPr>
          <w:lang w:val="ru-RU"/>
        </w:rPr>
        <w:t xml:space="preserve">борья. </w:t>
      </w:r>
    </w:p>
    <w:p w:rsidR="00E22734" w:rsidRPr="00DF6E1A" w:rsidRDefault="00E22734" w:rsidP="00C37246">
      <w:pPr>
        <w:numPr>
          <w:ilvl w:val="0"/>
          <w:numId w:val="38"/>
        </w:numPr>
        <w:jc w:val="both"/>
        <w:rPr>
          <w:lang w:val="ru-RU"/>
        </w:rPr>
      </w:pPr>
      <w:r w:rsidRPr="00DF6E1A">
        <w:rPr>
          <w:lang w:val="ru-RU"/>
        </w:rPr>
        <w:t>Написание</w:t>
      </w:r>
      <w:r w:rsidR="00784455" w:rsidRPr="00DF6E1A">
        <w:rPr>
          <w:lang w:val="ru-RU"/>
        </w:rPr>
        <w:t xml:space="preserve"> книг либо</w:t>
      </w:r>
      <w:r w:rsidRPr="00DF6E1A">
        <w:rPr>
          <w:lang w:val="ru-RU"/>
        </w:rPr>
        <w:t xml:space="preserve"> научная работа по </w:t>
      </w:r>
      <w:r w:rsidR="00784455" w:rsidRPr="00DF6E1A">
        <w:rPr>
          <w:lang w:val="ru-RU"/>
        </w:rPr>
        <w:t>военно-спортивным многоборьям</w:t>
      </w:r>
      <w:r w:rsidRPr="00DF6E1A">
        <w:rPr>
          <w:lang w:val="ru-RU"/>
        </w:rPr>
        <w:t xml:space="preserve">. </w:t>
      </w:r>
    </w:p>
    <w:p w:rsidR="00751A5D" w:rsidRPr="00DF6E1A" w:rsidRDefault="00784455" w:rsidP="00E108AB">
      <w:pPr>
        <w:numPr>
          <w:ilvl w:val="0"/>
          <w:numId w:val="38"/>
        </w:numPr>
        <w:jc w:val="both"/>
        <w:rPr>
          <w:lang w:val="ru-RU"/>
        </w:rPr>
      </w:pPr>
      <w:r w:rsidRPr="00DF6E1A">
        <w:rPr>
          <w:lang w:val="ru-RU"/>
        </w:rPr>
        <w:t>Высокий в</w:t>
      </w:r>
      <w:r w:rsidR="00E22734" w:rsidRPr="00DF6E1A">
        <w:rPr>
          <w:lang w:val="ru-RU"/>
        </w:rPr>
        <w:t xml:space="preserve">клад в развитие </w:t>
      </w:r>
      <w:r w:rsidR="00790EDD" w:rsidRPr="00DF6E1A">
        <w:rPr>
          <w:lang w:val="ru-RU"/>
        </w:rPr>
        <w:t xml:space="preserve">военно-спортивных многоборий </w:t>
      </w:r>
      <w:r w:rsidR="00E22734" w:rsidRPr="00DF6E1A">
        <w:rPr>
          <w:lang w:val="ru-RU"/>
        </w:rPr>
        <w:t>на мировом уровне</w:t>
      </w:r>
      <w:r w:rsidR="00187F21" w:rsidRPr="00DF6E1A">
        <w:rPr>
          <w:lang w:val="ru-RU"/>
        </w:rPr>
        <w:t>.</w:t>
      </w:r>
    </w:p>
    <w:p w:rsidR="00751A5D" w:rsidRPr="00DF6E1A" w:rsidRDefault="00751A5D" w:rsidP="00E108AB">
      <w:pPr>
        <w:jc w:val="both"/>
        <w:rPr>
          <w:lang w:val="ru-RU"/>
        </w:rPr>
      </w:pPr>
    </w:p>
    <w:p w:rsidR="00E108AB" w:rsidRPr="00DF6E1A" w:rsidRDefault="00EE69FE" w:rsidP="00E108AB">
      <w:pPr>
        <w:pStyle w:val="a3"/>
        <w:outlineLvl w:val="0"/>
        <w:rPr>
          <w:rStyle w:val="a4"/>
        </w:rPr>
      </w:pPr>
      <w:r w:rsidRPr="00DF6E1A">
        <w:rPr>
          <w:b/>
        </w:rPr>
        <w:t xml:space="preserve">     6</w:t>
      </w:r>
      <w:r w:rsidR="00E108AB" w:rsidRPr="00DF6E1A">
        <w:rPr>
          <w:rStyle w:val="a4"/>
          <w:b w:val="0"/>
        </w:rPr>
        <w:t>.</w:t>
      </w:r>
      <w:r w:rsidR="00F70C50" w:rsidRPr="00DF6E1A">
        <w:rPr>
          <w:rStyle w:val="a4"/>
        </w:rPr>
        <w:t xml:space="preserve"> Поясовая  система </w:t>
      </w:r>
      <w:r w:rsidR="00790EDD" w:rsidRPr="00DF6E1A">
        <w:rPr>
          <w:b/>
        </w:rPr>
        <w:t>военно-спортивных многоборий</w:t>
      </w:r>
    </w:p>
    <w:p w:rsidR="00BB3AE9" w:rsidRPr="00DF6E1A" w:rsidRDefault="00077109" w:rsidP="00BB3AE9">
      <w:pPr>
        <w:pStyle w:val="a3"/>
        <w:spacing w:before="0" w:beforeAutospacing="0" w:after="0" w:afterAutospacing="0"/>
        <w:outlineLvl w:val="0"/>
      </w:pPr>
      <w:r w:rsidRPr="00DF6E1A">
        <w:t xml:space="preserve">     Не зависимо</w:t>
      </w:r>
      <w:r w:rsidR="00EC20F2" w:rsidRPr="00DF6E1A">
        <w:t xml:space="preserve"> от выбранного с</w:t>
      </w:r>
      <w:r w:rsidRPr="00DF6E1A">
        <w:t>п</w:t>
      </w:r>
      <w:r w:rsidR="00EC20F2" w:rsidRPr="00DF6E1A">
        <w:t>ортсмен</w:t>
      </w:r>
      <w:r w:rsidRPr="00DF6E1A">
        <w:t>ом вида аттестационной программы, система присваивания  поясов  одинакова.</w:t>
      </w:r>
    </w:p>
    <w:p w:rsidR="00BB3AE9" w:rsidRPr="00DF6E1A" w:rsidRDefault="00BB3AE9" w:rsidP="00BB3AE9">
      <w:pPr>
        <w:pStyle w:val="a3"/>
        <w:spacing w:before="0" w:beforeAutospacing="0" w:after="0" w:afterAutospacing="0"/>
        <w:outlineLvl w:val="0"/>
      </w:pPr>
      <w:r w:rsidRPr="00DF6E1A">
        <w:t xml:space="preserve">     </w:t>
      </w:r>
      <w:r w:rsidR="00B06CD0" w:rsidRPr="00DF6E1A">
        <w:t xml:space="preserve"> </w:t>
      </w:r>
      <w:r w:rsidRPr="00DF6E1A">
        <w:t xml:space="preserve">В зависимости от  подготовленности спортсменов выделяется  две группы </w:t>
      </w:r>
      <w:proofErr w:type="spellStart"/>
      <w:r w:rsidRPr="00DF6E1A">
        <w:t>поясовых</w:t>
      </w:r>
      <w:proofErr w:type="spellEnd"/>
      <w:r w:rsidRPr="00DF6E1A">
        <w:t xml:space="preserve"> степеней, которые в свою очередь охватывают 6 уровней подготовки (см. Рисунок № 2).</w:t>
      </w:r>
    </w:p>
    <w:p w:rsidR="00BB3AE9" w:rsidRPr="00DF6E1A" w:rsidRDefault="00BB3AE9" w:rsidP="00BB3AE9">
      <w:pPr>
        <w:pStyle w:val="a3"/>
        <w:spacing w:before="0" w:beforeAutospacing="0" w:after="0" w:afterAutospacing="0"/>
        <w:outlineLvl w:val="0"/>
      </w:pPr>
      <w:r w:rsidRPr="00DF6E1A">
        <w:t xml:space="preserve">1)  Группа ученических степеней:   </w:t>
      </w:r>
    </w:p>
    <w:p w:rsidR="00BB3AE9" w:rsidRPr="00DF6E1A" w:rsidRDefault="00BB3AE9" w:rsidP="00BB3AE9">
      <w:pPr>
        <w:pStyle w:val="a3"/>
        <w:spacing w:before="0" w:beforeAutospacing="0" w:after="0" w:afterAutospacing="0"/>
        <w:jc w:val="both"/>
      </w:pPr>
      <w:r w:rsidRPr="00DF6E1A">
        <w:t xml:space="preserve">     - начальный уровень подготовки</w:t>
      </w:r>
    </w:p>
    <w:p w:rsidR="00BB3AE9" w:rsidRPr="00DF6E1A" w:rsidRDefault="00BB3AE9" w:rsidP="00BB3AE9">
      <w:pPr>
        <w:pStyle w:val="a3"/>
        <w:spacing w:before="0" w:beforeAutospacing="0" w:after="0" w:afterAutospacing="0"/>
        <w:jc w:val="both"/>
      </w:pPr>
      <w:r w:rsidRPr="00DF6E1A">
        <w:t xml:space="preserve">     - средний уровень подготовки</w:t>
      </w:r>
    </w:p>
    <w:p w:rsidR="00BB3AE9" w:rsidRPr="00DF6E1A" w:rsidRDefault="00BB3AE9" w:rsidP="00BB3AE9">
      <w:pPr>
        <w:pStyle w:val="a3"/>
        <w:spacing w:before="0" w:beforeAutospacing="0" w:after="0" w:afterAutospacing="0"/>
        <w:jc w:val="both"/>
      </w:pPr>
      <w:r w:rsidRPr="00DF6E1A">
        <w:t xml:space="preserve">     - инструкторский уровень подготовки</w:t>
      </w:r>
    </w:p>
    <w:p w:rsidR="00BB3AE9" w:rsidRPr="00DF6E1A" w:rsidRDefault="00BB3AE9" w:rsidP="00BB3AE9">
      <w:pPr>
        <w:pStyle w:val="a3"/>
        <w:spacing w:before="0" w:beforeAutospacing="0" w:after="0" w:afterAutospacing="0"/>
        <w:jc w:val="both"/>
      </w:pPr>
      <w:r w:rsidRPr="00DF6E1A">
        <w:t>2)  Группа Мастерских степеней:</w:t>
      </w:r>
    </w:p>
    <w:p w:rsidR="00BB3AE9" w:rsidRPr="00DF6E1A" w:rsidRDefault="00BB3AE9" w:rsidP="00BB3AE9">
      <w:pPr>
        <w:pStyle w:val="a3"/>
        <w:spacing w:before="0" w:beforeAutospacing="0" w:after="0" w:afterAutospacing="0"/>
        <w:jc w:val="both"/>
      </w:pPr>
      <w:r w:rsidRPr="00DF6E1A">
        <w:t xml:space="preserve">     - Мастерский уровень подготовки</w:t>
      </w:r>
    </w:p>
    <w:p w:rsidR="00BB3AE9" w:rsidRPr="00DF6E1A" w:rsidRDefault="00BB3AE9" w:rsidP="00BB3AE9">
      <w:pPr>
        <w:pStyle w:val="a3"/>
        <w:spacing w:before="0" w:beforeAutospacing="0" w:after="0" w:afterAutospacing="0"/>
        <w:jc w:val="both"/>
      </w:pPr>
      <w:r w:rsidRPr="00DF6E1A">
        <w:t xml:space="preserve">     - высший Мастерский уровень подготовки</w:t>
      </w:r>
    </w:p>
    <w:p w:rsidR="00BB3AE9" w:rsidRPr="00DF6E1A" w:rsidRDefault="00BB3AE9" w:rsidP="00BB3AE9">
      <w:pPr>
        <w:pStyle w:val="a3"/>
        <w:spacing w:before="0" w:beforeAutospacing="0" w:after="0" w:afterAutospacing="0"/>
        <w:jc w:val="both"/>
      </w:pPr>
      <w:r w:rsidRPr="00DF6E1A">
        <w:t xml:space="preserve">     - наивысший Мастерский уровень подготовки</w:t>
      </w:r>
    </w:p>
    <w:p w:rsidR="00BB3AE9" w:rsidRPr="00DF6E1A" w:rsidRDefault="00C75E44" w:rsidP="00BB3AE9">
      <w:pPr>
        <w:pStyle w:val="a3"/>
        <w:spacing w:before="0" w:beforeAutospacing="0" w:after="0" w:afterAutospacing="0"/>
        <w:outlineLvl w:val="0"/>
      </w:pPr>
      <w:r w:rsidRPr="00DF6E1A">
        <w:t xml:space="preserve">    </w:t>
      </w:r>
    </w:p>
    <w:p w:rsidR="00DA16E0" w:rsidRPr="004B66EC" w:rsidRDefault="00DA16E0" w:rsidP="00E108AB">
      <w:pPr>
        <w:jc w:val="right"/>
        <w:rPr>
          <w:i/>
          <w:color w:val="000000"/>
          <w:sz w:val="20"/>
          <w:szCs w:val="20"/>
          <w:lang w:val="ru-RU"/>
        </w:rPr>
      </w:pPr>
    </w:p>
    <w:p w:rsidR="00E108AB" w:rsidRPr="004B66EC" w:rsidRDefault="00E108AB" w:rsidP="00E108AB">
      <w:pPr>
        <w:jc w:val="right"/>
        <w:rPr>
          <w:i/>
          <w:color w:val="000000"/>
          <w:sz w:val="20"/>
          <w:szCs w:val="20"/>
          <w:lang w:val="ru-RU"/>
        </w:rPr>
      </w:pPr>
      <w:r w:rsidRPr="004B66EC">
        <w:rPr>
          <w:i/>
          <w:color w:val="000000"/>
          <w:sz w:val="20"/>
          <w:szCs w:val="20"/>
          <w:lang w:val="ru-RU"/>
        </w:rPr>
        <w:t xml:space="preserve">     </w:t>
      </w:r>
      <w:r w:rsidRPr="004B66EC">
        <w:rPr>
          <w:i/>
          <w:sz w:val="20"/>
          <w:szCs w:val="20"/>
          <w:lang w:val="ru-RU"/>
        </w:rPr>
        <w:t xml:space="preserve">      </w:t>
      </w:r>
      <w:r w:rsidR="00587D5F" w:rsidRPr="004B66EC">
        <w:rPr>
          <w:i/>
          <w:sz w:val="20"/>
          <w:szCs w:val="20"/>
          <w:lang w:val="ru-RU"/>
        </w:rPr>
        <w:t xml:space="preserve">Рисунок № </w:t>
      </w:r>
      <w:r w:rsidR="0017087F" w:rsidRPr="004B66EC">
        <w:rPr>
          <w:i/>
          <w:sz w:val="20"/>
          <w:szCs w:val="20"/>
          <w:lang w:val="ru-RU"/>
        </w:rPr>
        <w:t>2</w:t>
      </w:r>
    </w:p>
    <w:p w:rsidR="00BB3AE9" w:rsidRPr="004B66EC" w:rsidRDefault="00E108AB" w:rsidP="00E108AB">
      <w:pPr>
        <w:pStyle w:val="a3"/>
        <w:spacing w:before="0" w:beforeAutospacing="0" w:after="0" w:afterAutospacing="0"/>
        <w:rPr>
          <w:color w:val="000000"/>
        </w:rPr>
      </w:pPr>
      <w:r w:rsidRPr="004B66EC">
        <w:rPr>
          <w:color w:val="000000"/>
        </w:rPr>
        <w:t xml:space="preserve">                                 </w:t>
      </w:r>
    </w:p>
    <w:p w:rsidR="00E108AB" w:rsidRPr="00DF6E1A" w:rsidRDefault="00E108AB" w:rsidP="00E108AB">
      <w:pPr>
        <w:pStyle w:val="a3"/>
        <w:spacing w:before="0" w:beforeAutospacing="0" w:after="0" w:afterAutospacing="0"/>
      </w:pPr>
      <w:r w:rsidRPr="00DF6E1A">
        <w:lastRenderedPageBreak/>
        <w:t xml:space="preserve">                                   </w:t>
      </w:r>
      <w:r w:rsidRPr="00DF6E1A">
        <w:rPr>
          <w:b/>
        </w:rPr>
        <w:t>Кла</w:t>
      </w:r>
      <w:r w:rsidR="00632F1E" w:rsidRPr="00DF6E1A">
        <w:rPr>
          <w:b/>
        </w:rPr>
        <w:t xml:space="preserve">ссификация  поясов </w:t>
      </w:r>
      <w:r w:rsidR="00A41C26" w:rsidRPr="00DF6E1A">
        <w:rPr>
          <w:b/>
        </w:rPr>
        <w:t xml:space="preserve">по </w:t>
      </w:r>
      <w:r w:rsidR="00790EDD" w:rsidRPr="00DF6E1A">
        <w:t>военно-спортивным многоборьям</w:t>
      </w:r>
    </w:p>
    <w:p w:rsidR="00E108AB" w:rsidRPr="004B66EC" w:rsidRDefault="00E108AB" w:rsidP="00E108AB">
      <w:pPr>
        <w:pStyle w:val="a3"/>
        <w:spacing w:before="0" w:beforeAutospacing="0" w:after="0" w:afterAutospacing="0"/>
        <w:rPr>
          <w:b/>
          <w:color w:val="000000"/>
        </w:rPr>
      </w:pPr>
    </w:p>
    <w:p w:rsidR="00E108AB" w:rsidRPr="004B66EC" w:rsidRDefault="00AB1D9C" w:rsidP="00E108AB">
      <w:pPr>
        <w:pStyle w:val="a3"/>
        <w:spacing w:before="0" w:beforeAutospacing="0" w:after="0" w:afterAutospacing="0"/>
        <w:rPr>
          <w:b/>
          <w:color w:val="000000"/>
        </w:rPr>
      </w:pPr>
      <w:r w:rsidRPr="004B66EC">
        <w:object w:dxaOrig="9455" w:dyaOrig="3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65pt;height:195.7pt" o:ole="">
            <v:imagedata r:id="rId9" o:title=""/>
          </v:shape>
          <o:OLEObject Type="Embed" ProgID="CorelDRAW.Graphic.11" ShapeID="_x0000_i1025" DrawAspect="Content" ObjectID="_1573649059" r:id="rId10"/>
        </w:object>
      </w:r>
    </w:p>
    <w:p w:rsidR="00E108AB" w:rsidRPr="00DF6E1A" w:rsidRDefault="00E108AB" w:rsidP="00BB3AE9">
      <w:pPr>
        <w:pStyle w:val="a3"/>
        <w:spacing w:before="0" w:beforeAutospacing="0" w:after="0" w:afterAutospacing="0"/>
        <w:jc w:val="both"/>
      </w:pPr>
      <w:r w:rsidRPr="00DF6E1A">
        <w:t xml:space="preserve">   </w:t>
      </w:r>
      <w:r w:rsidRPr="00DF6E1A">
        <w:rPr>
          <w:b/>
          <w:u w:val="single"/>
        </w:rPr>
        <w:t>На начальном уровне</w:t>
      </w:r>
      <w:r w:rsidRPr="00DF6E1A">
        <w:t xml:space="preserve">  подготовки осваиваются программы первых 5 поясов с </w:t>
      </w:r>
      <w:r w:rsidR="00D50B76" w:rsidRPr="00DF6E1A">
        <w:t>основной базовой</w:t>
      </w:r>
      <w:r w:rsidRPr="00DF6E1A">
        <w:t xml:space="preserve"> техникой </w:t>
      </w:r>
      <w:r w:rsidR="00F70C50" w:rsidRPr="00DF6E1A">
        <w:t>всестилевого</w:t>
      </w:r>
      <w:r w:rsidRPr="00DF6E1A">
        <w:t xml:space="preserve"> боя </w:t>
      </w:r>
      <w:r w:rsidR="00D50B76" w:rsidRPr="00DF6E1A">
        <w:t>и специальны</w:t>
      </w:r>
      <w:r w:rsidR="00AB1D9C" w:rsidRPr="00DF6E1A">
        <w:t>ми</w:t>
      </w:r>
      <w:r w:rsidR="00D50B76" w:rsidRPr="00DF6E1A">
        <w:t xml:space="preserve"> навык</w:t>
      </w:r>
      <w:r w:rsidR="00AB1D9C" w:rsidRPr="00DF6E1A">
        <w:t>ами</w:t>
      </w:r>
      <w:r w:rsidR="00F70C50" w:rsidRPr="00DF6E1A">
        <w:t xml:space="preserve"> боевого дв</w:t>
      </w:r>
      <w:r w:rsidR="00D50B76" w:rsidRPr="00DF6E1A">
        <w:t>о</w:t>
      </w:r>
      <w:r w:rsidR="00F70C50" w:rsidRPr="00DF6E1A">
        <w:t>е</w:t>
      </w:r>
      <w:r w:rsidR="00D50B76" w:rsidRPr="00DF6E1A">
        <w:t>борья</w:t>
      </w:r>
      <w:r w:rsidRPr="00DF6E1A">
        <w:t>: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 xml:space="preserve">- белый пояс 1 степени 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жёлтый пояс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желтый пояс 1 степени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оранжевый пояс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оранжевый пояс 1 степени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rPr>
          <w:b/>
        </w:rPr>
        <w:t xml:space="preserve">      </w:t>
      </w:r>
      <w:r w:rsidRPr="00DF6E1A">
        <w:rPr>
          <w:b/>
          <w:u w:val="single"/>
        </w:rPr>
        <w:t xml:space="preserve"> На </w:t>
      </w:r>
      <w:r w:rsidR="00CF004B" w:rsidRPr="00DF6E1A">
        <w:rPr>
          <w:b/>
          <w:u w:val="single"/>
        </w:rPr>
        <w:t>среднем</w:t>
      </w:r>
      <w:r w:rsidRPr="00DF6E1A">
        <w:rPr>
          <w:b/>
          <w:u w:val="single"/>
        </w:rPr>
        <w:t xml:space="preserve">  уровне</w:t>
      </w:r>
      <w:r w:rsidRPr="00DF6E1A">
        <w:t xml:space="preserve">  подготовки осваиваются программы следующих 4 поясов с </w:t>
      </w:r>
      <w:r w:rsidR="00CF004B" w:rsidRPr="00DF6E1A">
        <w:t xml:space="preserve">применением </w:t>
      </w:r>
      <w:r w:rsidR="00765265" w:rsidRPr="00DF6E1A">
        <w:t>расширенной</w:t>
      </w:r>
      <w:r w:rsidR="00D50B76" w:rsidRPr="00DF6E1A">
        <w:t xml:space="preserve"> </w:t>
      </w:r>
      <w:r w:rsidRPr="00DF6E1A">
        <w:t xml:space="preserve"> техник</w:t>
      </w:r>
      <w:r w:rsidR="00CF004B" w:rsidRPr="00DF6E1A">
        <w:t>и</w:t>
      </w:r>
      <w:r w:rsidRPr="00DF6E1A">
        <w:t xml:space="preserve"> </w:t>
      </w:r>
      <w:r w:rsidR="00F70C50" w:rsidRPr="00DF6E1A">
        <w:t>всестилевого</w:t>
      </w:r>
      <w:r w:rsidRPr="00DF6E1A">
        <w:t xml:space="preserve"> боя</w:t>
      </w:r>
      <w:r w:rsidR="00765265" w:rsidRPr="00DF6E1A">
        <w:t>,</w:t>
      </w:r>
      <w:r w:rsidR="00D50B76" w:rsidRPr="00DF6E1A">
        <w:t xml:space="preserve"> </w:t>
      </w:r>
      <w:r w:rsidR="0041759E" w:rsidRPr="00DF6E1A">
        <w:t>и более сложными и разнообразными</w:t>
      </w:r>
      <w:r w:rsidR="00D50B76" w:rsidRPr="00DF6E1A">
        <w:t xml:space="preserve"> навык</w:t>
      </w:r>
      <w:r w:rsidR="00AB1D9C" w:rsidRPr="00DF6E1A">
        <w:t>ами</w:t>
      </w:r>
      <w:r w:rsidR="00765265" w:rsidRPr="00DF6E1A">
        <w:t xml:space="preserve"> и умени</w:t>
      </w:r>
      <w:r w:rsidR="00AB1D9C" w:rsidRPr="00DF6E1A">
        <w:t>ями</w:t>
      </w:r>
      <w:r w:rsidR="00D50B76" w:rsidRPr="00DF6E1A">
        <w:t xml:space="preserve"> </w:t>
      </w:r>
      <w:r w:rsidR="00F70C50" w:rsidRPr="00DF6E1A">
        <w:t>боевого дв</w:t>
      </w:r>
      <w:r w:rsidR="00D50B76" w:rsidRPr="00DF6E1A">
        <w:t>о</w:t>
      </w:r>
      <w:r w:rsidR="00F70C50" w:rsidRPr="00DF6E1A">
        <w:t>е</w:t>
      </w:r>
      <w:r w:rsidR="00D50B76" w:rsidRPr="00DF6E1A">
        <w:t>борья</w:t>
      </w:r>
      <w:r w:rsidRPr="00DF6E1A">
        <w:t xml:space="preserve">:  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синий пояс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синий пояс 1 степени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зелёный пояс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зелёный пояс 1 степени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rPr>
          <w:b/>
        </w:rPr>
        <w:t xml:space="preserve">  </w:t>
      </w:r>
      <w:r w:rsidRPr="00DF6E1A">
        <w:rPr>
          <w:b/>
          <w:u w:val="single"/>
        </w:rPr>
        <w:t xml:space="preserve"> </w:t>
      </w:r>
      <w:proofErr w:type="gramStart"/>
      <w:r w:rsidRPr="00DF6E1A">
        <w:rPr>
          <w:b/>
          <w:u w:val="single"/>
        </w:rPr>
        <w:t>На инструкторском  уровне</w:t>
      </w:r>
      <w:r w:rsidRPr="00DF6E1A">
        <w:t xml:space="preserve">  подготовки осваиваются программы коричневых поясов, представляющие разноплановую</w:t>
      </w:r>
      <w:r w:rsidR="00765265" w:rsidRPr="00DF6E1A">
        <w:t>, сложную и обширную</w:t>
      </w:r>
      <w:r w:rsidRPr="00DF6E1A">
        <w:t xml:space="preserve"> технику </w:t>
      </w:r>
      <w:r w:rsidR="00F70C50" w:rsidRPr="00DF6E1A">
        <w:t>всестилевого</w:t>
      </w:r>
      <w:r w:rsidRPr="00DF6E1A">
        <w:t xml:space="preserve"> боя</w:t>
      </w:r>
      <w:r w:rsidR="00D50B76" w:rsidRPr="00DF6E1A">
        <w:t xml:space="preserve"> </w:t>
      </w:r>
      <w:r w:rsidRPr="00DF6E1A">
        <w:t xml:space="preserve"> </w:t>
      </w:r>
      <w:r w:rsidR="00765265" w:rsidRPr="00DF6E1A">
        <w:t xml:space="preserve">и </w:t>
      </w:r>
      <w:r w:rsidR="00F70C50" w:rsidRPr="00DF6E1A">
        <w:t>других навыков боевого дв</w:t>
      </w:r>
      <w:r w:rsidR="00765265" w:rsidRPr="00DF6E1A">
        <w:t>о</w:t>
      </w:r>
      <w:r w:rsidR="00F70C50" w:rsidRPr="00DF6E1A">
        <w:t>е</w:t>
      </w:r>
      <w:r w:rsidR="00765265" w:rsidRPr="00DF6E1A">
        <w:t>борья, способствующие демонстрации высокого спортивного мастерства на соревнованиях высокого ранга:</w:t>
      </w:r>
      <w:proofErr w:type="gramEnd"/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коричневый пояс</w:t>
      </w:r>
    </w:p>
    <w:p w:rsidR="00E108AB" w:rsidRPr="00DF6E1A" w:rsidRDefault="00254460" w:rsidP="00E108AB">
      <w:pPr>
        <w:pStyle w:val="a3"/>
        <w:spacing w:before="0" w:beforeAutospacing="0" w:after="0" w:afterAutospacing="0"/>
        <w:jc w:val="both"/>
      </w:pPr>
      <w:r w:rsidRPr="00DF6E1A">
        <w:t>- коричневый п</w:t>
      </w:r>
      <w:r w:rsidR="00E108AB" w:rsidRPr="00DF6E1A">
        <w:t>ояс 1 степени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 xml:space="preserve">   </w:t>
      </w:r>
      <w:r w:rsidR="00D75B42" w:rsidRPr="00DF6E1A">
        <w:rPr>
          <w:b/>
          <w:u w:val="single"/>
        </w:rPr>
        <w:t>Мастерский</w:t>
      </w:r>
      <w:r w:rsidRPr="00DF6E1A">
        <w:rPr>
          <w:b/>
          <w:u w:val="single"/>
        </w:rPr>
        <w:t xml:space="preserve">  уров</w:t>
      </w:r>
      <w:r w:rsidR="00D75B42" w:rsidRPr="00DF6E1A">
        <w:rPr>
          <w:b/>
          <w:u w:val="single"/>
        </w:rPr>
        <w:t>ень</w:t>
      </w:r>
      <w:r w:rsidRPr="00DF6E1A">
        <w:rPr>
          <w:b/>
          <w:u w:val="single"/>
        </w:rPr>
        <w:t xml:space="preserve"> подготовки</w:t>
      </w:r>
      <w:r w:rsidRPr="00DF6E1A">
        <w:t xml:space="preserve"> состо</w:t>
      </w:r>
      <w:r w:rsidR="00D75B42" w:rsidRPr="00DF6E1A">
        <w:t>ит</w:t>
      </w:r>
      <w:r w:rsidRPr="00DF6E1A">
        <w:t xml:space="preserve"> из десяти чёрных поясов, каждый из которых о</w:t>
      </w:r>
      <w:r w:rsidR="004B66EC" w:rsidRPr="00DF6E1A">
        <w:t xml:space="preserve">тличается высшей степенью – </w:t>
      </w:r>
      <w:proofErr w:type="spellStart"/>
      <w:r w:rsidR="004B66EC" w:rsidRPr="00DF6E1A">
        <w:t>Дан</w:t>
      </w:r>
      <w:r w:rsidRPr="00DF6E1A">
        <w:t>ом</w:t>
      </w:r>
      <w:proofErr w:type="spellEnd"/>
      <w:r w:rsidRPr="00DF6E1A">
        <w:t>. При этом</w:t>
      </w:r>
      <w:proofErr w:type="gramStart"/>
      <w:r w:rsidR="00CF004B" w:rsidRPr="00DF6E1A">
        <w:t>,</w:t>
      </w:r>
      <w:proofErr w:type="gramEnd"/>
      <w:r w:rsidRPr="00DF6E1A">
        <w:t xml:space="preserve"> в полной мере</w:t>
      </w:r>
      <w:r w:rsidR="00CF004B" w:rsidRPr="00DF6E1A">
        <w:t>,</w:t>
      </w:r>
      <w:r w:rsidRPr="00DF6E1A">
        <w:t xml:space="preserve"> демонстриру</w:t>
      </w:r>
      <w:r w:rsidR="0041759E" w:rsidRPr="00DF6E1A">
        <w:t>ю</w:t>
      </w:r>
      <w:r w:rsidR="00CF004B" w:rsidRPr="00DF6E1A">
        <w:t xml:space="preserve">тся </w:t>
      </w:r>
      <w:r w:rsidR="0041759E" w:rsidRPr="00DF6E1A">
        <w:t>спортивные</w:t>
      </w:r>
      <w:r w:rsidRPr="00DF6E1A">
        <w:t xml:space="preserve"> умени</w:t>
      </w:r>
      <w:r w:rsidR="0041759E" w:rsidRPr="00DF6E1A">
        <w:t>я</w:t>
      </w:r>
      <w:r w:rsidR="00585E9D" w:rsidRPr="00DF6E1A">
        <w:t xml:space="preserve"> в проведении </w:t>
      </w:r>
      <w:r w:rsidR="00D75B42" w:rsidRPr="00DF6E1A">
        <w:t>поединк</w:t>
      </w:r>
      <w:r w:rsidR="00CF004B" w:rsidRPr="00DF6E1A">
        <w:t>ов</w:t>
      </w:r>
      <w:r w:rsidR="00D75B42" w:rsidRPr="00DF6E1A">
        <w:t xml:space="preserve"> по утверждённым</w:t>
      </w:r>
      <w:r w:rsidRPr="00DF6E1A">
        <w:t xml:space="preserve"> версиям,  организаторские, и методические навыки</w:t>
      </w:r>
      <w:r w:rsidR="00585E9D" w:rsidRPr="00DF6E1A">
        <w:t>.</w:t>
      </w:r>
      <w:r w:rsidRPr="00DF6E1A">
        <w:t xml:space="preserve"> </w:t>
      </w:r>
      <w:r w:rsidR="00585E9D" w:rsidRPr="00DF6E1A">
        <w:t>Р</w:t>
      </w:r>
      <w:r w:rsidRPr="00DF6E1A">
        <w:t xml:space="preserve">азрабатываются и издаются  </w:t>
      </w:r>
      <w:r w:rsidR="0041759E" w:rsidRPr="00DF6E1A">
        <w:t>учебно-</w:t>
      </w:r>
      <w:r w:rsidRPr="00DF6E1A">
        <w:t xml:space="preserve">методические рекомендации и пособия по усовершенствованию стиля, </w:t>
      </w:r>
      <w:r w:rsidR="00585E9D" w:rsidRPr="00DF6E1A">
        <w:t>учитывается</w:t>
      </w:r>
      <w:r w:rsidRPr="00DF6E1A">
        <w:t xml:space="preserve"> работа по ра</w:t>
      </w:r>
      <w:r w:rsidR="00F70C50" w:rsidRPr="00DF6E1A">
        <w:t xml:space="preserve">звитию и пропаганде </w:t>
      </w:r>
      <w:r w:rsidR="00790EDD" w:rsidRPr="00DF6E1A">
        <w:t xml:space="preserve">военно-спортивных многоборий </w:t>
      </w:r>
      <w:r w:rsidRPr="00DF6E1A">
        <w:t>на мировом уровне: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1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2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3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4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5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6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7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lastRenderedPageBreak/>
        <w:t>- чёрный пояс 8 Дан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9 Дан</w:t>
      </w:r>
    </w:p>
    <w:p w:rsidR="007D20FF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 чёрный пояс 10 Дан</w:t>
      </w:r>
    </w:p>
    <w:p w:rsidR="00BF6E81" w:rsidRPr="00DF6E1A" w:rsidRDefault="00BF6E81" w:rsidP="00E108AB">
      <w:pPr>
        <w:pStyle w:val="a3"/>
        <w:spacing w:before="0" w:beforeAutospacing="0" w:after="0" w:afterAutospacing="0"/>
        <w:jc w:val="both"/>
      </w:pPr>
    </w:p>
    <w:p w:rsidR="00E108AB" w:rsidRPr="00DF6E1A" w:rsidRDefault="007D20FF" w:rsidP="00E108AB">
      <w:pPr>
        <w:pStyle w:val="a3"/>
        <w:spacing w:before="0" w:beforeAutospacing="0" w:after="0" w:afterAutospacing="0"/>
        <w:jc w:val="both"/>
      </w:pPr>
      <w:r w:rsidRPr="00DF6E1A">
        <w:t xml:space="preserve">     </w:t>
      </w:r>
      <w:r w:rsidR="00E108AB" w:rsidRPr="00DF6E1A">
        <w:t xml:space="preserve">Мастера с 1 по 3 </w:t>
      </w:r>
      <w:proofErr w:type="gramStart"/>
      <w:r w:rsidR="00E108AB" w:rsidRPr="00DF6E1A">
        <w:t>Дан</w:t>
      </w:r>
      <w:proofErr w:type="gramEnd"/>
      <w:r w:rsidR="00E108AB" w:rsidRPr="00DF6E1A">
        <w:t xml:space="preserve"> проходят техническую аттестацию путём сдачи</w:t>
      </w:r>
      <w:r w:rsidRPr="00DF6E1A">
        <w:t xml:space="preserve"> экзамена стандарт</w:t>
      </w:r>
      <w:r w:rsidR="00EF56A6" w:rsidRPr="00DF6E1A">
        <w:t>ным способом, в соответс</w:t>
      </w:r>
      <w:r w:rsidR="00EE181B" w:rsidRPr="00DF6E1A">
        <w:t>т</w:t>
      </w:r>
      <w:r w:rsidR="00EF56A6" w:rsidRPr="00DF6E1A">
        <w:t>вии с требованиями ТПА.</w:t>
      </w:r>
    </w:p>
    <w:p w:rsidR="00A41C26" w:rsidRPr="00DF6E1A" w:rsidRDefault="00E108AB" w:rsidP="00A41C26">
      <w:pPr>
        <w:pStyle w:val="a3"/>
        <w:jc w:val="both"/>
      </w:pPr>
      <w:r w:rsidRPr="00DF6E1A">
        <w:t xml:space="preserve">  </w:t>
      </w:r>
      <w:r w:rsidR="007D20FF" w:rsidRPr="00DF6E1A">
        <w:t xml:space="preserve">   </w:t>
      </w:r>
      <w:r w:rsidR="0027649B" w:rsidRPr="00DF6E1A">
        <w:t xml:space="preserve">Мастера </w:t>
      </w:r>
      <w:r w:rsidR="00DA16E0" w:rsidRPr="00DF6E1A">
        <w:t>высшего</w:t>
      </w:r>
      <w:r w:rsidR="0027649B" w:rsidRPr="00DF6E1A">
        <w:t xml:space="preserve"> уровня – с 4 по 6 Дан</w:t>
      </w:r>
      <w:r w:rsidR="00CB3E6A" w:rsidRPr="00DF6E1A">
        <w:t>,</w:t>
      </w:r>
      <w:r w:rsidR="0027649B" w:rsidRPr="00DF6E1A">
        <w:t xml:space="preserve">  </w:t>
      </w:r>
      <w:r w:rsidR="00A41C26" w:rsidRPr="00DF6E1A">
        <w:t>Мастера наи</w:t>
      </w:r>
      <w:r w:rsidR="00E95DF3" w:rsidRPr="00DF6E1A">
        <w:t xml:space="preserve">высшего уровня с 7 по 9 </w:t>
      </w:r>
      <w:proofErr w:type="gramStart"/>
      <w:r w:rsidR="00E95DF3" w:rsidRPr="00DF6E1A">
        <w:t>Дан</w:t>
      </w:r>
      <w:proofErr w:type="gramEnd"/>
      <w:r w:rsidR="00E95DF3" w:rsidRPr="00DF6E1A">
        <w:t xml:space="preserve"> </w:t>
      </w:r>
      <w:r w:rsidR="0027649B" w:rsidRPr="00DF6E1A">
        <w:t xml:space="preserve">проходят техническую аттестацию </w:t>
      </w:r>
      <w:r w:rsidR="00A41C26" w:rsidRPr="00DF6E1A">
        <w:t xml:space="preserve">через демонстрацию своих разработок  и выполнения описанных выше требований. </w:t>
      </w:r>
    </w:p>
    <w:p w:rsidR="00E108AB" w:rsidRPr="00DF6E1A" w:rsidRDefault="00E108AB" w:rsidP="00A41C26">
      <w:pPr>
        <w:pStyle w:val="a3"/>
        <w:jc w:val="both"/>
      </w:pPr>
      <w:r w:rsidRPr="00DF6E1A">
        <w:t xml:space="preserve">  </w:t>
      </w:r>
      <w:r w:rsidR="007D20FF" w:rsidRPr="00DF6E1A">
        <w:t xml:space="preserve">   </w:t>
      </w:r>
      <w:r w:rsidRPr="00DF6E1A">
        <w:t>Мас</w:t>
      </w:r>
      <w:r w:rsidR="00FC6F01" w:rsidRPr="00DF6E1A">
        <w:t xml:space="preserve">тером  10 </w:t>
      </w:r>
      <w:proofErr w:type="gramStart"/>
      <w:r w:rsidR="00FC6F01" w:rsidRPr="00DF6E1A">
        <w:t xml:space="preserve">Дана по </w:t>
      </w:r>
      <w:r w:rsidR="00790EDD" w:rsidRPr="00DF6E1A">
        <w:t xml:space="preserve">военно-спортивным многоборьям </w:t>
      </w:r>
      <w:r w:rsidRPr="00DF6E1A">
        <w:t>является</w:t>
      </w:r>
      <w:proofErr w:type="gramEnd"/>
      <w:r w:rsidRPr="00DF6E1A">
        <w:t xml:space="preserve"> основатель стиля  Зайцев Сергей </w:t>
      </w:r>
      <w:r w:rsidR="00CB372B" w:rsidRPr="00DF6E1A">
        <w:t>Василье</w:t>
      </w:r>
      <w:r w:rsidR="00D75B42" w:rsidRPr="00DF6E1A">
        <w:t>вич</w:t>
      </w:r>
      <w:r w:rsidR="009A0687" w:rsidRPr="00DF6E1A">
        <w:t xml:space="preserve"> (Украина)</w:t>
      </w:r>
      <w:r w:rsidR="00D75B42" w:rsidRPr="00DF6E1A">
        <w:t>,</w:t>
      </w:r>
      <w:r w:rsidRPr="00DF6E1A">
        <w:t xml:space="preserve"> с именем которого неразрывно связано становление и развитие </w:t>
      </w:r>
      <w:r w:rsidR="00790EDD" w:rsidRPr="00DF6E1A">
        <w:t xml:space="preserve">военно-спортивных многоборий </w:t>
      </w:r>
      <w:r w:rsidRPr="00DF6E1A">
        <w:t>в мире.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 xml:space="preserve">   </w:t>
      </w:r>
      <w:r w:rsidR="007D20FF" w:rsidRPr="00DF6E1A">
        <w:t xml:space="preserve">  </w:t>
      </w:r>
      <w:r w:rsidRPr="00DF6E1A">
        <w:t xml:space="preserve">В </w:t>
      </w:r>
      <w:r w:rsidR="00790EDD" w:rsidRPr="00DF6E1A">
        <w:t xml:space="preserve">военно-спортивных многоборьях </w:t>
      </w:r>
      <w:r w:rsidRPr="00DF6E1A">
        <w:t>существуют ограничения в прохождении поясовой аттестации</w:t>
      </w:r>
      <w:r w:rsidR="00D75B42" w:rsidRPr="00DF6E1A">
        <w:t>,</w:t>
      </w:r>
      <w:r w:rsidRPr="00DF6E1A">
        <w:t xml:space="preserve"> вызванные возрастом кандидата, </w:t>
      </w:r>
      <w:r w:rsidR="00D75B42" w:rsidRPr="00DF6E1A">
        <w:t>периодом его</w:t>
      </w:r>
      <w:r w:rsidRPr="00DF6E1A">
        <w:t xml:space="preserve"> обучения, а также </w:t>
      </w:r>
      <w:r w:rsidR="00D75B42" w:rsidRPr="00DF6E1A">
        <w:t xml:space="preserve">допустимым </w:t>
      </w:r>
      <w:r w:rsidR="00283F27" w:rsidRPr="00DF6E1A">
        <w:t>количеством</w:t>
      </w:r>
      <w:r w:rsidRPr="00DF6E1A">
        <w:t xml:space="preserve"> аттестаций в год (см. </w:t>
      </w:r>
      <w:r w:rsidR="00C62767" w:rsidRPr="00DF6E1A">
        <w:t>Т</w:t>
      </w:r>
      <w:r w:rsidR="007D20FF" w:rsidRPr="00DF6E1A">
        <w:t>аблицу</w:t>
      </w:r>
      <w:r w:rsidR="00D75B42" w:rsidRPr="00DF6E1A">
        <w:t xml:space="preserve"> </w:t>
      </w:r>
      <w:r w:rsidRPr="00DF6E1A">
        <w:t>№</w:t>
      </w:r>
      <w:r w:rsidR="007D20FF" w:rsidRPr="00DF6E1A">
        <w:t xml:space="preserve"> </w:t>
      </w:r>
      <w:r w:rsidR="00062074" w:rsidRPr="00DF6E1A">
        <w:t>1</w:t>
      </w:r>
      <w:r w:rsidR="00D75B42" w:rsidRPr="00DF6E1A">
        <w:t xml:space="preserve">). Максимально разрешённое </w:t>
      </w:r>
      <w:r w:rsidRPr="00DF6E1A">
        <w:t xml:space="preserve"> количество аттестаций в год  </w:t>
      </w:r>
      <w:r w:rsidR="00D75B42" w:rsidRPr="00DF6E1A">
        <w:t xml:space="preserve">для одного спортсмена </w:t>
      </w:r>
      <w:r w:rsidRPr="00DF6E1A">
        <w:t xml:space="preserve">не должно превышать </w:t>
      </w:r>
      <w:r w:rsidR="00A717ED" w:rsidRPr="00DF6E1A">
        <w:t>тр</w:t>
      </w:r>
      <w:r w:rsidR="00585E9D" w:rsidRPr="00DF6E1A">
        <w:t>ёх</w:t>
      </w:r>
      <w:r w:rsidR="0041759E" w:rsidRPr="00DF6E1A">
        <w:t xml:space="preserve"> раз.</w:t>
      </w:r>
      <w:r w:rsidR="00A717ED" w:rsidRPr="00DF6E1A">
        <w:t xml:space="preserve"> </w:t>
      </w:r>
    </w:p>
    <w:p w:rsidR="00283F27" w:rsidRPr="00DF6E1A" w:rsidRDefault="00BB3AE9" w:rsidP="00BB3AE9">
      <w:pPr>
        <w:pStyle w:val="a3"/>
        <w:spacing w:before="0" w:beforeAutospacing="0" w:after="0" w:afterAutospacing="0"/>
      </w:pPr>
      <w:r w:rsidRPr="00DF6E1A">
        <w:t xml:space="preserve">     Все вышеперечисленные ученические и М</w:t>
      </w:r>
      <w:r w:rsidR="003C620F" w:rsidRPr="00DF6E1A">
        <w:t>астерские</w:t>
      </w:r>
      <w:r w:rsidRPr="00DF6E1A">
        <w:t xml:space="preserve"> степени (пояса) присваиваются  аттестационными комиссиями, созданными при спортивных организациях, на время проведения аттестации (см.  Таблицу № </w:t>
      </w:r>
      <w:r w:rsidR="00062074" w:rsidRPr="00DF6E1A">
        <w:t>2</w:t>
      </w:r>
      <w:r w:rsidRPr="00DF6E1A">
        <w:t xml:space="preserve">)                    </w:t>
      </w: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283F27" w:rsidRPr="00DF6E1A" w:rsidRDefault="00283F27" w:rsidP="00BB3AE9">
      <w:pPr>
        <w:pStyle w:val="a3"/>
        <w:spacing w:before="0" w:beforeAutospacing="0" w:after="0" w:afterAutospacing="0"/>
      </w:pPr>
    </w:p>
    <w:p w:rsidR="0019372F" w:rsidRPr="00DF6E1A" w:rsidRDefault="0019372F" w:rsidP="00BB3AE9">
      <w:pPr>
        <w:pStyle w:val="a3"/>
        <w:spacing w:before="0" w:beforeAutospacing="0" w:after="0" w:afterAutospacing="0"/>
      </w:pPr>
      <w:bookmarkStart w:id="2" w:name="_GoBack"/>
      <w:bookmarkEnd w:id="2"/>
    </w:p>
    <w:p w:rsidR="00E95DF3" w:rsidRPr="00DF6E1A" w:rsidRDefault="00E95DF3" w:rsidP="00BB3AE9">
      <w:pPr>
        <w:pStyle w:val="a3"/>
        <w:spacing w:before="0" w:beforeAutospacing="0" w:after="0" w:afterAutospacing="0"/>
      </w:pPr>
    </w:p>
    <w:p w:rsidR="00E95DF3" w:rsidRPr="00DF6E1A" w:rsidRDefault="00E95DF3" w:rsidP="00BB3AE9">
      <w:pPr>
        <w:pStyle w:val="a3"/>
        <w:spacing w:before="0" w:beforeAutospacing="0" w:after="0" w:afterAutospacing="0"/>
      </w:pPr>
    </w:p>
    <w:p w:rsidR="0019372F" w:rsidRDefault="00E108AB" w:rsidP="00E108AB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  <w:r w:rsidRPr="00DF6E1A">
        <w:rPr>
          <w:i/>
          <w:sz w:val="20"/>
          <w:szCs w:val="20"/>
        </w:rPr>
        <w:t xml:space="preserve">         </w:t>
      </w:r>
      <w:r w:rsidR="0019372F">
        <w:rPr>
          <w:i/>
          <w:sz w:val="20"/>
          <w:szCs w:val="20"/>
        </w:rPr>
        <w:t xml:space="preserve">  </w:t>
      </w:r>
    </w:p>
    <w:p w:rsidR="0019372F" w:rsidRDefault="0019372F" w:rsidP="00E108AB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</w:p>
    <w:p w:rsidR="0019372F" w:rsidRDefault="0019372F" w:rsidP="00E108AB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</w:p>
    <w:p w:rsidR="00283F27" w:rsidRPr="00DF6E1A" w:rsidRDefault="00E108AB" w:rsidP="00E108AB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  <w:r w:rsidRPr="00DF6E1A">
        <w:rPr>
          <w:i/>
          <w:sz w:val="20"/>
          <w:szCs w:val="20"/>
        </w:rPr>
        <w:t xml:space="preserve">                                                  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right"/>
        <w:rPr>
          <w:i/>
          <w:sz w:val="22"/>
          <w:szCs w:val="22"/>
        </w:rPr>
      </w:pPr>
      <w:r w:rsidRPr="00DF6E1A">
        <w:rPr>
          <w:i/>
          <w:sz w:val="22"/>
          <w:szCs w:val="22"/>
        </w:rPr>
        <w:lastRenderedPageBreak/>
        <w:t xml:space="preserve">Таблица № </w:t>
      </w:r>
      <w:r w:rsidR="00062074" w:rsidRPr="00DF6E1A">
        <w:rPr>
          <w:i/>
          <w:sz w:val="22"/>
          <w:szCs w:val="22"/>
        </w:rPr>
        <w:t>1</w:t>
      </w:r>
    </w:p>
    <w:p w:rsidR="00E108AB" w:rsidRPr="00DF6E1A" w:rsidRDefault="00E108AB" w:rsidP="00E108AB">
      <w:pPr>
        <w:pStyle w:val="a3"/>
        <w:spacing w:before="0" w:beforeAutospacing="0" w:after="0" w:afterAutospacing="0"/>
      </w:pPr>
    </w:p>
    <w:tbl>
      <w:tblPr>
        <w:tblW w:w="9624" w:type="dxa"/>
        <w:tblInd w:w="93" w:type="dxa"/>
        <w:tblLook w:val="0000" w:firstRow="0" w:lastRow="0" w:firstColumn="0" w:lastColumn="0" w:noHBand="0" w:noVBand="0"/>
      </w:tblPr>
      <w:tblGrid>
        <w:gridCol w:w="1095"/>
        <w:gridCol w:w="1062"/>
        <w:gridCol w:w="2621"/>
        <w:gridCol w:w="236"/>
        <w:gridCol w:w="1121"/>
        <w:gridCol w:w="974"/>
        <w:gridCol w:w="2515"/>
      </w:tblGrid>
      <w:tr w:rsidR="00DF6E1A" w:rsidRPr="00DF6E1A">
        <w:trPr>
          <w:trHeight w:val="725"/>
        </w:trPr>
        <w:tc>
          <w:tcPr>
            <w:tcW w:w="9624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E108AB" w:rsidRPr="00DF6E1A" w:rsidRDefault="00E108AB" w:rsidP="00400377">
            <w:pPr>
              <w:jc w:val="center"/>
              <w:rPr>
                <w:b/>
                <w:bCs/>
                <w:lang w:val="ru-RU"/>
              </w:rPr>
            </w:pPr>
            <w:r w:rsidRPr="00DF6E1A">
              <w:rPr>
                <w:b/>
                <w:bCs/>
                <w:lang w:val="ru-RU"/>
              </w:rPr>
              <w:t xml:space="preserve">Требования к технической поясовой аттестации по </w:t>
            </w:r>
            <w:r w:rsidR="00790EDD" w:rsidRPr="00DF6E1A">
              <w:rPr>
                <w:lang w:val="ru-RU"/>
              </w:rPr>
              <w:t>военно-спортивным многоборьям</w:t>
            </w:r>
          </w:p>
          <w:p w:rsidR="00E108AB" w:rsidRPr="00DF6E1A" w:rsidRDefault="00E108AB" w:rsidP="00400377">
            <w:pPr>
              <w:jc w:val="center"/>
              <w:rPr>
                <w:b/>
                <w:bCs/>
                <w:lang w:val="ru-RU"/>
              </w:rPr>
            </w:pPr>
            <w:r w:rsidRPr="00DF6E1A">
              <w:rPr>
                <w:b/>
                <w:bCs/>
                <w:lang w:val="ru-RU"/>
              </w:rPr>
              <w:t>в зависимости  от возрастных ограничений и периода обучения</w:t>
            </w:r>
          </w:p>
        </w:tc>
      </w:tr>
      <w:tr w:rsidR="00DF6E1A" w:rsidRPr="00DF6E1A">
        <w:trPr>
          <w:trHeight w:val="272"/>
        </w:trPr>
        <w:tc>
          <w:tcPr>
            <w:tcW w:w="4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DF6E1A" w:rsidRDefault="00E108AB" w:rsidP="00C32C9D">
            <w:pPr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  <w:t>Вариант № 1 (основной)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DF6E1A" w:rsidRDefault="00E108AB" w:rsidP="00C32C9D">
            <w:pPr>
              <w:jc w:val="center"/>
              <w:rPr>
                <w:rFonts w:ascii="Arial CYR" w:hAnsi="Arial CYR" w:cs="Arial CYR"/>
                <w:b/>
                <w:lang w:val="ru-RU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DF6E1A" w:rsidRDefault="00E108AB" w:rsidP="00C32C9D">
            <w:pPr>
              <w:jc w:val="center"/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  <w:t>Вариант № 2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DF6E1A" w:rsidRDefault="00E108AB" w:rsidP="00400377">
            <w:pPr>
              <w:rPr>
                <w:rFonts w:ascii="Arial CYR" w:hAnsi="Arial CYR" w:cs="Arial CYR"/>
                <w:bCs/>
                <w:lang w:val="ru-RU"/>
              </w:rPr>
            </w:pPr>
          </w:p>
        </w:tc>
      </w:tr>
      <w:tr w:rsidR="00DF6E1A" w:rsidRPr="00DF6E1A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AB" w:rsidRPr="00DF6E1A" w:rsidRDefault="00E108AB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Кол-во лет обучения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AB" w:rsidRPr="00DF6E1A" w:rsidRDefault="00E108AB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Возраст, лет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AB" w:rsidRPr="00DF6E1A" w:rsidRDefault="00E108AB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Пояс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108AB" w:rsidRPr="00DF6E1A" w:rsidRDefault="00E108AB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AB" w:rsidRPr="00DF6E1A" w:rsidRDefault="00E108AB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Кол-во лет обучения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8AB" w:rsidRPr="00DF6E1A" w:rsidRDefault="00E108AB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Возраст, лет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8AB" w:rsidRPr="00DF6E1A" w:rsidRDefault="00E108AB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Пояс</w:t>
            </w: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белий</w:t>
            </w:r>
            <w:proofErr w:type="spell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белый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степени, жёлтый</w:t>
            </w:r>
          </w:p>
        </w:tc>
      </w:tr>
      <w:tr w:rsidR="00DF6E1A" w:rsidRPr="00DF6E1A">
        <w:trPr>
          <w:trHeight w:val="14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жёлтый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жёлтый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</w:tr>
      <w:tr w:rsidR="00DF6E1A" w:rsidRPr="00DF6E1A">
        <w:trPr>
          <w:trHeight w:val="58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жёлтый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оранжевый</w:t>
            </w:r>
            <w:proofErr w:type="gramEnd"/>
          </w:p>
        </w:tc>
      </w:tr>
      <w:tr w:rsidR="00DF6E1A" w:rsidRPr="00DF6E1A">
        <w:trPr>
          <w:trHeight w:val="15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оранжевый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синий</w:t>
            </w:r>
            <w:proofErr w:type="gramEnd"/>
          </w:p>
        </w:tc>
      </w:tr>
      <w:tr w:rsidR="00DF6E1A" w:rsidRPr="00DF6E1A">
        <w:trPr>
          <w:trHeight w:val="16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синий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синий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</w:tr>
      <w:tr w:rsidR="00DF6E1A" w:rsidRPr="00DF6E1A">
        <w:trPr>
          <w:trHeight w:val="73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синий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</w:t>
            </w:r>
          </w:p>
        </w:tc>
      </w:tr>
      <w:tr w:rsidR="00DF6E1A" w:rsidRPr="00DF6E1A">
        <w:trPr>
          <w:trHeight w:val="168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 1 степени</w:t>
            </w:r>
          </w:p>
        </w:tc>
      </w:tr>
      <w:tr w:rsidR="00DF6E1A" w:rsidRPr="00DF6E1A">
        <w:trPr>
          <w:trHeight w:val="81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</w:p>
        </w:tc>
      </w:tr>
      <w:tr w:rsidR="00DF6E1A" w:rsidRPr="00DF6E1A">
        <w:trPr>
          <w:trHeight w:val="169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15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</w:tr>
      <w:tr w:rsidR="00DF6E1A" w:rsidRPr="00DF6E1A">
        <w:trPr>
          <w:trHeight w:val="97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16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 Дан</w:t>
            </w:r>
            <w:proofErr w:type="gramEnd"/>
          </w:p>
        </w:tc>
      </w:tr>
      <w:tr w:rsidR="00DF6E1A" w:rsidRPr="00DF6E1A">
        <w:trPr>
          <w:trHeight w:val="1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20+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ІІ Дан</w:t>
            </w:r>
            <w:proofErr w:type="gramEnd"/>
          </w:p>
        </w:tc>
      </w:tr>
      <w:tr w:rsidR="00DF6E1A" w:rsidRPr="00DF6E1A">
        <w:trPr>
          <w:trHeight w:val="9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20+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44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255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127" w:rsidRPr="00DF6E1A" w:rsidRDefault="00E32127" w:rsidP="00C32C9D">
            <w:pPr>
              <w:jc w:val="center"/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  <w:t>Вариант № 3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127" w:rsidRPr="00DF6E1A" w:rsidRDefault="00E32127" w:rsidP="00C32C9D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127" w:rsidRPr="00DF6E1A" w:rsidRDefault="00E32127" w:rsidP="00C32C9D">
            <w:pPr>
              <w:jc w:val="center"/>
              <w:rPr>
                <w:rFonts w:ascii="Arial CYR" w:hAnsi="Arial CYR" w:cs="Arial CYR"/>
                <w:b/>
                <w:sz w:val="16"/>
                <w:szCs w:val="16"/>
                <w:lang w:val="ru-RU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127" w:rsidRPr="00DF6E1A" w:rsidRDefault="00E32127" w:rsidP="00C32C9D">
            <w:pPr>
              <w:jc w:val="center"/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  <w:t>Вариант № 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bCs/>
                <w:lang w:val="ru-RU"/>
              </w:rPr>
            </w:pPr>
          </w:p>
        </w:tc>
      </w:tr>
      <w:tr w:rsidR="00DF6E1A" w:rsidRPr="00DF6E1A">
        <w:trPr>
          <w:trHeight w:val="24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Кол-во лет обучения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Возраст, лет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Пояс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Кол-во лет обучения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Возраст, лет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Пояс</w:t>
            </w: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белый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степени, жёлтый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белый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степени, жёлтый</w:t>
            </w: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жёлтый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, оранжевый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жёлтый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, оранжевый</w:t>
            </w:r>
          </w:p>
        </w:tc>
      </w:tr>
      <w:tr w:rsidR="00DF6E1A" w:rsidRPr="00DF6E1A">
        <w:trPr>
          <w:trHeight w:val="1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оранжевый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, синий</w:t>
            </w:r>
          </w:p>
        </w:tc>
      </w:tr>
      <w:tr w:rsidR="00DF6E1A" w:rsidRPr="00DF6E1A">
        <w:trPr>
          <w:trHeight w:val="12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синий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синий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</w:tr>
      <w:tr w:rsidR="00DF6E1A" w:rsidRPr="00DF6E1A">
        <w:trPr>
          <w:trHeight w:val="8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синий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</w:t>
            </w: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 1 степени</w:t>
            </w: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</w:p>
        </w:tc>
      </w:tr>
      <w:tr w:rsidR="00DF6E1A" w:rsidRPr="00DF6E1A">
        <w:trPr>
          <w:trHeight w:val="14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15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</w:tr>
      <w:tr w:rsidR="00DF6E1A" w:rsidRPr="00DF6E1A">
        <w:trPr>
          <w:trHeight w:val="11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16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 Дан</w:t>
            </w:r>
            <w:proofErr w:type="gramEnd"/>
          </w:p>
        </w:tc>
      </w:tr>
      <w:tr w:rsidR="00DF6E1A" w:rsidRPr="00DF6E1A">
        <w:trPr>
          <w:trHeight w:val="67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20+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ІІ Дан</w:t>
            </w:r>
            <w:proofErr w:type="gramEnd"/>
          </w:p>
        </w:tc>
      </w:tr>
      <w:tr w:rsidR="00DF6E1A" w:rsidRPr="00DF6E1A">
        <w:trPr>
          <w:trHeight w:val="208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20+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210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315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127" w:rsidRPr="00DF6E1A" w:rsidRDefault="00E32127" w:rsidP="00C32C9D">
            <w:pPr>
              <w:jc w:val="center"/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  <w:t>Вариант № 5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bCs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bCs/>
                <w:lang w:val="ru-RU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127" w:rsidRPr="00DF6E1A" w:rsidRDefault="00E32127" w:rsidP="00C32C9D">
            <w:pPr>
              <w:jc w:val="center"/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  <w:t>Вариант № 6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lang w:val="ru-RU"/>
              </w:rPr>
            </w:pPr>
          </w:p>
        </w:tc>
      </w:tr>
      <w:tr w:rsidR="00DF6E1A" w:rsidRPr="00DF6E1A">
        <w:trPr>
          <w:trHeight w:val="333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Кол-во лет обучения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Возраст, лет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Пояс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Кол-во лет обучения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Возраст, лет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Пояс</w:t>
            </w:r>
          </w:p>
        </w:tc>
      </w:tr>
      <w:tr w:rsidR="00DF6E1A" w:rsidRPr="00DF6E1A">
        <w:trPr>
          <w:trHeight w:val="15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белый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, жёлт, жёлт 1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белый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, жёлт, жёлт 1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</w:p>
        </w:tc>
      </w:tr>
      <w:tr w:rsidR="00DF6E1A" w:rsidRPr="00DF6E1A">
        <w:trPr>
          <w:trHeight w:val="106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оранжевый, оранжевый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</w:t>
            </w:r>
            <w:proofErr w:type="spell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</w:t>
            </w:r>
            <w:proofErr w:type="spell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, синий</w:t>
            </w:r>
          </w:p>
        </w:tc>
      </w:tr>
      <w:tr w:rsidR="00DF6E1A" w:rsidRPr="00DF6E1A">
        <w:trPr>
          <w:trHeight w:val="6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синий, синий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синий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, зелёный</w:t>
            </w:r>
          </w:p>
        </w:tc>
      </w:tr>
      <w:tr w:rsidR="00DF6E1A" w:rsidRPr="00DF6E1A">
        <w:trPr>
          <w:trHeight w:val="21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 1 степени</w:t>
            </w: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зелёный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</w:p>
        </w:tc>
      </w:tr>
      <w:tr w:rsidR="00DF6E1A" w:rsidRPr="00DF6E1A">
        <w:trPr>
          <w:trHeight w:val="138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15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</w:tr>
      <w:tr w:rsidR="00DF6E1A" w:rsidRPr="00DF6E1A">
        <w:trPr>
          <w:trHeight w:val="9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16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 Дан</w:t>
            </w:r>
            <w:proofErr w:type="gramEnd"/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17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20+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ІІ Дан</w:t>
            </w:r>
            <w:proofErr w:type="gramEnd"/>
          </w:p>
        </w:tc>
      </w:tr>
      <w:tr w:rsidR="00DF6E1A" w:rsidRPr="00DF6E1A">
        <w:trPr>
          <w:trHeight w:val="1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E3212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20+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191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b/>
                <w:i/>
                <w:sz w:val="20"/>
                <w:szCs w:val="20"/>
                <w:lang w:val="ru-RU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255"/>
        </w:trPr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127" w:rsidRPr="00DF6E1A" w:rsidRDefault="00E32127" w:rsidP="00C32C9D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iCs/>
                <w:sz w:val="20"/>
                <w:szCs w:val="20"/>
                <w:lang w:val="ru-RU"/>
              </w:rPr>
              <w:t>Вариант №</w:t>
            </w:r>
            <w:r w:rsidRPr="00DF6E1A"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  <w:lang w:val="ru-RU"/>
              </w:rPr>
              <w:t xml:space="preserve"> 7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356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Кол-во лет обучения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Возраст, лет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Cs/>
                <w:iCs/>
                <w:sz w:val="16"/>
                <w:szCs w:val="16"/>
                <w:lang w:val="ru-RU"/>
              </w:rPr>
              <w:t>Пояс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158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 xml:space="preserve">12 </w:t>
            </w: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и более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белый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, жёлт, жёлт 1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11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13 …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</w:t>
            </w:r>
            <w:proofErr w:type="spell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оранж</w:t>
            </w:r>
            <w:proofErr w:type="spell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, синий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8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14…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синий 1 </w:t>
            </w: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</w:t>
            </w:r>
            <w:proofErr w:type="spell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зелён</w:t>
            </w:r>
            <w:proofErr w:type="spell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</w:t>
            </w: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15…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5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16…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коричневый</w:t>
            </w:r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1 степени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16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17…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  <w:tr w:rsidR="00DF6E1A" w:rsidRPr="00DF6E1A">
        <w:trPr>
          <w:trHeight w:val="115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20+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ІІ Дан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2127" w:rsidRPr="00DF6E1A" w:rsidRDefault="00E32127" w:rsidP="00400377">
            <w:pPr>
              <w:rPr>
                <w:rFonts w:ascii="Arial CYR" w:hAnsi="Arial CYR" w:cs="Arial CYR"/>
                <w:sz w:val="16"/>
                <w:szCs w:val="16"/>
                <w:lang w:val="ru-RU"/>
              </w:rPr>
            </w:pPr>
          </w:p>
        </w:tc>
      </w:tr>
    </w:tbl>
    <w:p w:rsidR="00E108AB" w:rsidRPr="00DF6E1A" w:rsidRDefault="00E108AB" w:rsidP="00E108AB">
      <w:pPr>
        <w:pStyle w:val="a3"/>
        <w:spacing w:before="0" w:beforeAutospacing="0" w:after="0" w:afterAutospacing="0"/>
      </w:pPr>
    </w:p>
    <w:p w:rsidR="00283F27" w:rsidRPr="00DF6E1A" w:rsidRDefault="006C7BD1" w:rsidP="006C7BD1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  <w:r w:rsidRPr="00DF6E1A">
        <w:rPr>
          <w:i/>
          <w:sz w:val="20"/>
          <w:szCs w:val="20"/>
        </w:rPr>
        <w:t xml:space="preserve">                                                                                                               </w:t>
      </w:r>
    </w:p>
    <w:p w:rsidR="00283F27" w:rsidRPr="00DF6E1A" w:rsidRDefault="00283F27" w:rsidP="006C7BD1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</w:p>
    <w:p w:rsidR="00283F27" w:rsidRPr="00DF6E1A" w:rsidRDefault="00283F27" w:rsidP="006C7BD1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</w:p>
    <w:p w:rsidR="00283F27" w:rsidRPr="00DF6E1A" w:rsidRDefault="00283F27" w:rsidP="006C7BD1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</w:p>
    <w:p w:rsidR="006C7BD1" w:rsidRPr="00DF6E1A" w:rsidRDefault="006C7BD1" w:rsidP="006C7BD1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  <w:r w:rsidRPr="00DF6E1A">
        <w:rPr>
          <w:i/>
          <w:sz w:val="20"/>
          <w:szCs w:val="20"/>
        </w:rPr>
        <w:lastRenderedPageBreak/>
        <w:t>Таблица № 2</w:t>
      </w:r>
    </w:p>
    <w:p w:rsidR="006C7BD1" w:rsidRPr="00DF6E1A" w:rsidRDefault="006C7BD1" w:rsidP="006C7BD1">
      <w:pPr>
        <w:pStyle w:val="a3"/>
        <w:spacing w:before="0" w:beforeAutospacing="0" w:after="0" w:afterAutospacing="0"/>
        <w:jc w:val="right"/>
        <w:rPr>
          <w:i/>
          <w:sz w:val="20"/>
          <w:szCs w:val="20"/>
        </w:rPr>
      </w:pPr>
    </w:p>
    <w:p w:rsidR="006C7BD1" w:rsidRPr="00DF6E1A" w:rsidRDefault="006C7BD1" w:rsidP="006C7BD1">
      <w:pPr>
        <w:pStyle w:val="a3"/>
        <w:spacing w:before="0" w:beforeAutospacing="0" w:after="0" w:afterAutospacing="0"/>
        <w:jc w:val="center"/>
        <w:rPr>
          <w:b/>
        </w:rPr>
      </w:pPr>
      <w:r w:rsidRPr="00DF6E1A">
        <w:rPr>
          <w:b/>
        </w:rPr>
        <w:t xml:space="preserve">Перечень </w:t>
      </w:r>
      <w:r w:rsidR="00254460" w:rsidRPr="00DF6E1A">
        <w:rPr>
          <w:b/>
        </w:rPr>
        <w:t>спортивных</w:t>
      </w:r>
      <w:r w:rsidRPr="00DF6E1A">
        <w:rPr>
          <w:b/>
        </w:rPr>
        <w:t xml:space="preserve"> организаций и составы аттестационных комиссий </w:t>
      </w:r>
    </w:p>
    <w:p w:rsidR="006C7BD1" w:rsidRPr="00DF6E1A" w:rsidRDefault="006C7BD1" w:rsidP="006C7BD1">
      <w:pPr>
        <w:pStyle w:val="a3"/>
        <w:spacing w:before="0" w:beforeAutospacing="0" w:after="0" w:afterAutospacing="0"/>
        <w:jc w:val="center"/>
        <w:rPr>
          <w:b/>
        </w:rPr>
      </w:pPr>
      <w:r w:rsidRPr="00DF6E1A">
        <w:rPr>
          <w:b/>
        </w:rPr>
        <w:t xml:space="preserve">для  проведения  технических  </w:t>
      </w:r>
      <w:r w:rsidR="00254460" w:rsidRPr="00DF6E1A">
        <w:rPr>
          <w:b/>
        </w:rPr>
        <w:t>плясовых</w:t>
      </w:r>
      <w:r w:rsidRPr="00DF6E1A">
        <w:rPr>
          <w:b/>
        </w:rPr>
        <w:t xml:space="preserve">  аттестаций</w:t>
      </w:r>
    </w:p>
    <w:p w:rsidR="006C7BD1" w:rsidRPr="00DF6E1A" w:rsidRDefault="006C7BD1" w:rsidP="006C7BD1">
      <w:pPr>
        <w:pStyle w:val="a3"/>
        <w:spacing w:before="0" w:beforeAutospacing="0" w:after="0" w:afterAutospacing="0"/>
        <w:jc w:val="center"/>
        <w:rPr>
          <w:b/>
        </w:rPr>
      </w:pPr>
      <w:r w:rsidRPr="00DF6E1A">
        <w:rPr>
          <w:b/>
        </w:rPr>
        <w:t xml:space="preserve">по  </w:t>
      </w:r>
      <w:r w:rsidR="00790EDD" w:rsidRPr="00DF6E1A">
        <w:t>военно-спортивным многоборьям</w:t>
      </w:r>
    </w:p>
    <w:p w:rsidR="006C7BD1" w:rsidRPr="00DF6E1A" w:rsidRDefault="006C7BD1" w:rsidP="006C7BD1">
      <w:pPr>
        <w:pStyle w:val="a3"/>
        <w:spacing w:before="0" w:beforeAutospacing="0" w:after="0" w:afterAutospacing="0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962"/>
      </w:tblGrid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</w:rPr>
            </w:pPr>
            <w:r w:rsidRPr="00DF6E1A">
              <w:rPr>
                <w:b/>
              </w:rPr>
              <w:t>Пояс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</w:rPr>
            </w:pPr>
            <w:proofErr w:type="spellStart"/>
            <w:r w:rsidRPr="00DF6E1A">
              <w:rPr>
                <w:b/>
              </w:rPr>
              <w:t>Спорторганизация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b/>
              </w:rPr>
            </w:pPr>
            <w:r w:rsidRPr="00DF6E1A">
              <w:rPr>
                <w:b/>
              </w:rPr>
              <w:t>Состав аттестационных комиссий (коллегий)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Белый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1 степени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Инструктор первичной </w:t>
            </w:r>
            <w:proofErr w:type="spellStart"/>
            <w:r w:rsidRPr="00DF6E1A">
              <w:rPr>
                <w:sz w:val="20"/>
                <w:szCs w:val="20"/>
              </w:rPr>
              <w:t>спорторганизации</w:t>
            </w:r>
            <w:proofErr w:type="spellEnd"/>
            <w:r w:rsidRPr="00DF6E1A">
              <w:rPr>
                <w:sz w:val="20"/>
                <w:szCs w:val="20"/>
              </w:rPr>
              <w:t xml:space="preserve"> (клубы, секции, школы), 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Инструктор - не ниже коричневого пояса.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Жёлтый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Первичные </w:t>
            </w:r>
            <w:proofErr w:type="spellStart"/>
            <w:r w:rsidRPr="00DF6E1A">
              <w:rPr>
                <w:sz w:val="20"/>
                <w:szCs w:val="20"/>
              </w:rPr>
              <w:t>спорторганизации</w:t>
            </w:r>
            <w:proofErr w:type="spellEnd"/>
            <w:r w:rsidRPr="00DF6E1A">
              <w:rPr>
                <w:sz w:val="20"/>
                <w:szCs w:val="20"/>
              </w:rPr>
              <w:t xml:space="preserve"> (клубы, секции, школы), городские, районные, областные ФВСМ.</w:t>
            </w:r>
          </w:p>
        </w:tc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      1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2 человека не ниже зелёного пояса, 2 человека не ниже коричневого пояса.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Жёлтый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1 степени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Оранжевый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Районные, областные федерации 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ВСМ.</w:t>
            </w:r>
          </w:p>
        </w:tc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       1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4 человека не ниже коричневого пояса.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Оранжевый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1 степени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Синий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Областные федерации 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ВСМ, </w:t>
            </w:r>
            <w:proofErr w:type="gramStart"/>
            <w:r w:rsidRPr="00DF6E1A">
              <w:rPr>
                <w:sz w:val="20"/>
                <w:szCs w:val="20"/>
              </w:rPr>
              <w:t>региональные структурные</w:t>
            </w:r>
            <w:proofErr w:type="gramEnd"/>
            <w:r w:rsidRPr="00DF6E1A">
              <w:rPr>
                <w:sz w:val="20"/>
                <w:szCs w:val="20"/>
              </w:rPr>
              <w:t xml:space="preserve"> федерации отдельных стран, Всеукраинская ФВСМ</w:t>
            </w:r>
          </w:p>
        </w:tc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2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2 человека не ниже коричневого пояса, 2 человека не ниже чёрного пояса 1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Синий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1 степени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Зелёный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Зелёный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1 степени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Коричневый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       3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–4 человека не ниже чёрного пояса 1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Коричневый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1 степени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1 Дан</w:t>
            </w:r>
            <w:proofErr w:type="gramEnd"/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Национальные Федерации ВСМ уровня отдельных стран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4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–4 человека не ниже чёрного пояса 2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2 Дан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4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–4 человека не ниже чёрного пояса 3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3 Дан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5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–4 человека не ниже чёрного пояса 4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4 Дан</w:t>
            </w:r>
            <w:proofErr w:type="gramEnd"/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Международный Союз Общественных Организаций 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М</w:t>
            </w:r>
            <w:proofErr w:type="gramEnd"/>
            <w:r w:rsidRPr="00DF6E1A">
              <w:rPr>
                <w:sz w:val="20"/>
                <w:szCs w:val="20"/>
              </w:rPr>
              <w:t>SAC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7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–4 человека не ниже чёрного пояса 5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5 Дан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7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–4 человека не ниже чёрного пояса 6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6 Дан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Председатель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 не ниже чёрного пояса 8 Дан, Члены </w:t>
            </w:r>
            <w:proofErr w:type="spellStart"/>
            <w:r w:rsidRPr="00DF6E1A">
              <w:rPr>
                <w:sz w:val="20"/>
                <w:szCs w:val="20"/>
              </w:rPr>
              <w:t>АКм</w:t>
            </w:r>
            <w:proofErr w:type="spellEnd"/>
            <w:r w:rsidRPr="00DF6E1A">
              <w:rPr>
                <w:sz w:val="20"/>
                <w:szCs w:val="20"/>
              </w:rPr>
              <w:t xml:space="preserve"> –4 человека не ниже чёрного пояса 7 Дан.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7 Дан</w:t>
            </w:r>
            <w:proofErr w:type="gramEnd"/>
          </w:p>
        </w:tc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Международный Союз Общественных Организаций 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М</w:t>
            </w:r>
            <w:proofErr w:type="gramEnd"/>
            <w:r w:rsidRPr="00DF6E1A">
              <w:rPr>
                <w:sz w:val="20"/>
                <w:szCs w:val="20"/>
              </w:rPr>
              <w:t>SAC</w:t>
            </w:r>
          </w:p>
        </w:tc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>Международная аттестационная коллегия.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Коллегиальным решением всех международных Мастеров </w:t>
            </w:r>
            <w:proofErr w:type="spellStart"/>
            <w:r w:rsidRPr="00DF6E1A">
              <w:rPr>
                <w:sz w:val="20"/>
                <w:szCs w:val="20"/>
              </w:rPr>
              <w:t>наивышего</w:t>
            </w:r>
            <w:proofErr w:type="spellEnd"/>
            <w:r w:rsidRPr="00DF6E1A">
              <w:rPr>
                <w:sz w:val="20"/>
                <w:szCs w:val="20"/>
              </w:rPr>
              <w:t xml:space="preserve"> уровня (не менее 50% голосов), </w:t>
            </w:r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rPr>
                <w:sz w:val="20"/>
                <w:szCs w:val="20"/>
              </w:rPr>
            </w:pPr>
            <w:r w:rsidRPr="00DF6E1A">
              <w:rPr>
                <w:sz w:val="20"/>
                <w:szCs w:val="20"/>
              </w:rPr>
              <w:t xml:space="preserve">Во главе с Мастером чёрного пояса 10 </w:t>
            </w:r>
            <w:proofErr w:type="gramStart"/>
            <w:r w:rsidRPr="00DF6E1A">
              <w:rPr>
                <w:sz w:val="20"/>
                <w:szCs w:val="20"/>
              </w:rPr>
              <w:t>Дан</w:t>
            </w:r>
            <w:proofErr w:type="gramEnd"/>
            <w:r w:rsidRPr="00DF6E1A">
              <w:rPr>
                <w:sz w:val="20"/>
                <w:szCs w:val="20"/>
              </w:rPr>
              <w:t>.</w:t>
            </w: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8 Дан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  <w:tr w:rsidR="00DF6E1A" w:rsidRPr="00DF6E1A" w:rsidTr="006C7BD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 xml:space="preserve">Чёрный </w:t>
            </w:r>
            <w:proofErr w:type="gramEnd"/>
          </w:p>
          <w:p w:rsidR="006C7BD1" w:rsidRPr="00DF6E1A" w:rsidRDefault="006C7BD1">
            <w:pPr>
              <w:pStyle w:val="a3"/>
              <w:spacing w:before="0" w:beforeAutospacing="0" w:after="0" w:afterAutospacing="0" w:line="276" w:lineRule="auto"/>
              <w:jc w:val="center"/>
              <w:rPr>
                <w:sz w:val="20"/>
                <w:szCs w:val="20"/>
              </w:rPr>
            </w:pPr>
            <w:proofErr w:type="gramStart"/>
            <w:r w:rsidRPr="00DF6E1A">
              <w:rPr>
                <w:sz w:val="20"/>
                <w:szCs w:val="20"/>
              </w:rPr>
              <w:t>9 Дан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BD1" w:rsidRPr="00DF6E1A" w:rsidRDefault="006C7BD1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6C7BD1" w:rsidRPr="00DF6E1A" w:rsidRDefault="006C7BD1" w:rsidP="006C7BD1">
      <w:pPr>
        <w:pStyle w:val="a3"/>
        <w:spacing w:before="0" w:beforeAutospacing="0" w:after="0" w:afterAutospacing="0"/>
      </w:pPr>
      <w:r w:rsidRPr="00DF6E1A">
        <w:t xml:space="preserve">   </w:t>
      </w:r>
    </w:p>
    <w:p w:rsidR="00E108AB" w:rsidRPr="00DF6E1A" w:rsidRDefault="00E108AB" w:rsidP="00E108AB">
      <w:pPr>
        <w:pStyle w:val="a3"/>
        <w:spacing w:before="0" w:beforeAutospacing="0" w:after="0" w:afterAutospacing="0"/>
      </w:pPr>
      <w:r w:rsidRPr="00DF6E1A">
        <w:t xml:space="preserve">   </w:t>
      </w:r>
    </w:p>
    <w:p w:rsidR="00283F27" w:rsidRPr="00DF6E1A" w:rsidRDefault="00283F27" w:rsidP="00E108AB">
      <w:pPr>
        <w:pStyle w:val="a3"/>
        <w:spacing w:before="0" w:beforeAutospacing="0" w:after="0" w:afterAutospacing="0"/>
      </w:pPr>
    </w:p>
    <w:p w:rsidR="00283F27" w:rsidRPr="00DF6E1A" w:rsidRDefault="00283F27" w:rsidP="00E108AB">
      <w:pPr>
        <w:pStyle w:val="a3"/>
        <w:spacing w:before="0" w:beforeAutospacing="0" w:after="0" w:afterAutospacing="0"/>
      </w:pP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  <w:rPr>
          <w:b/>
          <w:u w:val="single"/>
        </w:rPr>
      </w:pPr>
      <w:r w:rsidRPr="00DF6E1A">
        <w:lastRenderedPageBreak/>
        <w:t xml:space="preserve">   </w:t>
      </w:r>
      <w:r w:rsidR="00EE69FE" w:rsidRPr="00DF6E1A">
        <w:rPr>
          <w:b/>
        </w:rPr>
        <w:t xml:space="preserve"> 7</w:t>
      </w:r>
      <w:r w:rsidRPr="00DF6E1A">
        <w:rPr>
          <w:b/>
        </w:rPr>
        <w:t>.</w:t>
      </w:r>
      <w:r w:rsidRPr="00DF6E1A">
        <w:t xml:space="preserve">  </w:t>
      </w:r>
      <w:r w:rsidRPr="00DF6E1A">
        <w:rPr>
          <w:b/>
        </w:rPr>
        <w:t>Почётные  пояса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  <w:rPr>
          <w:b/>
          <w:u w:val="single"/>
        </w:rPr>
      </w:pP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 xml:space="preserve">    В </w:t>
      </w:r>
      <w:r w:rsidR="00790EDD" w:rsidRPr="00DF6E1A">
        <w:t xml:space="preserve">военно-спортивных многоборьях </w:t>
      </w:r>
      <w:r w:rsidRPr="00DF6E1A">
        <w:t xml:space="preserve">предусмотрено присвоение Почётных </w:t>
      </w:r>
      <w:proofErr w:type="spellStart"/>
      <w:r w:rsidRPr="00DF6E1A">
        <w:t>Данов</w:t>
      </w:r>
      <w:proofErr w:type="spellEnd"/>
      <w:r w:rsidRPr="00DF6E1A">
        <w:t>, без про</w:t>
      </w:r>
      <w:r w:rsidR="00405996" w:rsidRPr="00DF6E1A">
        <w:t>хождения технической аттестации.</w:t>
      </w:r>
      <w:r w:rsidR="00DF4E3D" w:rsidRPr="00DF6E1A">
        <w:t xml:space="preserve"> Э</w:t>
      </w:r>
      <w:r w:rsidRPr="00DF6E1A">
        <w:t>то касается лиц</w:t>
      </w:r>
      <w:r w:rsidR="00DF4E3D" w:rsidRPr="00DF6E1A">
        <w:t>,</w:t>
      </w:r>
      <w:r w:rsidRPr="00DF6E1A">
        <w:t xml:space="preserve">  внесших весомый вклад в развитие и популяризацию </w:t>
      </w:r>
      <w:r w:rsidR="00790EDD" w:rsidRPr="00DF6E1A">
        <w:t>военно-спортивных многоборий</w:t>
      </w:r>
      <w:r w:rsidRPr="00DF6E1A">
        <w:t xml:space="preserve">. При этом  они называются  не «Мастерами», а «Обладателями»  и отличительным знаком на их чёрном поясе становится не жёлтая насечка, а красная.    </w:t>
      </w:r>
    </w:p>
    <w:p w:rsidR="004551F8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 xml:space="preserve">     Присвоение Почётных чёрных поясов 1,</w:t>
      </w:r>
      <w:r w:rsidR="00854CB3" w:rsidRPr="00DF6E1A">
        <w:t xml:space="preserve"> </w:t>
      </w:r>
      <w:r w:rsidR="00AD6C17" w:rsidRPr="00DF6E1A">
        <w:t xml:space="preserve">2 </w:t>
      </w:r>
      <w:proofErr w:type="spellStart"/>
      <w:r w:rsidRPr="00DF6E1A">
        <w:t>Данов</w:t>
      </w:r>
      <w:proofErr w:type="spellEnd"/>
      <w:r w:rsidRPr="00DF6E1A">
        <w:t xml:space="preserve"> производится по решению Президента (Председателя) Национальной Федерации</w:t>
      </w:r>
      <w:r w:rsidR="004153D8" w:rsidRPr="00DF6E1A">
        <w:t xml:space="preserve"> и носит исключительн</w:t>
      </w:r>
      <w:r w:rsidR="00180F10" w:rsidRPr="00DF6E1A">
        <w:t>о индивидуальный и аргументированный</w:t>
      </w:r>
      <w:r w:rsidR="004153D8" w:rsidRPr="00DF6E1A">
        <w:t xml:space="preserve"> характер для каждой отдельно рассматриваемой кандидатуры.</w:t>
      </w:r>
      <w:r w:rsidRPr="00DF6E1A">
        <w:t xml:space="preserve">   </w:t>
      </w:r>
    </w:p>
    <w:p w:rsidR="00E108AB" w:rsidRPr="00DF6E1A" w:rsidRDefault="004551F8" w:rsidP="00343F6A">
      <w:pPr>
        <w:pStyle w:val="a3"/>
        <w:jc w:val="both"/>
      </w:pPr>
      <w:r w:rsidRPr="00DF6E1A">
        <w:t xml:space="preserve">     Каждое структурное подразделение Союза и Национальных федераций может ходатайствовать о присвоения Почётных поясов не более 1 кандидатуры 1 раз в 2 года</w:t>
      </w:r>
      <w:r w:rsidR="00343F6A" w:rsidRPr="00DF6E1A">
        <w:t xml:space="preserve"> без права вхождения в состав </w:t>
      </w:r>
      <w:proofErr w:type="spellStart"/>
      <w:r w:rsidR="00343F6A" w:rsidRPr="00DF6E1A">
        <w:t>АКм</w:t>
      </w:r>
      <w:proofErr w:type="spellEnd"/>
      <w:r w:rsidRPr="00DF6E1A">
        <w:t>.</w:t>
      </w:r>
    </w:p>
    <w:p w:rsidR="00E108AB" w:rsidRPr="00DF6E1A" w:rsidRDefault="00E108AB" w:rsidP="00725DB1">
      <w:pPr>
        <w:jc w:val="both"/>
        <w:rPr>
          <w:lang w:val="ru-RU"/>
        </w:rPr>
      </w:pPr>
      <w:r w:rsidRPr="00DF6E1A">
        <w:rPr>
          <w:lang w:val="ru-RU"/>
        </w:rPr>
        <w:t xml:space="preserve">    Принимая решение о присвоении Почётных чёрных поясов 1 Дана, необходимо </w:t>
      </w:r>
      <w:r w:rsidR="00CB372B" w:rsidRPr="00DF6E1A">
        <w:rPr>
          <w:lang w:val="ru-RU"/>
        </w:rPr>
        <w:t>обращать</w:t>
      </w:r>
      <w:r w:rsidRPr="00DF6E1A">
        <w:rPr>
          <w:lang w:val="ru-RU"/>
        </w:rPr>
        <w:t xml:space="preserve"> внимание на то, что бы кандидат имел возраст не менее 20 лет, при этом выполнил как минимум одно из нижеперечисленных условий: </w:t>
      </w:r>
    </w:p>
    <w:p w:rsidR="004551F8" w:rsidRPr="00DF6E1A" w:rsidRDefault="00E108AB" w:rsidP="00FB66BB">
      <w:pPr>
        <w:jc w:val="both"/>
        <w:rPr>
          <w:lang w:val="ru-RU"/>
        </w:rPr>
      </w:pPr>
      <w:r w:rsidRPr="00DF6E1A">
        <w:rPr>
          <w:lang w:val="ru-RU"/>
        </w:rPr>
        <w:t xml:space="preserve">     - стаж тренерской работы в </w:t>
      </w:r>
      <w:r w:rsidR="00790EDD" w:rsidRPr="00DF6E1A">
        <w:rPr>
          <w:lang w:val="ru-RU"/>
        </w:rPr>
        <w:t xml:space="preserve">военно-спортивных многоборьях </w:t>
      </w:r>
      <w:r w:rsidR="00FB66BB" w:rsidRPr="00DF6E1A">
        <w:rPr>
          <w:lang w:val="ru-RU"/>
        </w:rPr>
        <w:t>не менее 3</w:t>
      </w:r>
      <w:r w:rsidRPr="00DF6E1A">
        <w:rPr>
          <w:lang w:val="ru-RU"/>
        </w:rPr>
        <w:t xml:space="preserve"> лет, с участием  личных   воспитанников в </w:t>
      </w:r>
      <w:r w:rsidR="00CB372B" w:rsidRPr="00DF6E1A">
        <w:rPr>
          <w:lang w:val="ru-RU"/>
        </w:rPr>
        <w:t>календарных</w:t>
      </w:r>
      <w:r w:rsidRPr="00DF6E1A">
        <w:rPr>
          <w:lang w:val="ru-RU"/>
        </w:rPr>
        <w:t xml:space="preserve"> соревнованиях по боевому </w:t>
      </w:r>
      <w:r w:rsidR="00FB66BB" w:rsidRPr="00DF6E1A">
        <w:rPr>
          <w:lang w:val="ru-RU"/>
        </w:rPr>
        <w:t>двое</w:t>
      </w:r>
      <w:r w:rsidRPr="00DF6E1A">
        <w:rPr>
          <w:lang w:val="ru-RU"/>
        </w:rPr>
        <w:t>борью  не ниже 4  ранга</w:t>
      </w:r>
      <w:r w:rsidR="00FB66BB" w:rsidRPr="00DF6E1A">
        <w:rPr>
          <w:lang w:val="ru-RU"/>
        </w:rPr>
        <w:t>;</w:t>
      </w:r>
    </w:p>
    <w:p w:rsidR="00E108AB" w:rsidRPr="00DF6E1A" w:rsidRDefault="00180F10" w:rsidP="00725DB1">
      <w:pPr>
        <w:jc w:val="both"/>
        <w:rPr>
          <w:lang w:val="ru-RU"/>
        </w:rPr>
      </w:pPr>
      <w:r w:rsidRPr="00DF6E1A">
        <w:rPr>
          <w:lang w:val="ru-RU"/>
        </w:rPr>
        <w:t xml:space="preserve">     - </w:t>
      </w:r>
      <w:r w:rsidR="00E108AB" w:rsidRPr="00DF6E1A">
        <w:rPr>
          <w:lang w:val="ru-RU"/>
        </w:rPr>
        <w:t xml:space="preserve">быть руководителем клуба (секции) по боевому </w:t>
      </w:r>
      <w:r w:rsidR="00784455" w:rsidRPr="00DF6E1A">
        <w:rPr>
          <w:lang w:val="ru-RU"/>
        </w:rPr>
        <w:t>двоеборью</w:t>
      </w:r>
      <w:r w:rsidR="00E108AB" w:rsidRPr="00DF6E1A">
        <w:rPr>
          <w:lang w:val="ru-RU"/>
        </w:rPr>
        <w:t xml:space="preserve"> с </w:t>
      </w:r>
      <w:r w:rsidR="00F52C52" w:rsidRPr="00DF6E1A">
        <w:rPr>
          <w:lang w:val="ru-RU"/>
        </w:rPr>
        <w:t xml:space="preserve">численностью не менее </w:t>
      </w:r>
      <w:r w:rsidR="00E108AB" w:rsidRPr="00DF6E1A">
        <w:rPr>
          <w:lang w:val="ru-RU"/>
        </w:rPr>
        <w:t xml:space="preserve">25 </w:t>
      </w:r>
      <w:proofErr w:type="gramStart"/>
      <w:r w:rsidR="00E108AB" w:rsidRPr="00DF6E1A">
        <w:rPr>
          <w:lang w:val="ru-RU"/>
        </w:rPr>
        <w:t>занимающихся</w:t>
      </w:r>
      <w:proofErr w:type="gramEnd"/>
      <w:r w:rsidR="006C7BD1" w:rsidRPr="00DF6E1A">
        <w:rPr>
          <w:lang w:val="ru-RU"/>
        </w:rPr>
        <w:t>;</w:t>
      </w:r>
      <w:r w:rsidR="00E108AB" w:rsidRPr="00DF6E1A">
        <w:rPr>
          <w:lang w:val="ru-RU"/>
        </w:rPr>
        <w:t xml:space="preserve"> </w:t>
      </w:r>
    </w:p>
    <w:p w:rsidR="00E108AB" w:rsidRPr="00DF6E1A" w:rsidRDefault="00343F6A" w:rsidP="00241891">
      <w:pPr>
        <w:jc w:val="both"/>
        <w:rPr>
          <w:lang w:val="ru-RU"/>
        </w:rPr>
      </w:pPr>
      <w:r w:rsidRPr="00DF6E1A">
        <w:rPr>
          <w:lang w:val="ru-RU"/>
        </w:rPr>
        <w:t xml:space="preserve">     - иметь большие </w:t>
      </w:r>
      <w:r w:rsidR="00E108AB" w:rsidRPr="00DF6E1A">
        <w:rPr>
          <w:lang w:val="ru-RU"/>
        </w:rPr>
        <w:t>зас</w:t>
      </w:r>
      <w:r w:rsidRPr="00DF6E1A">
        <w:rPr>
          <w:lang w:val="ru-RU"/>
        </w:rPr>
        <w:t xml:space="preserve">луги в становлении вида спорта </w:t>
      </w:r>
      <w:r w:rsidR="00E108AB" w:rsidRPr="00DF6E1A">
        <w:rPr>
          <w:lang w:val="ru-RU"/>
        </w:rPr>
        <w:t>в регионе.</w:t>
      </w:r>
    </w:p>
    <w:p w:rsidR="00F52C52" w:rsidRPr="00DF6E1A" w:rsidRDefault="00F52C52" w:rsidP="00241891">
      <w:pPr>
        <w:jc w:val="both"/>
        <w:rPr>
          <w:lang w:val="ru-RU"/>
        </w:rPr>
      </w:pPr>
    </w:p>
    <w:p w:rsidR="00E108AB" w:rsidRPr="00DF6E1A" w:rsidRDefault="00E108AB" w:rsidP="00725DB1">
      <w:pPr>
        <w:jc w:val="both"/>
        <w:rPr>
          <w:lang w:val="ru-RU"/>
        </w:rPr>
      </w:pPr>
      <w:r w:rsidRPr="00DF6E1A">
        <w:rPr>
          <w:lang w:val="ru-RU"/>
        </w:rPr>
        <w:t xml:space="preserve">      Принимая решение о присвоении Почётных чёрных поясов  2 Дана, необходимо </w:t>
      </w:r>
      <w:r w:rsidR="00CB372B" w:rsidRPr="00DF6E1A">
        <w:rPr>
          <w:lang w:val="ru-RU"/>
        </w:rPr>
        <w:t>обращать</w:t>
      </w:r>
      <w:r w:rsidRPr="00DF6E1A">
        <w:rPr>
          <w:lang w:val="ru-RU"/>
        </w:rPr>
        <w:t xml:space="preserve"> внимание на то, что бы кандидат имел возраст не менее 2</w:t>
      </w:r>
      <w:r w:rsidR="00343F6A" w:rsidRPr="00DF6E1A">
        <w:rPr>
          <w:lang w:val="ru-RU"/>
        </w:rPr>
        <w:t>3</w:t>
      </w:r>
      <w:r w:rsidRPr="00DF6E1A">
        <w:rPr>
          <w:lang w:val="ru-RU"/>
        </w:rPr>
        <w:t xml:space="preserve"> лет,</w:t>
      </w:r>
      <w:r w:rsidR="00F52C52" w:rsidRPr="00DF6E1A">
        <w:rPr>
          <w:lang w:val="ru-RU"/>
        </w:rPr>
        <w:t xml:space="preserve"> был обладателем либо Мастером </w:t>
      </w:r>
      <w:r w:rsidRPr="00DF6E1A">
        <w:rPr>
          <w:lang w:val="ru-RU"/>
        </w:rPr>
        <w:t xml:space="preserve">1 Дана по </w:t>
      </w:r>
      <w:r w:rsidR="00F52C52" w:rsidRPr="00DF6E1A">
        <w:rPr>
          <w:lang w:val="ru-RU"/>
        </w:rPr>
        <w:t>ВСМ</w:t>
      </w:r>
      <w:r w:rsidRPr="00DF6E1A">
        <w:rPr>
          <w:lang w:val="ru-RU"/>
        </w:rPr>
        <w:t xml:space="preserve">, при этом выполнил как минимум одно из нижеперечисленных условий: </w:t>
      </w:r>
    </w:p>
    <w:p w:rsidR="00E108AB" w:rsidRPr="00DF6E1A" w:rsidRDefault="00E108AB" w:rsidP="00725DB1">
      <w:pPr>
        <w:jc w:val="both"/>
        <w:rPr>
          <w:lang w:val="ru-RU"/>
        </w:rPr>
      </w:pPr>
      <w:r w:rsidRPr="00DF6E1A">
        <w:rPr>
          <w:lang w:val="ru-RU"/>
        </w:rPr>
        <w:t xml:space="preserve">     - стаж тренерской работы в </w:t>
      </w:r>
      <w:r w:rsidR="00790EDD" w:rsidRPr="00DF6E1A">
        <w:rPr>
          <w:lang w:val="ru-RU"/>
        </w:rPr>
        <w:t xml:space="preserve">военно-спортивных многоборьях </w:t>
      </w:r>
      <w:r w:rsidRPr="00DF6E1A">
        <w:rPr>
          <w:lang w:val="ru-RU"/>
        </w:rPr>
        <w:t xml:space="preserve">не менее </w:t>
      </w:r>
      <w:r w:rsidR="00343F6A" w:rsidRPr="00DF6E1A">
        <w:rPr>
          <w:lang w:val="ru-RU"/>
        </w:rPr>
        <w:t>5</w:t>
      </w:r>
      <w:r w:rsidRPr="00DF6E1A">
        <w:rPr>
          <w:lang w:val="ru-RU"/>
        </w:rPr>
        <w:t xml:space="preserve"> лет, с участием  личных</w:t>
      </w:r>
      <w:r w:rsidR="00790EDD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воспитанников в </w:t>
      </w:r>
      <w:r w:rsidR="00B17A4C" w:rsidRPr="00DF6E1A">
        <w:rPr>
          <w:lang w:val="ru-RU"/>
        </w:rPr>
        <w:t>календарных</w:t>
      </w:r>
      <w:r w:rsidRPr="00DF6E1A">
        <w:rPr>
          <w:lang w:val="ru-RU"/>
        </w:rPr>
        <w:t xml:space="preserve"> соревнованиях по боевому </w:t>
      </w:r>
      <w:r w:rsidR="00343F6A" w:rsidRPr="00DF6E1A">
        <w:rPr>
          <w:lang w:val="ru-RU"/>
        </w:rPr>
        <w:t>дв</w:t>
      </w:r>
      <w:r w:rsidRPr="00DF6E1A">
        <w:rPr>
          <w:lang w:val="ru-RU"/>
        </w:rPr>
        <w:t>о</w:t>
      </w:r>
      <w:r w:rsidR="00343F6A" w:rsidRPr="00DF6E1A">
        <w:rPr>
          <w:lang w:val="ru-RU"/>
        </w:rPr>
        <w:t>е</w:t>
      </w:r>
      <w:r w:rsidR="00F52C52" w:rsidRPr="00DF6E1A">
        <w:rPr>
          <w:lang w:val="ru-RU"/>
        </w:rPr>
        <w:t xml:space="preserve">борью  не ниже 3 </w:t>
      </w:r>
      <w:r w:rsidRPr="00DF6E1A">
        <w:rPr>
          <w:lang w:val="ru-RU"/>
        </w:rPr>
        <w:t>ранга</w:t>
      </w:r>
      <w:r w:rsidR="00620669" w:rsidRPr="00DF6E1A">
        <w:rPr>
          <w:lang w:val="ru-RU"/>
        </w:rPr>
        <w:t>;</w:t>
      </w:r>
    </w:p>
    <w:p w:rsidR="00E108AB" w:rsidRPr="00DF6E1A" w:rsidRDefault="00E108AB" w:rsidP="00725DB1">
      <w:pPr>
        <w:jc w:val="both"/>
        <w:rPr>
          <w:lang w:val="ru-RU"/>
        </w:rPr>
      </w:pPr>
      <w:r w:rsidRPr="00DF6E1A">
        <w:rPr>
          <w:lang w:val="ru-RU"/>
        </w:rPr>
        <w:t xml:space="preserve">     - быть руководителем клуба (секции) по боевому </w:t>
      </w:r>
      <w:r w:rsidR="00784455" w:rsidRPr="00DF6E1A">
        <w:rPr>
          <w:lang w:val="ru-RU"/>
        </w:rPr>
        <w:t>двоеборью</w:t>
      </w:r>
      <w:r w:rsidR="006C7BD1" w:rsidRPr="00DF6E1A">
        <w:rPr>
          <w:lang w:val="ru-RU"/>
        </w:rPr>
        <w:t xml:space="preserve"> с числен</w:t>
      </w:r>
      <w:r w:rsidRPr="00DF6E1A">
        <w:rPr>
          <w:lang w:val="ru-RU"/>
        </w:rPr>
        <w:t xml:space="preserve">ностью не  менее  50  </w:t>
      </w:r>
      <w:proofErr w:type="gramStart"/>
      <w:r w:rsidRPr="00DF6E1A">
        <w:rPr>
          <w:lang w:val="ru-RU"/>
        </w:rPr>
        <w:t>занимающихся</w:t>
      </w:r>
      <w:proofErr w:type="gramEnd"/>
      <w:r w:rsidR="00B17A4C" w:rsidRPr="00DF6E1A">
        <w:rPr>
          <w:lang w:val="ru-RU"/>
        </w:rPr>
        <w:t>,</w:t>
      </w:r>
      <w:r w:rsidRPr="00DF6E1A">
        <w:rPr>
          <w:lang w:val="ru-RU"/>
        </w:rPr>
        <w:t xml:space="preserve"> </w:t>
      </w:r>
      <w:r w:rsidR="00B17A4C" w:rsidRPr="00DF6E1A">
        <w:rPr>
          <w:lang w:val="ru-RU"/>
        </w:rPr>
        <w:t>л</w:t>
      </w:r>
      <w:r w:rsidRPr="00DF6E1A">
        <w:rPr>
          <w:lang w:val="ru-RU"/>
        </w:rPr>
        <w:t>и</w:t>
      </w:r>
      <w:r w:rsidR="00B17A4C" w:rsidRPr="00DF6E1A">
        <w:rPr>
          <w:lang w:val="ru-RU"/>
        </w:rPr>
        <w:t>бо</w:t>
      </w:r>
      <w:r w:rsidRPr="00DF6E1A">
        <w:rPr>
          <w:lang w:val="ru-RU"/>
        </w:rPr>
        <w:t xml:space="preserve"> быть </w:t>
      </w:r>
      <w:r w:rsidR="00B17A4C" w:rsidRPr="00DF6E1A">
        <w:rPr>
          <w:lang w:val="ru-RU"/>
        </w:rPr>
        <w:t>председателем структу</w:t>
      </w:r>
      <w:r w:rsidR="00725DB1" w:rsidRPr="00DF6E1A">
        <w:rPr>
          <w:lang w:val="ru-RU"/>
        </w:rPr>
        <w:t>рного под</w:t>
      </w:r>
      <w:r w:rsidRPr="00DF6E1A">
        <w:rPr>
          <w:lang w:val="ru-RU"/>
        </w:rPr>
        <w:t>разделения  Национальной федерации ВСМ</w:t>
      </w:r>
      <w:r w:rsidR="00B17A4C" w:rsidRPr="00DF6E1A">
        <w:rPr>
          <w:lang w:val="ru-RU"/>
        </w:rPr>
        <w:t>,</w:t>
      </w:r>
      <w:r w:rsidRPr="00DF6E1A">
        <w:rPr>
          <w:lang w:val="ru-RU"/>
        </w:rPr>
        <w:t xml:space="preserve"> или входить в состав Президиума  Нацио</w:t>
      </w:r>
      <w:r w:rsidR="00241891" w:rsidRPr="00DF6E1A">
        <w:rPr>
          <w:lang w:val="ru-RU"/>
        </w:rPr>
        <w:t>нальной федерации ВСМ</w:t>
      </w:r>
      <w:r w:rsidR="00620669" w:rsidRPr="00DF6E1A">
        <w:rPr>
          <w:lang w:val="ru-RU"/>
        </w:rPr>
        <w:t>;</w:t>
      </w:r>
    </w:p>
    <w:p w:rsidR="00620669" w:rsidRPr="00DF6E1A" w:rsidRDefault="00620669" w:rsidP="00725DB1">
      <w:pPr>
        <w:jc w:val="both"/>
        <w:rPr>
          <w:lang w:val="ru-RU"/>
        </w:rPr>
      </w:pPr>
      <w:r w:rsidRPr="00DF6E1A">
        <w:rPr>
          <w:lang w:val="ru-RU"/>
        </w:rPr>
        <w:t xml:space="preserve">     - быть действующим судьей по спорту не ниже  судьи Национальной  категории;</w:t>
      </w:r>
    </w:p>
    <w:p w:rsidR="00E108AB" w:rsidRPr="00DF6E1A" w:rsidRDefault="00E108AB" w:rsidP="00725DB1">
      <w:pPr>
        <w:pStyle w:val="a3"/>
        <w:spacing w:before="0" w:beforeAutospacing="0" w:after="0" w:afterAutospacing="0"/>
        <w:jc w:val="both"/>
      </w:pPr>
      <w:r w:rsidRPr="00DF6E1A">
        <w:t xml:space="preserve">     - иметь  большие  заслуги в ст</w:t>
      </w:r>
      <w:r w:rsidR="00241891" w:rsidRPr="00DF6E1A">
        <w:t>ановлении вида спорта  в стране.</w:t>
      </w:r>
    </w:p>
    <w:p w:rsidR="00620669" w:rsidRPr="00DF6E1A" w:rsidRDefault="00620669" w:rsidP="0028537B">
      <w:pPr>
        <w:pStyle w:val="a3"/>
        <w:spacing w:before="0" w:beforeAutospacing="0" w:after="0" w:afterAutospacing="0"/>
        <w:jc w:val="both"/>
      </w:pPr>
    </w:p>
    <w:p w:rsidR="00E95DF3" w:rsidRPr="00DF6E1A" w:rsidRDefault="00E95DF3" w:rsidP="0028537B">
      <w:pPr>
        <w:pStyle w:val="a3"/>
        <w:spacing w:before="0" w:beforeAutospacing="0" w:after="0" w:afterAutospacing="0"/>
        <w:jc w:val="both"/>
      </w:pPr>
      <w:r w:rsidRPr="00DF6E1A">
        <w:t xml:space="preserve">     Присвоение Почётного чёрного пояса 3 </w:t>
      </w:r>
      <w:proofErr w:type="gramStart"/>
      <w:r w:rsidRPr="00DF6E1A">
        <w:t>Дан</w:t>
      </w:r>
      <w:proofErr w:type="gramEnd"/>
      <w:r w:rsidRPr="00DF6E1A">
        <w:t xml:space="preserve"> производится по решению Президента Международного</w:t>
      </w:r>
      <w:r w:rsidR="00AD6C17" w:rsidRPr="00DF6E1A">
        <w:t xml:space="preserve"> Союза</w:t>
      </w:r>
      <w:r w:rsidRPr="00DF6E1A">
        <w:t xml:space="preserve">.   </w:t>
      </w:r>
    </w:p>
    <w:p w:rsidR="00E95DF3" w:rsidRPr="00DF6E1A" w:rsidRDefault="00E95DF3" w:rsidP="0028537B">
      <w:pPr>
        <w:pStyle w:val="a3"/>
        <w:spacing w:before="0" w:beforeAutospacing="0" w:after="0" w:afterAutospacing="0"/>
        <w:jc w:val="both"/>
      </w:pPr>
    </w:p>
    <w:p w:rsidR="00E108AB" w:rsidRPr="00DF6E1A" w:rsidRDefault="00D913EB" w:rsidP="00E108AB">
      <w:pPr>
        <w:outlineLvl w:val="0"/>
        <w:rPr>
          <w:b/>
          <w:lang w:val="ru-RU"/>
        </w:rPr>
      </w:pPr>
      <w:r w:rsidRPr="00DF6E1A">
        <w:rPr>
          <w:b/>
          <w:lang w:val="ru-RU"/>
        </w:rPr>
        <w:t xml:space="preserve">    </w:t>
      </w:r>
      <w:r w:rsidR="00EE69FE" w:rsidRPr="00DF6E1A">
        <w:rPr>
          <w:b/>
          <w:lang w:val="ru-RU"/>
        </w:rPr>
        <w:t>8</w:t>
      </w:r>
      <w:r w:rsidR="00E108AB" w:rsidRPr="00DF6E1A">
        <w:rPr>
          <w:b/>
          <w:lang w:val="ru-RU"/>
        </w:rPr>
        <w:t>.  Участники поясовой атт</w:t>
      </w:r>
      <w:r w:rsidR="00E95638" w:rsidRPr="00DF6E1A">
        <w:rPr>
          <w:b/>
          <w:lang w:val="ru-RU"/>
        </w:rPr>
        <w:t>естации. Их права и обязанности</w:t>
      </w:r>
    </w:p>
    <w:p w:rsidR="00EE181B" w:rsidRPr="00DF6E1A" w:rsidRDefault="00EE181B" w:rsidP="00E108AB">
      <w:pPr>
        <w:outlineLvl w:val="0"/>
        <w:rPr>
          <w:b/>
          <w:lang w:val="ru-RU"/>
        </w:rPr>
      </w:pPr>
    </w:p>
    <w:p w:rsidR="00E108AB" w:rsidRPr="00DF6E1A" w:rsidRDefault="00D913EB" w:rsidP="00E108AB">
      <w:pPr>
        <w:outlineLvl w:val="0"/>
        <w:rPr>
          <w:lang w:val="ru-RU"/>
        </w:rPr>
      </w:pPr>
      <w:r w:rsidRPr="00DF6E1A">
        <w:rPr>
          <w:lang w:val="ru-RU"/>
        </w:rPr>
        <w:t xml:space="preserve">    </w:t>
      </w:r>
      <w:r w:rsidR="00E108AB" w:rsidRPr="00DF6E1A">
        <w:rPr>
          <w:lang w:val="ru-RU"/>
        </w:rPr>
        <w:t xml:space="preserve">Поясовая аттестация в </w:t>
      </w:r>
      <w:r w:rsidR="00CE3C4C" w:rsidRPr="00DF6E1A">
        <w:rPr>
          <w:lang w:val="ru-RU"/>
        </w:rPr>
        <w:t xml:space="preserve">военно-спортивных многоборьях </w:t>
      </w:r>
      <w:r w:rsidR="00E108AB" w:rsidRPr="00DF6E1A">
        <w:rPr>
          <w:lang w:val="ru-RU"/>
        </w:rPr>
        <w:t>проводится открытым способом</w:t>
      </w:r>
      <w:r w:rsidR="00854CB3" w:rsidRPr="00DF6E1A">
        <w:rPr>
          <w:lang w:val="ru-RU"/>
        </w:rPr>
        <w:t xml:space="preserve">. </w:t>
      </w:r>
      <w:r w:rsidR="00E108AB" w:rsidRPr="00DF6E1A">
        <w:rPr>
          <w:lang w:val="ru-RU"/>
        </w:rPr>
        <w:t xml:space="preserve"> К </w:t>
      </w:r>
      <w:r w:rsidR="00B17A4C" w:rsidRPr="00DF6E1A">
        <w:rPr>
          <w:lang w:val="ru-RU"/>
        </w:rPr>
        <w:t>участникам</w:t>
      </w:r>
      <w:r w:rsidR="00E108AB" w:rsidRPr="00DF6E1A">
        <w:rPr>
          <w:lang w:val="ru-RU"/>
        </w:rPr>
        <w:t xml:space="preserve"> поясовой аттестации относятся: </w:t>
      </w:r>
    </w:p>
    <w:p w:rsidR="00E108AB" w:rsidRPr="00DF6E1A" w:rsidRDefault="00E108AB" w:rsidP="00E108AB">
      <w:pPr>
        <w:rPr>
          <w:lang w:val="ru-RU"/>
        </w:rPr>
      </w:pPr>
      <w:r w:rsidRPr="00DF6E1A">
        <w:rPr>
          <w:lang w:val="ru-RU"/>
        </w:rPr>
        <w:t>1) Аттестационная комиссия в составе:</w:t>
      </w:r>
    </w:p>
    <w:p w:rsidR="00E108AB" w:rsidRPr="00DF6E1A" w:rsidRDefault="00E108AB" w:rsidP="00E108AB">
      <w:pPr>
        <w:rPr>
          <w:lang w:val="ru-RU"/>
        </w:rPr>
      </w:pPr>
      <w:r w:rsidRPr="00DF6E1A">
        <w:rPr>
          <w:lang w:val="ru-RU"/>
        </w:rPr>
        <w:t xml:space="preserve">     - </w:t>
      </w:r>
      <w:r w:rsidR="00854CB3" w:rsidRPr="00DF6E1A">
        <w:rPr>
          <w:lang w:val="ru-RU"/>
        </w:rPr>
        <w:t xml:space="preserve"> </w:t>
      </w:r>
      <w:r w:rsidRPr="00DF6E1A">
        <w:rPr>
          <w:lang w:val="ru-RU"/>
        </w:rPr>
        <w:t>председатель</w:t>
      </w:r>
      <w:r w:rsidR="00854CB3" w:rsidRPr="00DF6E1A">
        <w:rPr>
          <w:lang w:val="ru-RU"/>
        </w:rPr>
        <w:t xml:space="preserve"> </w:t>
      </w:r>
    </w:p>
    <w:p w:rsidR="00E108AB" w:rsidRPr="00DF6E1A" w:rsidRDefault="00E108AB" w:rsidP="00E108AB">
      <w:pPr>
        <w:rPr>
          <w:lang w:val="ru-RU"/>
        </w:rPr>
      </w:pPr>
      <w:r w:rsidRPr="00DF6E1A">
        <w:rPr>
          <w:lang w:val="ru-RU"/>
        </w:rPr>
        <w:t xml:space="preserve">     -  член</w:t>
      </w:r>
      <w:r w:rsidR="004B466E" w:rsidRPr="00DF6E1A">
        <w:rPr>
          <w:lang w:val="ru-RU"/>
        </w:rPr>
        <w:t>ы</w:t>
      </w:r>
      <w:r w:rsidRPr="00DF6E1A">
        <w:rPr>
          <w:lang w:val="ru-RU"/>
        </w:rPr>
        <w:t xml:space="preserve"> комиссии.</w:t>
      </w:r>
    </w:p>
    <w:p w:rsidR="00E108AB" w:rsidRPr="00DF6E1A" w:rsidRDefault="00E108AB" w:rsidP="00E108AB">
      <w:pPr>
        <w:rPr>
          <w:lang w:val="ru-RU"/>
        </w:rPr>
      </w:pPr>
      <w:r w:rsidRPr="00DF6E1A">
        <w:rPr>
          <w:lang w:val="ru-RU"/>
        </w:rPr>
        <w:t>2) Секретарь при аттестационной комиссии.</w:t>
      </w:r>
    </w:p>
    <w:p w:rsidR="00E108AB" w:rsidRPr="00DF6E1A" w:rsidRDefault="00E108AB" w:rsidP="00E108AB">
      <w:pPr>
        <w:rPr>
          <w:lang w:val="ru-RU"/>
        </w:rPr>
      </w:pPr>
      <w:r w:rsidRPr="00DF6E1A">
        <w:rPr>
          <w:lang w:val="ru-RU"/>
        </w:rPr>
        <w:t>3) Ассистен</w:t>
      </w:r>
      <w:proofErr w:type="gramStart"/>
      <w:r w:rsidRPr="00DF6E1A">
        <w:rPr>
          <w:lang w:val="ru-RU"/>
        </w:rPr>
        <w:t>т(</w:t>
      </w:r>
      <w:proofErr w:type="gramEnd"/>
      <w:r w:rsidRPr="00DF6E1A">
        <w:rPr>
          <w:lang w:val="ru-RU"/>
        </w:rPr>
        <w:t>ы) при аттестационной комиссии.</w:t>
      </w:r>
    </w:p>
    <w:p w:rsidR="00854CB3" w:rsidRPr="00DF6E1A" w:rsidRDefault="00854CB3" w:rsidP="00E108AB">
      <w:pPr>
        <w:rPr>
          <w:lang w:val="ru-RU"/>
        </w:rPr>
      </w:pPr>
      <w:r w:rsidRPr="00DF6E1A">
        <w:rPr>
          <w:lang w:val="ru-RU"/>
        </w:rPr>
        <w:t>4) Медицинский персонал.</w:t>
      </w:r>
    </w:p>
    <w:p w:rsidR="00E108AB" w:rsidRPr="00DF6E1A" w:rsidRDefault="00854CB3" w:rsidP="00E108AB">
      <w:pPr>
        <w:rPr>
          <w:lang w:val="ru-RU"/>
        </w:rPr>
      </w:pPr>
      <w:r w:rsidRPr="00DF6E1A">
        <w:rPr>
          <w:lang w:val="ru-RU"/>
        </w:rPr>
        <w:lastRenderedPageBreak/>
        <w:t>5</w:t>
      </w:r>
      <w:r w:rsidR="00E108AB" w:rsidRPr="00DF6E1A">
        <w:rPr>
          <w:lang w:val="ru-RU"/>
        </w:rPr>
        <w:t>) Спортсмены, сдающие аттестационный экзамен.</w:t>
      </w:r>
    </w:p>
    <w:p w:rsidR="00E108AB" w:rsidRPr="00DF6E1A" w:rsidRDefault="00854CB3" w:rsidP="00E108AB">
      <w:pPr>
        <w:rPr>
          <w:lang w:val="ru-RU"/>
        </w:rPr>
      </w:pPr>
      <w:r w:rsidRPr="00DF6E1A">
        <w:rPr>
          <w:lang w:val="ru-RU"/>
        </w:rPr>
        <w:t>6</w:t>
      </w:r>
      <w:r w:rsidR="00E108AB" w:rsidRPr="00DF6E1A">
        <w:rPr>
          <w:lang w:val="ru-RU"/>
        </w:rPr>
        <w:t xml:space="preserve">) Зрители и гости. </w:t>
      </w:r>
    </w:p>
    <w:p w:rsidR="00E108AB" w:rsidRPr="00DF6E1A" w:rsidRDefault="00854CB3" w:rsidP="00E108AB">
      <w:pPr>
        <w:rPr>
          <w:lang w:val="ru-RU"/>
        </w:rPr>
      </w:pPr>
      <w:r w:rsidRPr="00DF6E1A">
        <w:rPr>
          <w:lang w:val="ru-RU"/>
        </w:rPr>
        <w:t>7</w:t>
      </w:r>
      <w:r w:rsidR="00E108AB" w:rsidRPr="00DF6E1A">
        <w:rPr>
          <w:lang w:val="ru-RU"/>
        </w:rPr>
        <w:t>) Представители средств массовой информации.</w:t>
      </w:r>
    </w:p>
    <w:p w:rsidR="00EE69FE" w:rsidRPr="00DF6E1A" w:rsidRDefault="00EE69FE" w:rsidP="00E108AB">
      <w:pPr>
        <w:rPr>
          <w:lang w:val="ru-RU"/>
        </w:rPr>
      </w:pPr>
    </w:p>
    <w:p w:rsidR="00D913EB" w:rsidRPr="00DF6E1A" w:rsidRDefault="00EE69FE" w:rsidP="00E108AB">
      <w:pPr>
        <w:rPr>
          <w:b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8</w:t>
      </w:r>
      <w:r w:rsidR="00C75E44" w:rsidRPr="00DF6E1A">
        <w:rPr>
          <w:b/>
          <w:lang w:val="ru-RU"/>
        </w:rPr>
        <w:t>.1. Аттестационная комиссия</w:t>
      </w:r>
    </w:p>
    <w:p w:rsidR="00E108AB" w:rsidRPr="00DF6E1A" w:rsidRDefault="00E108AB" w:rsidP="00EE69FE">
      <w:pPr>
        <w:rPr>
          <w:lang w:val="ru-RU"/>
        </w:rPr>
      </w:pPr>
      <w:r w:rsidRPr="00DF6E1A">
        <w:rPr>
          <w:lang w:val="ru-RU"/>
        </w:rPr>
        <w:t xml:space="preserve"> </w:t>
      </w:r>
      <w:r w:rsidR="00EE69FE" w:rsidRPr="00DF6E1A">
        <w:rPr>
          <w:lang w:val="ru-RU"/>
        </w:rPr>
        <w:t xml:space="preserve">        </w:t>
      </w:r>
      <w:r w:rsidR="00EE69FE" w:rsidRPr="00DF6E1A">
        <w:rPr>
          <w:b/>
          <w:lang w:val="ru-RU"/>
        </w:rPr>
        <w:t>8</w:t>
      </w:r>
      <w:r w:rsidRPr="00DF6E1A">
        <w:rPr>
          <w:b/>
          <w:lang w:val="ru-RU"/>
        </w:rPr>
        <w:t>.1.1. Председатель аттестационной комиссии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Руководство  аттестационной комиссией осуществляет Председатель</w:t>
      </w:r>
      <w:r w:rsidR="001D45F8" w:rsidRPr="00DF6E1A">
        <w:rPr>
          <w:lang w:val="ru-RU"/>
        </w:rPr>
        <w:t xml:space="preserve"> (Президент)</w:t>
      </w:r>
      <w:r w:rsidRPr="00DF6E1A">
        <w:rPr>
          <w:lang w:val="ru-RU"/>
        </w:rPr>
        <w:t xml:space="preserve">. Во время проведения аттестации председатель </w:t>
      </w:r>
      <w:proofErr w:type="spellStart"/>
      <w:r w:rsidRPr="00DF6E1A">
        <w:rPr>
          <w:lang w:val="ru-RU"/>
        </w:rPr>
        <w:t>АКм</w:t>
      </w:r>
      <w:proofErr w:type="spellEnd"/>
      <w:r w:rsidRPr="00DF6E1A">
        <w:rPr>
          <w:lang w:val="ru-RU"/>
        </w:rPr>
        <w:t xml:space="preserve"> занимает положение за аттестационным столом в центре между  членами комиссии.</w:t>
      </w:r>
    </w:p>
    <w:p w:rsidR="00E108AB" w:rsidRPr="00DF6E1A" w:rsidRDefault="00E108AB" w:rsidP="00E108AB">
      <w:pPr>
        <w:jc w:val="both"/>
        <w:rPr>
          <w:u w:val="single"/>
          <w:lang w:val="ru-RU"/>
        </w:rPr>
      </w:pPr>
      <w:r w:rsidRPr="00DF6E1A">
        <w:rPr>
          <w:lang w:val="ru-RU"/>
        </w:rPr>
        <w:t xml:space="preserve">   </w:t>
      </w:r>
      <w:r w:rsidRPr="00DF6E1A">
        <w:rPr>
          <w:u w:val="single"/>
          <w:lang w:val="ru-RU"/>
        </w:rPr>
        <w:t xml:space="preserve"> Председатель аттестационной комиссии  обязан: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быть одетым в форму, утверждённую аттестационной коллегией  с обязательным наличием  эмблемы стиля  и поясом, соответствующим его Мастерскому уровню; иметь аккуратный, внешний вид;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вести себя корректно, тактично, пользоваться соответствующей стилю терминологией; применять только разрешённые методы  оценивания, при которых в полной мере демонстрирует свой Мастерский уровень  знаний, умений, навыков;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в начале аттестации выступить с приветствующим словом перед спортсменами;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принимать  заключительное обобщающее решение членов комиссии при  оценивании каждого задания, согласно схеме взаимодействия оценочных действий председателя и членов </w:t>
      </w:r>
      <w:proofErr w:type="spellStart"/>
      <w:r w:rsidRPr="00DF6E1A">
        <w:rPr>
          <w:lang w:val="ru-RU"/>
        </w:rPr>
        <w:t>АК</w:t>
      </w:r>
      <w:r w:rsidR="00D913EB" w:rsidRPr="00DF6E1A">
        <w:rPr>
          <w:lang w:val="ru-RU"/>
        </w:rPr>
        <w:t>м</w:t>
      </w:r>
      <w:proofErr w:type="spellEnd"/>
      <w:r w:rsidR="007D20FF" w:rsidRPr="00DF6E1A">
        <w:rPr>
          <w:lang w:val="ru-RU"/>
        </w:rPr>
        <w:t xml:space="preserve"> </w:t>
      </w:r>
      <w:proofErr w:type="gramStart"/>
      <w:r w:rsidR="007D20FF" w:rsidRPr="00DF6E1A">
        <w:rPr>
          <w:lang w:val="ru-RU"/>
        </w:rPr>
        <w:t xml:space="preserve">( </w:t>
      </w:r>
      <w:proofErr w:type="gramEnd"/>
      <w:r w:rsidR="007D20FF" w:rsidRPr="00DF6E1A">
        <w:rPr>
          <w:lang w:val="ru-RU"/>
        </w:rPr>
        <w:t>см. П</w:t>
      </w:r>
      <w:r w:rsidRPr="00DF6E1A">
        <w:rPr>
          <w:lang w:val="ru-RU"/>
        </w:rPr>
        <w:t>риложение № 2);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по окончанию аттестации провести церемонию вручения сертификатов;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по окончании аттестации оценить работу членов аттестационной комиссии, секретаря, ассистента;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сдать руководителю организации </w:t>
      </w:r>
      <w:r w:rsidR="001D45F8" w:rsidRPr="00DF6E1A">
        <w:rPr>
          <w:lang w:val="ru-RU"/>
        </w:rPr>
        <w:t xml:space="preserve">более высокого уровня </w:t>
      </w:r>
      <w:r w:rsidRPr="00DF6E1A">
        <w:rPr>
          <w:lang w:val="ru-RU"/>
        </w:rPr>
        <w:t>отчётную документацию о проведении поясовой аттестации (протокольные ведомости, предложения аттестационной комиссии о присвоении соответствующих поясов);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заверить  подписью</w:t>
      </w:r>
      <w:r w:rsidR="00C32C9D" w:rsidRPr="00DF6E1A">
        <w:rPr>
          <w:lang w:val="ru-RU"/>
        </w:rPr>
        <w:t>,</w:t>
      </w:r>
      <w:r w:rsidRPr="00DF6E1A">
        <w:rPr>
          <w:lang w:val="ru-RU"/>
        </w:rPr>
        <w:t xml:space="preserve"> внесенные в  квалификационные книжки спортсменов</w:t>
      </w:r>
      <w:r w:rsidR="00C32C9D" w:rsidRPr="00DF6E1A">
        <w:rPr>
          <w:lang w:val="ru-RU"/>
        </w:rPr>
        <w:t>,</w:t>
      </w:r>
      <w:r w:rsidRPr="00DF6E1A">
        <w:rPr>
          <w:lang w:val="ru-RU"/>
        </w:rPr>
        <w:t xml:space="preserve"> данные о прохождении аттестации и присвоении пояса.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Председатель аттестационной комиссии имеет право</w:t>
      </w:r>
      <w:r w:rsidRPr="00DF6E1A">
        <w:rPr>
          <w:lang w:val="ru-RU"/>
        </w:rPr>
        <w:t>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- </w:t>
      </w:r>
      <w:r w:rsidR="00854CB3" w:rsidRPr="00DF6E1A">
        <w:rPr>
          <w:lang w:val="ru-RU"/>
        </w:rPr>
        <w:t xml:space="preserve">в случае крайней необходимости </w:t>
      </w:r>
      <w:r w:rsidRPr="00DF6E1A">
        <w:rPr>
          <w:lang w:val="ru-RU"/>
        </w:rPr>
        <w:t>остановить</w:t>
      </w:r>
      <w:r w:rsidR="00854CB3" w:rsidRPr="00DF6E1A">
        <w:rPr>
          <w:lang w:val="ru-RU"/>
        </w:rPr>
        <w:t xml:space="preserve"> или </w:t>
      </w:r>
      <w:r w:rsidRPr="00DF6E1A">
        <w:rPr>
          <w:lang w:val="ru-RU"/>
        </w:rPr>
        <w:t>приостановить сдачу ат</w:t>
      </w:r>
      <w:r w:rsidR="00854CB3" w:rsidRPr="00DF6E1A">
        <w:rPr>
          <w:lang w:val="ru-RU"/>
        </w:rPr>
        <w:t>тестации, организовать перерыв или</w:t>
      </w:r>
      <w:r w:rsidRPr="00DF6E1A">
        <w:rPr>
          <w:lang w:val="ru-RU"/>
        </w:rPr>
        <w:t xml:space="preserve"> внести изменения в расписание  аттестации;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огласить замечание, предупреждение</w:t>
      </w:r>
      <w:r w:rsidR="00D913EB" w:rsidRPr="00DF6E1A">
        <w:rPr>
          <w:lang w:val="ru-RU"/>
        </w:rPr>
        <w:t>,</w:t>
      </w:r>
      <w:r w:rsidRPr="00DF6E1A">
        <w:rPr>
          <w:lang w:val="ru-RU"/>
        </w:rPr>
        <w:t xml:space="preserve"> либо отстранить участника аттестации за грубое </w:t>
      </w:r>
      <w:r w:rsidR="00854CB3" w:rsidRPr="00DF6E1A">
        <w:rPr>
          <w:lang w:val="ru-RU"/>
        </w:rPr>
        <w:t>или не</w:t>
      </w:r>
      <w:r w:rsidRPr="00DF6E1A">
        <w:rPr>
          <w:lang w:val="ru-RU"/>
        </w:rPr>
        <w:t>тактичное поведение;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в </w:t>
      </w:r>
      <w:r w:rsidR="00D913EB" w:rsidRPr="00DF6E1A">
        <w:rPr>
          <w:lang w:val="ru-RU"/>
        </w:rPr>
        <w:t>установленных</w:t>
      </w:r>
      <w:r w:rsidRPr="00DF6E1A">
        <w:rPr>
          <w:lang w:val="ru-RU"/>
        </w:rPr>
        <w:t xml:space="preserve"> случаях назначить «Пересдачу»</w:t>
      </w:r>
      <w:r w:rsidR="00C32C9D" w:rsidRPr="00DF6E1A">
        <w:rPr>
          <w:lang w:val="ru-RU"/>
        </w:rPr>
        <w:t>,</w:t>
      </w:r>
      <w:r w:rsidRPr="00DF6E1A">
        <w:rPr>
          <w:lang w:val="ru-RU"/>
        </w:rPr>
        <w:t xml:space="preserve"> поднятием флажка синего цвета.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Председатель аттестационной комиссии не имеет права</w:t>
      </w:r>
      <w:r w:rsidRPr="00DF6E1A">
        <w:rPr>
          <w:lang w:val="ru-RU"/>
        </w:rPr>
        <w:t>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отстранить или заменить члена аттестационной комиссии во время проведения аттестации;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влиять на мнение членов аттестационной комиссии;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назначать «Пересдачу» невыполненного спортсменом задания  более чем </w:t>
      </w:r>
      <w:r w:rsidR="00DD2CDD" w:rsidRPr="00DF6E1A">
        <w:rPr>
          <w:lang w:val="ru-RU"/>
        </w:rPr>
        <w:t>1</w:t>
      </w:r>
      <w:r w:rsidRPr="00DF6E1A">
        <w:rPr>
          <w:lang w:val="ru-RU"/>
        </w:rPr>
        <w:t xml:space="preserve"> раз;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вносить изменения в программу технических требований</w:t>
      </w:r>
      <w:r w:rsidR="00C32C9D" w:rsidRPr="00DF6E1A">
        <w:rPr>
          <w:lang w:val="ru-RU"/>
        </w:rPr>
        <w:t xml:space="preserve">. </w:t>
      </w:r>
    </w:p>
    <w:p w:rsidR="00EE69FE" w:rsidRPr="00DF6E1A" w:rsidRDefault="00EE69FE" w:rsidP="00E108AB">
      <w:pPr>
        <w:jc w:val="both"/>
        <w:outlineLvl w:val="0"/>
        <w:rPr>
          <w:lang w:val="ru-RU"/>
        </w:rPr>
      </w:pPr>
    </w:p>
    <w:p w:rsidR="00E108AB" w:rsidRPr="00DF6E1A" w:rsidRDefault="00EE69FE" w:rsidP="00E108AB">
      <w:pPr>
        <w:jc w:val="both"/>
        <w:outlineLvl w:val="0"/>
        <w:rPr>
          <w:b/>
          <w:lang w:val="ru-RU"/>
        </w:rPr>
      </w:pPr>
      <w:r w:rsidRPr="00DF6E1A">
        <w:rPr>
          <w:lang w:val="ru-RU"/>
        </w:rPr>
        <w:t xml:space="preserve">         </w:t>
      </w:r>
      <w:r w:rsidRPr="00DF6E1A">
        <w:rPr>
          <w:b/>
          <w:lang w:val="ru-RU"/>
        </w:rPr>
        <w:t>8</w:t>
      </w:r>
      <w:r w:rsidR="00E108AB" w:rsidRPr="00DF6E1A">
        <w:rPr>
          <w:b/>
          <w:lang w:val="ru-RU"/>
        </w:rPr>
        <w:t>.1.</w:t>
      </w:r>
      <w:r w:rsidR="00C75E44" w:rsidRPr="00DF6E1A">
        <w:rPr>
          <w:b/>
          <w:lang w:val="ru-RU"/>
        </w:rPr>
        <w:t>2.Члены аттестационной комиссии</w:t>
      </w:r>
      <w:r w:rsidR="00E108AB" w:rsidRPr="00DF6E1A">
        <w:rPr>
          <w:b/>
          <w:lang w:val="ru-RU"/>
        </w:rPr>
        <w:t xml:space="preserve">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Члены аттестационной комиссии </w:t>
      </w:r>
      <w:r w:rsidR="001D45F8" w:rsidRPr="00DF6E1A">
        <w:rPr>
          <w:lang w:val="ru-RU"/>
        </w:rPr>
        <w:t>самостоятельно принимают решение</w:t>
      </w:r>
      <w:r w:rsidRPr="00DF6E1A">
        <w:rPr>
          <w:lang w:val="ru-RU"/>
        </w:rPr>
        <w:t xml:space="preserve"> по оценки выполнения технических требований поясовой аттестации каждого спортсмена.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Во время аттестации члены комиссии занимают положение за аттестационным столом  симметрично, по обе стороны от председателя комиссии.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Во время принятий решений  по оцен</w:t>
      </w:r>
      <w:r w:rsidR="00195E28" w:rsidRPr="00DF6E1A">
        <w:rPr>
          <w:lang w:val="ru-RU"/>
        </w:rPr>
        <w:t>ке</w:t>
      </w:r>
      <w:r w:rsidRPr="00DF6E1A">
        <w:rPr>
          <w:lang w:val="ru-RU"/>
        </w:rPr>
        <w:t xml:space="preserve"> действий спортсменов, члены комиссии  руководствуются  данным Положением и Программой технических аттестационных требований</w:t>
      </w:r>
      <w:r w:rsidR="00C32C9D" w:rsidRPr="00DF6E1A">
        <w:rPr>
          <w:lang w:val="ru-RU"/>
        </w:rPr>
        <w:t>,</w:t>
      </w:r>
      <w:r w:rsidRPr="00DF6E1A">
        <w:rPr>
          <w:lang w:val="ru-RU"/>
        </w:rPr>
        <w:t xml:space="preserve"> пользуются  таблицей нормативов, </w:t>
      </w:r>
      <w:r w:rsidR="00C32C9D" w:rsidRPr="00DF6E1A">
        <w:rPr>
          <w:lang w:val="ru-RU"/>
        </w:rPr>
        <w:t xml:space="preserve">секундомером, </w:t>
      </w:r>
      <w:r w:rsidRPr="00DF6E1A">
        <w:rPr>
          <w:lang w:val="ru-RU"/>
        </w:rPr>
        <w:t>красным и белым флажками.</w:t>
      </w:r>
    </w:p>
    <w:p w:rsidR="00E108AB" w:rsidRPr="00DF6E1A" w:rsidRDefault="00E108AB" w:rsidP="00E108AB">
      <w:pPr>
        <w:jc w:val="both"/>
        <w:rPr>
          <w:u w:val="single"/>
          <w:lang w:val="ru-RU"/>
        </w:rPr>
      </w:pPr>
      <w:r w:rsidRPr="00DF6E1A">
        <w:rPr>
          <w:lang w:val="ru-RU"/>
        </w:rPr>
        <w:t xml:space="preserve"> </w:t>
      </w:r>
      <w:r w:rsidR="00D913EB" w:rsidRPr="00DF6E1A">
        <w:rPr>
          <w:lang w:val="ru-RU"/>
        </w:rPr>
        <w:t xml:space="preserve">  </w:t>
      </w:r>
      <w:r w:rsidRPr="00DF6E1A">
        <w:rPr>
          <w:lang w:val="ru-RU"/>
        </w:rPr>
        <w:t xml:space="preserve"> </w:t>
      </w:r>
      <w:r w:rsidRPr="00DF6E1A">
        <w:rPr>
          <w:u w:val="single"/>
          <w:lang w:val="ru-RU"/>
        </w:rPr>
        <w:t>Члены аттестационной комиссии  обязаны</w:t>
      </w:r>
      <w:r w:rsidRPr="00DF6E1A">
        <w:rPr>
          <w:lang w:val="ru-RU"/>
        </w:rPr>
        <w:t>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lastRenderedPageBreak/>
        <w:t>- быть одетыми в форму, утверждённую аттестационной коллегией с обязательным наличием  эмблемы стиля  и поясами, соответствующими их аттестационному  уровню; иметь аккуратный, внешний вид;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вести себя корректно, тактично, пользоваться соответствующей стилю терминологией; </w:t>
      </w:r>
      <w:r w:rsidR="00E41F4A" w:rsidRPr="00DF6E1A">
        <w:rPr>
          <w:lang w:val="ru-RU"/>
        </w:rPr>
        <w:t xml:space="preserve">  - </w:t>
      </w:r>
      <w:r w:rsidRPr="00DF6E1A">
        <w:rPr>
          <w:lang w:val="ru-RU"/>
        </w:rPr>
        <w:t>применять только разрешённые методы и приёмы оценивания, при которых в полной мере демонстрируют свой технический уровень  знаний, умений, навыков.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E41F4A" w:rsidRPr="00DF6E1A">
        <w:rPr>
          <w:lang w:val="ru-RU"/>
        </w:rPr>
        <w:t xml:space="preserve">оценивания выполнения заданий, </w:t>
      </w:r>
      <w:r w:rsidRPr="00DF6E1A">
        <w:rPr>
          <w:lang w:val="ru-RU"/>
        </w:rPr>
        <w:t>принимать самостоятельные однозначные решения «Сдал» или «Не сдал», путём поднятия флажка соответствующего цвета (красный или белый);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по окончании аттестации принять участие в церемонии вручения сертификатов и поясов.</w:t>
      </w:r>
    </w:p>
    <w:p w:rsidR="00E108AB" w:rsidRPr="00DF6E1A" w:rsidRDefault="00E108AB" w:rsidP="00E108AB">
      <w:pPr>
        <w:jc w:val="both"/>
        <w:rPr>
          <w:u w:val="single"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Члены аттестационной комиссии имеют право:</w:t>
      </w:r>
    </w:p>
    <w:p w:rsidR="00E108AB" w:rsidRPr="00DF6E1A" w:rsidRDefault="00E108AB" w:rsidP="00E108AB">
      <w:pPr>
        <w:jc w:val="both"/>
        <w:rPr>
          <w:lang w:val="ru-RU"/>
        </w:rPr>
      </w:pPr>
      <w:proofErr w:type="gramStart"/>
      <w:r w:rsidRPr="00DF6E1A">
        <w:rPr>
          <w:lang w:val="ru-RU"/>
        </w:rPr>
        <w:t>- подать на рассмотрение председателю комиссии предложение об изменении в расписании, приостановке  для организации перерыва или очерёдности сдачи аттестации спортсменами, если в этом возникла крайняя необходимость;</w:t>
      </w:r>
      <w:proofErr w:type="gramEnd"/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подать на рассмотрение председателю предложение об оглашении замечания, </w:t>
      </w:r>
      <w:proofErr w:type="spellStart"/>
      <w:proofErr w:type="gramStart"/>
      <w:r w:rsidRPr="00DF6E1A">
        <w:rPr>
          <w:lang w:val="ru-RU"/>
        </w:rPr>
        <w:t>преду</w:t>
      </w:r>
      <w:r w:rsidR="00E41F4A" w:rsidRPr="00DF6E1A">
        <w:rPr>
          <w:lang w:val="ru-RU"/>
        </w:rPr>
        <w:t>-</w:t>
      </w:r>
      <w:r w:rsidRPr="00DF6E1A">
        <w:rPr>
          <w:lang w:val="ru-RU"/>
        </w:rPr>
        <w:t>преждения</w:t>
      </w:r>
      <w:proofErr w:type="spellEnd"/>
      <w:proofErr w:type="gramEnd"/>
      <w:r w:rsidR="00E41F4A" w:rsidRPr="00DF6E1A">
        <w:rPr>
          <w:lang w:val="ru-RU"/>
        </w:rPr>
        <w:t xml:space="preserve">, </w:t>
      </w:r>
      <w:r w:rsidRPr="00DF6E1A">
        <w:rPr>
          <w:lang w:val="ru-RU"/>
        </w:rPr>
        <w:t xml:space="preserve"> либо отстранения</w:t>
      </w:r>
      <w:r w:rsidR="00E41F4A" w:rsidRPr="00DF6E1A">
        <w:rPr>
          <w:lang w:val="ru-RU"/>
        </w:rPr>
        <w:t xml:space="preserve"> участника аттестации за грубое, не</w:t>
      </w:r>
      <w:r w:rsidRPr="00DF6E1A">
        <w:rPr>
          <w:lang w:val="ru-RU"/>
        </w:rPr>
        <w:t>тактичное поведение.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Члены</w:t>
      </w:r>
      <w:r w:rsidR="00E41F4A" w:rsidRPr="00DF6E1A">
        <w:rPr>
          <w:u w:val="single"/>
          <w:lang w:val="ru-RU"/>
        </w:rPr>
        <w:t xml:space="preserve"> аттестационной комиссии не имею</w:t>
      </w:r>
      <w:r w:rsidRPr="00DF6E1A">
        <w:rPr>
          <w:u w:val="single"/>
          <w:lang w:val="ru-RU"/>
        </w:rPr>
        <w:t>т права</w:t>
      </w:r>
      <w:r w:rsidRPr="00DF6E1A">
        <w:rPr>
          <w:lang w:val="ru-RU"/>
        </w:rPr>
        <w:t>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без разрешения председателя комиссии покидать рабочее место во время аттестации;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влиять на мнение других членов комиссии при оценивании выполнения задания;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назначать «Пересдачу».</w:t>
      </w:r>
    </w:p>
    <w:p w:rsidR="00EE69FE" w:rsidRPr="00DF6E1A" w:rsidRDefault="00EE69FE" w:rsidP="00E108AB">
      <w:pPr>
        <w:outlineLvl w:val="0"/>
        <w:rPr>
          <w:lang w:val="ru-RU"/>
        </w:rPr>
      </w:pPr>
    </w:p>
    <w:p w:rsidR="00E108AB" w:rsidRPr="00DF6E1A" w:rsidRDefault="00EE69FE" w:rsidP="00E108AB">
      <w:pPr>
        <w:outlineLvl w:val="0"/>
        <w:rPr>
          <w:b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8</w:t>
      </w:r>
      <w:r w:rsidR="00E108AB" w:rsidRPr="00DF6E1A">
        <w:rPr>
          <w:b/>
          <w:lang w:val="ru-RU"/>
        </w:rPr>
        <w:t>. 2. Секретарь при  аттестационной комиссии</w:t>
      </w:r>
    </w:p>
    <w:p w:rsidR="00E108AB" w:rsidRPr="00DF6E1A" w:rsidRDefault="00E108AB" w:rsidP="00E108AB">
      <w:pPr>
        <w:jc w:val="both"/>
        <w:outlineLvl w:val="0"/>
        <w:rPr>
          <w:b/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Секретарь при  аттестационной комиссии </w:t>
      </w:r>
      <w:r w:rsidR="00195E28" w:rsidRPr="00DF6E1A">
        <w:rPr>
          <w:lang w:val="ru-RU"/>
        </w:rPr>
        <w:t>отв</w:t>
      </w:r>
      <w:r w:rsidR="002D5931" w:rsidRPr="00DF6E1A">
        <w:rPr>
          <w:lang w:val="ru-RU"/>
        </w:rPr>
        <w:t>е</w:t>
      </w:r>
      <w:r w:rsidR="00195E28" w:rsidRPr="00DF6E1A">
        <w:rPr>
          <w:lang w:val="ru-RU"/>
        </w:rPr>
        <w:t>чает за организацию аттестации и ведение учётной документации. При этом он:</w:t>
      </w:r>
      <w:r w:rsidRPr="00DF6E1A">
        <w:rPr>
          <w:lang w:val="ru-RU"/>
        </w:rPr>
        <w:t xml:space="preserve">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</w:t>
      </w:r>
      <w:r w:rsidR="00195E28" w:rsidRPr="00DF6E1A">
        <w:rPr>
          <w:lang w:val="ru-RU"/>
        </w:rPr>
        <w:t xml:space="preserve">- </w:t>
      </w:r>
      <w:r w:rsidRPr="00DF6E1A">
        <w:rPr>
          <w:lang w:val="ru-RU"/>
        </w:rPr>
        <w:t>во время регистрации принимает</w:t>
      </w:r>
      <w:r w:rsidR="00DD2CDD" w:rsidRPr="00DF6E1A">
        <w:rPr>
          <w:lang w:val="ru-RU"/>
        </w:rPr>
        <w:t xml:space="preserve"> заявки от тренеров</w:t>
      </w:r>
      <w:r w:rsidR="00AB7E94" w:rsidRPr="00DF6E1A">
        <w:rPr>
          <w:lang w:val="ru-RU"/>
        </w:rPr>
        <w:t xml:space="preserve"> (см. Приложение № 6.</w:t>
      </w:r>
      <w:r w:rsidR="007C000C" w:rsidRPr="00DF6E1A">
        <w:rPr>
          <w:lang w:val="ru-RU"/>
        </w:rPr>
        <w:t>6</w:t>
      </w:r>
      <w:r w:rsidR="00AB7E94" w:rsidRPr="00DF6E1A">
        <w:rPr>
          <w:lang w:val="ru-RU"/>
        </w:rPr>
        <w:t>),</w:t>
      </w:r>
      <w:r w:rsidRPr="00DF6E1A">
        <w:rPr>
          <w:lang w:val="ru-RU"/>
        </w:rPr>
        <w:t xml:space="preserve"> </w:t>
      </w:r>
      <w:r w:rsidR="000972D1" w:rsidRPr="00DF6E1A">
        <w:rPr>
          <w:lang w:val="ru-RU"/>
        </w:rPr>
        <w:t>на их осно</w:t>
      </w:r>
      <w:r w:rsidRPr="00DF6E1A">
        <w:rPr>
          <w:lang w:val="ru-RU"/>
        </w:rPr>
        <w:t>ве формирует списки  спортсменов, заполняет протокольную ведомость</w:t>
      </w:r>
      <w:r w:rsidR="00187F21" w:rsidRPr="00DF6E1A">
        <w:rPr>
          <w:lang w:val="ru-RU"/>
        </w:rPr>
        <w:t xml:space="preserve"> (см</w:t>
      </w:r>
      <w:r w:rsidR="00AF5537" w:rsidRPr="00DF6E1A">
        <w:rPr>
          <w:lang w:val="ru-RU"/>
        </w:rPr>
        <w:t xml:space="preserve">. </w:t>
      </w:r>
      <w:r w:rsidR="007D20FF" w:rsidRPr="00DF6E1A">
        <w:rPr>
          <w:lang w:val="ru-RU"/>
        </w:rPr>
        <w:t xml:space="preserve">Приложение </w:t>
      </w:r>
      <w:r w:rsidR="004576A0" w:rsidRPr="00DF6E1A">
        <w:rPr>
          <w:lang w:val="ru-RU"/>
        </w:rPr>
        <w:t xml:space="preserve">№ </w:t>
      </w:r>
      <w:r w:rsidR="002321D7" w:rsidRPr="00DF6E1A">
        <w:rPr>
          <w:lang w:val="ru-RU"/>
        </w:rPr>
        <w:t>6</w:t>
      </w:r>
      <w:r w:rsidR="000B3AD1" w:rsidRPr="00DF6E1A">
        <w:rPr>
          <w:lang w:val="ru-RU"/>
        </w:rPr>
        <w:t>.3</w:t>
      </w:r>
      <w:r w:rsidR="007D20FF" w:rsidRPr="00DF6E1A">
        <w:rPr>
          <w:lang w:val="ru-RU"/>
        </w:rPr>
        <w:t>)</w:t>
      </w:r>
      <w:r w:rsidRPr="00DF6E1A">
        <w:rPr>
          <w:lang w:val="ru-RU"/>
        </w:rPr>
        <w:t>, готовит данные для оформл</w:t>
      </w:r>
      <w:r w:rsidR="002321D7" w:rsidRPr="00DF6E1A">
        <w:rPr>
          <w:lang w:val="ru-RU"/>
        </w:rPr>
        <w:t>ения отчёт</w:t>
      </w:r>
      <w:r w:rsidR="00AF5537" w:rsidRPr="00DF6E1A">
        <w:rPr>
          <w:lang w:val="ru-RU"/>
        </w:rPr>
        <w:t>ной документации</w:t>
      </w:r>
      <w:r w:rsidRPr="00DF6E1A">
        <w:rPr>
          <w:lang w:val="ru-RU"/>
        </w:rPr>
        <w:t>, оформляет сертификаты и квалификационные книжки.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195E28" w:rsidRPr="00DF6E1A">
        <w:rPr>
          <w:lang w:val="ru-RU"/>
        </w:rPr>
        <w:t>Во время сдачи</w:t>
      </w:r>
      <w:r w:rsidRPr="00DF6E1A">
        <w:rPr>
          <w:lang w:val="ru-RU"/>
        </w:rPr>
        <w:t xml:space="preserve">: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</w:t>
      </w:r>
      <w:r w:rsidR="00E41F4A" w:rsidRPr="00DF6E1A">
        <w:rPr>
          <w:lang w:val="ru-RU"/>
        </w:rPr>
        <w:t xml:space="preserve"> </w:t>
      </w:r>
      <w:r w:rsidR="00FE76CA" w:rsidRPr="00DF6E1A">
        <w:rPr>
          <w:lang w:val="ru-RU"/>
        </w:rPr>
        <w:t xml:space="preserve"> </w:t>
      </w:r>
      <w:r w:rsidRPr="00DF6E1A">
        <w:rPr>
          <w:lang w:val="ru-RU"/>
        </w:rPr>
        <w:t>согласно ведомости  вызывает</w:t>
      </w:r>
      <w:r w:rsidR="00AF5537" w:rsidRPr="00DF6E1A">
        <w:rPr>
          <w:lang w:val="ru-RU"/>
        </w:rPr>
        <w:t xml:space="preserve"> кандидатов</w:t>
      </w:r>
      <w:r w:rsidRPr="00DF6E1A">
        <w:rPr>
          <w:lang w:val="ru-RU"/>
        </w:rPr>
        <w:t>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</w:t>
      </w:r>
      <w:r w:rsidR="00E41F4A" w:rsidRPr="00DF6E1A">
        <w:rPr>
          <w:lang w:val="ru-RU"/>
        </w:rPr>
        <w:t xml:space="preserve"> </w:t>
      </w:r>
      <w:r w:rsidR="00FE76CA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фиксирует </w:t>
      </w:r>
      <w:r w:rsidR="00187F21" w:rsidRPr="00DF6E1A">
        <w:rPr>
          <w:lang w:val="ru-RU"/>
        </w:rPr>
        <w:t>в протоколе время,</w:t>
      </w:r>
      <w:r w:rsidR="00E41F4A" w:rsidRPr="00DF6E1A">
        <w:rPr>
          <w:lang w:val="ru-RU"/>
        </w:rPr>
        <w:t xml:space="preserve"> </w:t>
      </w:r>
      <w:r w:rsidRPr="00DF6E1A">
        <w:rPr>
          <w:lang w:val="ru-RU"/>
        </w:rPr>
        <w:t>результаты выполнения задания.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При необходимости секретарь может иметь помощника.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Во время аттестации секретарь находится  за секретарским столом. </w:t>
      </w:r>
    </w:p>
    <w:p w:rsidR="00E108AB" w:rsidRPr="00DF6E1A" w:rsidRDefault="00E108AB" w:rsidP="00E108AB">
      <w:pPr>
        <w:jc w:val="both"/>
        <w:outlineLvl w:val="0"/>
        <w:rPr>
          <w:u w:val="single"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Секретарь  обязан: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8F57FF" w:rsidRPr="00DF6E1A">
        <w:rPr>
          <w:lang w:val="ru-RU"/>
        </w:rPr>
        <w:t xml:space="preserve"> </w:t>
      </w:r>
      <w:r w:rsidRPr="00DF6E1A">
        <w:rPr>
          <w:lang w:val="ru-RU"/>
        </w:rPr>
        <w:t>иметь аккуратный, внешний вид делового стиля;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8F57FF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пользоваться чёткой, лаконичной речью при зачитывании </w:t>
      </w:r>
      <w:r w:rsidR="00187F21" w:rsidRPr="00DF6E1A">
        <w:rPr>
          <w:lang w:val="ru-RU"/>
        </w:rPr>
        <w:t xml:space="preserve">фамилий, </w:t>
      </w:r>
      <w:r w:rsidRPr="00DF6E1A">
        <w:rPr>
          <w:lang w:val="ru-RU"/>
        </w:rPr>
        <w:t xml:space="preserve">заданий билетов;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8F57FF" w:rsidRPr="00DF6E1A">
        <w:rPr>
          <w:lang w:val="ru-RU"/>
        </w:rPr>
        <w:t xml:space="preserve"> </w:t>
      </w:r>
      <w:r w:rsidRPr="00DF6E1A">
        <w:rPr>
          <w:lang w:val="ru-RU"/>
        </w:rPr>
        <w:t>до начала аттестации  собрать и упорядочи</w:t>
      </w:r>
      <w:r w:rsidR="00AD6C17" w:rsidRPr="00DF6E1A">
        <w:rPr>
          <w:lang w:val="ru-RU"/>
        </w:rPr>
        <w:t>ть все  данные об  аттестующих</w:t>
      </w:r>
      <w:r w:rsidRPr="00DF6E1A">
        <w:rPr>
          <w:lang w:val="ru-RU"/>
        </w:rPr>
        <w:t xml:space="preserve">, </w:t>
      </w:r>
      <w:r w:rsidR="00B17A4C" w:rsidRPr="00DF6E1A">
        <w:rPr>
          <w:lang w:val="ru-RU"/>
        </w:rPr>
        <w:t>основы</w:t>
      </w:r>
      <w:r w:rsidR="008F57FF" w:rsidRPr="00DF6E1A">
        <w:rPr>
          <w:lang w:val="ru-RU"/>
        </w:rPr>
        <w:t>ваясь</w:t>
      </w:r>
      <w:r w:rsidRPr="00DF6E1A">
        <w:rPr>
          <w:lang w:val="ru-RU"/>
        </w:rPr>
        <w:t xml:space="preserve"> </w:t>
      </w:r>
      <w:r w:rsidR="008F57FF" w:rsidRPr="00DF6E1A">
        <w:rPr>
          <w:lang w:val="ru-RU"/>
        </w:rPr>
        <w:t>на</w:t>
      </w:r>
      <w:r w:rsidRPr="00DF6E1A">
        <w:rPr>
          <w:lang w:val="ru-RU"/>
        </w:rPr>
        <w:t xml:space="preserve"> заяв</w:t>
      </w:r>
      <w:r w:rsidR="00E264C4" w:rsidRPr="00DF6E1A">
        <w:rPr>
          <w:lang w:val="ru-RU"/>
        </w:rPr>
        <w:t>ках</w:t>
      </w:r>
      <w:r w:rsidRPr="00DF6E1A">
        <w:rPr>
          <w:lang w:val="ru-RU"/>
        </w:rPr>
        <w:t>, предоставленны</w:t>
      </w:r>
      <w:r w:rsidR="008F57FF" w:rsidRPr="00DF6E1A">
        <w:rPr>
          <w:lang w:val="ru-RU"/>
        </w:rPr>
        <w:t>е</w:t>
      </w:r>
      <w:r w:rsidRPr="00DF6E1A">
        <w:rPr>
          <w:lang w:val="ru-RU"/>
        </w:rPr>
        <w:t xml:space="preserve"> сертификат</w:t>
      </w:r>
      <w:r w:rsidR="008F57FF" w:rsidRPr="00DF6E1A">
        <w:rPr>
          <w:lang w:val="ru-RU"/>
        </w:rPr>
        <w:t>ы</w:t>
      </w:r>
      <w:r w:rsidRPr="00DF6E1A">
        <w:rPr>
          <w:lang w:val="ru-RU"/>
        </w:rPr>
        <w:t xml:space="preserve"> и квалификационны</w:t>
      </w:r>
      <w:r w:rsidR="008F57FF" w:rsidRPr="00DF6E1A">
        <w:rPr>
          <w:lang w:val="ru-RU"/>
        </w:rPr>
        <w:t>е</w:t>
      </w:r>
      <w:r w:rsidRPr="00DF6E1A">
        <w:rPr>
          <w:lang w:val="ru-RU"/>
        </w:rPr>
        <w:t xml:space="preserve"> книж</w:t>
      </w:r>
      <w:r w:rsidR="008F57FF" w:rsidRPr="00DF6E1A">
        <w:rPr>
          <w:lang w:val="ru-RU"/>
        </w:rPr>
        <w:t>ки</w:t>
      </w:r>
      <w:r w:rsidRPr="00DF6E1A">
        <w:rPr>
          <w:lang w:val="ru-RU"/>
        </w:rPr>
        <w:t xml:space="preserve"> спортсменов;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вести всю установленную документацию; 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FE76CA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по окончании аттестации принять участие в церемонии вручения сертификатов.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Секретарь имеет право</w:t>
      </w:r>
      <w:r w:rsidRPr="00DF6E1A">
        <w:rPr>
          <w:lang w:val="ru-RU"/>
        </w:rPr>
        <w:t>:</w:t>
      </w:r>
    </w:p>
    <w:p w:rsidR="00E108AB" w:rsidRPr="00DF6E1A" w:rsidRDefault="00E108AB" w:rsidP="00E108AB">
      <w:pPr>
        <w:jc w:val="both"/>
        <w:rPr>
          <w:lang w:val="ru-RU"/>
        </w:rPr>
      </w:pPr>
      <w:proofErr w:type="gramStart"/>
      <w:r w:rsidRPr="00DF6E1A">
        <w:rPr>
          <w:lang w:val="ru-RU"/>
        </w:rPr>
        <w:t>- подать на рассмотрение председателю комиссии предложение об изменении в расписании, приостановке  для организации перерыва или очерёдности сдачи аттестации спортсменами, если в этом</w:t>
      </w:r>
      <w:r w:rsidR="008F57FF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 возникла крайняя необходимость.</w:t>
      </w:r>
      <w:proofErr w:type="gramEnd"/>
    </w:p>
    <w:p w:rsidR="00E108AB" w:rsidRPr="00DF6E1A" w:rsidRDefault="00E108AB" w:rsidP="00E108AB">
      <w:pPr>
        <w:jc w:val="both"/>
        <w:rPr>
          <w:u w:val="single"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Секретарь не имеет права: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вмешиваться</w:t>
      </w:r>
      <w:r w:rsidR="00187F21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 в </w:t>
      </w:r>
      <w:r w:rsidR="008F57FF" w:rsidRPr="00DF6E1A">
        <w:rPr>
          <w:lang w:val="ru-RU"/>
        </w:rPr>
        <w:t xml:space="preserve"> </w:t>
      </w:r>
      <w:r w:rsidR="00195E28" w:rsidRPr="00DF6E1A">
        <w:rPr>
          <w:lang w:val="ru-RU"/>
        </w:rPr>
        <w:t>оцен</w:t>
      </w:r>
      <w:r w:rsidR="00187F21" w:rsidRPr="00DF6E1A">
        <w:rPr>
          <w:lang w:val="ru-RU"/>
        </w:rPr>
        <w:t>ивание</w:t>
      </w:r>
      <w:r w:rsidR="00195E28" w:rsidRPr="00DF6E1A">
        <w:rPr>
          <w:lang w:val="ru-RU"/>
        </w:rPr>
        <w:t xml:space="preserve"> при </w:t>
      </w:r>
      <w:r w:rsidRPr="00DF6E1A">
        <w:rPr>
          <w:lang w:val="ru-RU"/>
        </w:rPr>
        <w:t>выполнени</w:t>
      </w:r>
      <w:r w:rsidR="00195E28" w:rsidRPr="00DF6E1A">
        <w:rPr>
          <w:lang w:val="ru-RU"/>
        </w:rPr>
        <w:t>и</w:t>
      </w:r>
      <w:r w:rsidRPr="00DF6E1A">
        <w:rPr>
          <w:lang w:val="ru-RU"/>
        </w:rPr>
        <w:t xml:space="preserve"> экзаменационных заданий;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без разрешения председателя комиссии покидать рабочее место во время аттестации.</w:t>
      </w:r>
    </w:p>
    <w:p w:rsidR="00EE69FE" w:rsidRPr="00DF6E1A" w:rsidRDefault="00EE69FE" w:rsidP="00E108AB">
      <w:pPr>
        <w:outlineLvl w:val="0"/>
        <w:rPr>
          <w:lang w:val="ru-RU"/>
        </w:rPr>
      </w:pPr>
    </w:p>
    <w:p w:rsidR="00E108AB" w:rsidRPr="00DF6E1A" w:rsidRDefault="00EE69FE" w:rsidP="00E108AB">
      <w:pPr>
        <w:outlineLvl w:val="0"/>
        <w:rPr>
          <w:b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8</w:t>
      </w:r>
      <w:r w:rsidR="00E108AB" w:rsidRPr="00DF6E1A">
        <w:rPr>
          <w:b/>
          <w:lang w:val="ru-RU"/>
        </w:rPr>
        <w:t>. 3. Ассистент при  аттестационной комиссии</w:t>
      </w:r>
    </w:p>
    <w:p w:rsidR="00E108AB" w:rsidRPr="00DF6E1A" w:rsidRDefault="00E108AB" w:rsidP="00E108AB">
      <w:pPr>
        <w:outlineLvl w:val="0"/>
        <w:rPr>
          <w:b/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b/>
          <w:lang w:val="ru-RU"/>
        </w:rPr>
        <w:lastRenderedPageBreak/>
        <w:t xml:space="preserve">     </w:t>
      </w:r>
      <w:r w:rsidRPr="00DF6E1A">
        <w:rPr>
          <w:lang w:val="ru-RU"/>
        </w:rPr>
        <w:t xml:space="preserve">Ассистент выполняет функции </w:t>
      </w:r>
      <w:r w:rsidR="00C32C9D" w:rsidRPr="00DF6E1A">
        <w:rPr>
          <w:lang w:val="ru-RU"/>
        </w:rPr>
        <w:t xml:space="preserve">технического персонала, который, </w:t>
      </w:r>
      <w:r w:rsidRPr="00DF6E1A">
        <w:rPr>
          <w:lang w:val="ru-RU"/>
        </w:rPr>
        <w:t>следуя указаниям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председателя комиссии   корректирует  действия  и поведение спортсменов, сдающих аттестационный экзамен, помогает ходу организации и проведения аттестации.</w:t>
      </w:r>
    </w:p>
    <w:p w:rsidR="00E108AB" w:rsidRPr="00DF6E1A" w:rsidRDefault="00E108AB" w:rsidP="00E108AB">
      <w:pPr>
        <w:jc w:val="both"/>
        <w:rPr>
          <w:u w:val="single"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Ассистент обязан: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вместе с секретарём подготовить и оборудовать место для проведения аттестации;</w:t>
      </w:r>
    </w:p>
    <w:p w:rsidR="008F57FF" w:rsidRPr="00DF6E1A" w:rsidRDefault="008F57FF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иметь аккуратный внешний вид, при этом быть одетым в </w:t>
      </w:r>
      <w:r w:rsidR="00195E28" w:rsidRPr="00DF6E1A">
        <w:rPr>
          <w:lang w:val="ru-RU"/>
        </w:rPr>
        <w:t>установленную</w:t>
      </w:r>
      <w:r w:rsidRPr="00DF6E1A">
        <w:rPr>
          <w:lang w:val="ru-RU"/>
        </w:rPr>
        <w:t xml:space="preserve"> форму;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до начала аттестации проверить </w:t>
      </w:r>
      <w:r w:rsidR="00C32C9D" w:rsidRPr="00DF6E1A">
        <w:rPr>
          <w:lang w:val="ru-RU"/>
        </w:rPr>
        <w:t xml:space="preserve">списки </w:t>
      </w:r>
      <w:r w:rsidR="00195E28" w:rsidRPr="00DF6E1A">
        <w:rPr>
          <w:lang w:val="ru-RU"/>
        </w:rPr>
        <w:t>участников</w:t>
      </w:r>
      <w:r w:rsidR="00C32C9D" w:rsidRPr="00DF6E1A">
        <w:rPr>
          <w:lang w:val="ru-RU"/>
        </w:rPr>
        <w:t>,</w:t>
      </w:r>
      <w:r w:rsidRPr="00DF6E1A">
        <w:rPr>
          <w:lang w:val="ru-RU"/>
        </w:rPr>
        <w:t xml:space="preserve"> с уточнен</w:t>
      </w:r>
      <w:r w:rsidR="00C32C9D" w:rsidRPr="00DF6E1A">
        <w:rPr>
          <w:lang w:val="ru-RU"/>
        </w:rPr>
        <w:t>ием внесённых в протокол данных, а также их</w:t>
      </w:r>
      <w:r w:rsidR="008F57FF" w:rsidRPr="00DF6E1A">
        <w:rPr>
          <w:lang w:val="ru-RU"/>
        </w:rPr>
        <w:t xml:space="preserve"> </w:t>
      </w:r>
      <w:r w:rsidRPr="00DF6E1A">
        <w:rPr>
          <w:lang w:val="ru-RU"/>
        </w:rPr>
        <w:t>внешний вид;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информировать спортсменов</w:t>
      </w:r>
      <w:r w:rsidR="008F57FF" w:rsidRPr="00DF6E1A">
        <w:rPr>
          <w:lang w:val="ru-RU"/>
        </w:rPr>
        <w:t xml:space="preserve"> о ходе проведения аттестации;</w:t>
      </w:r>
      <w:r w:rsidRPr="00DF6E1A">
        <w:rPr>
          <w:lang w:val="ru-RU"/>
        </w:rPr>
        <w:t xml:space="preserve">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ознакомить  с правами и обязанностями во время аттестации;</w:t>
      </w:r>
    </w:p>
    <w:p w:rsidR="004B5785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организовать выход</w:t>
      </w:r>
      <w:r w:rsidR="00ED230D" w:rsidRPr="00DF6E1A">
        <w:rPr>
          <w:lang w:val="ru-RU"/>
        </w:rPr>
        <w:t xml:space="preserve"> спортсменов на исходное положение</w:t>
      </w:r>
      <w:r w:rsidR="008F57FF" w:rsidRPr="00DF6E1A">
        <w:rPr>
          <w:lang w:val="ru-RU"/>
        </w:rPr>
        <w:t>;</w:t>
      </w:r>
    </w:p>
    <w:p w:rsidR="00E108AB" w:rsidRPr="00DF6E1A" w:rsidRDefault="004B5785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ED230D" w:rsidRPr="00DF6E1A">
        <w:rPr>
          <w:lang w:val="ru-RU"/>
        </w:rPr>
        <w:t xml:space="preserve">по требованию председателем </w:t>
      </w:r>
      <w:proofErr w:type="spellStart"/>
      <w:r w:rsidR="00ED230D" w:rsidRPr="00DF6E1A">
        <w:rPr>
          <w:lang w:val="ru-RU"/>
        </w:rPr>
        <w:t>АКм</w:t>
      </w:r>
      <w:proofErr w:type="spellEnd"/>
      <w:r w:rsidR="00ED230D" w:rsidRPr="00DF6E1A">
        <w:rPr>
          <w:lang w:val="ru-RU"/>
        </w:rPr>
        <w:t xml:space="preserve"> заниматься </w:t>
      </w:r>
      <w:proofErr w:type="spellStart"/>
      <w:r w:rsidR="00ED230D" w:rsidRPr="00DF6E1A">
        <w:rPr>
          <w:lang w:val="ru-RU"/>
        </w:rPr>
        <w:t>хронометрированием</w:t>
      </w:r>
      <w:proofErr w:type="spellEnd"/>
      <w:r w:rsidRPr="00DF6E1A">
        <w:rPr>
          <w:lang w:val="ru-RU"/>
        </w:rPr>
        <w:t>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контролировать соблюдение установленных правил, на протяжении всей аттестации; </w:t>
      </w:r>
    </w:p>
    <w:p w:rsidR="00E108AB" w:rsidRPr="00DF6E1A" w:rsidRDefault="00ED230D" w:rsidP="00E108AB">
      <w:pPr>
        <w:jc w:val="both"/>
        <w:rPr>
          <w:lang w:val="ru-RU"/>
        </w:rPr>
      </w:pPr>
      <w:r w:rsidRPr="00DF6E1A">
        <w:rPr>
          <w:lang w:val="ru-RU"/>
        </w:rPr>
        <w:t>- по мере необходимости выдавать</w:t>
      </w:r>
      <w:r w:rsidR="00E108AB" w:rsidRPr="00DF6E1A">
        <w:rPr>
          <w:lang w:val="ru-RU"/>
        </w:rPr>
        <w:t xml:space="preserve"> снаряже</w:t>
      </w:r>
      <w:r w:rsidRPr="00DF6E1A">
        <w:rPr>
          <w:lang w:val="ru-RU"/>
        </w:rPr>
        <w:t>ние</w:t>
      </w:r>
      <w:r w:rsidR="00E108AB" w:rsidRPr="00DF6E1A">
        <w:rPr>
          <w:lang w:val="ru-RU"/>
        </w:rPr>
        <w:t>.</w:t>
      </w:r>
    </w:p>
    <w:p w:rsidR="008F57FF" w:rsidRPr="00DF6E1A" w:rsidRDefault="008F57FF" w:rsidP="008F57FF">
      <w:pPr>
        <w:jc w:val="both"/>
        <w:rPr>
          <w:u w:val="single"/>
          <w:lang w:val="ru-RU"/>
        </w:rPr>
      </w:pPr>
      <w:r w:rsidRPr="00DF6E1A">
        <w:rPr>
          <w:lang w:val="ru-RU"/>
        </w:rPr>
        <w:t xml:space="preserve">    </w:t>
      </w:r>
      <w:r w:rsidRPr="00DF6E1A">
        <w:rPr>
          <w:u w:val="single"/>
          <w:lang w:val="ru-RU"/>
        </w:rPr>
        <w:t>Ассистент не имеет права:</w:t>
      </w:r>
    </w:p>
    <w:p w:rsidR="008F57FF" w:rsidRPr="00DF6E1A" w:rsidRDefault="008F57FF" w:rsidP="008F57FF">
      <w:pPr>
        <w:jc w:val="both"/>
        <w:rPr>
          <w:lang w:val="ru-RU"/>
        </w:rPr>
      </w:pPr>
      <w:r w:rsidRPr="00DF6E1A">
        <w:rPr>
          <w:lang w:val="ru-RU"/>
        </w:rPr>
        <w:t>- вмешиваться в оценивание  выполнения экзаменационных заданий;</w:t>
      </w:r>
    </w:p>
    <w:p w:rsidR="00E108AB" w:rsidRPr="00DF6E1A" w:rsidRDefault="008F57FF" w:rsidP="008F57FF">
      <w:pPr>
        <w:jc w:val="both"/>
        <w:rPr>
          <w:lang w:val="ru-RU"/>
        </w:rPr>
      </w:pPr>
      <w:r w:rsidRPr="00DF6E1A">
        <w:rPr>
          <w:lang w:val="ru-RU"/>
        </w:rPr>
        <w:t>- без разрешения председателя комиссии покидать рабочее место во время аттестации</w:t>
      </w:r>
    </w:p>
    <w:p w:rsidR="00CE3C4C" w:rsidRPr="00DF6E1A" w:rsidRDefault="00EE69FE" w:rsidP="00E108AB">
      <w:pPr>
        <w:jc w:val="both"/>
        <w:outlineLvl w:val="0"/>
        <w:rPr>
          <w:lang w:val="ru-RU"/>
        </w:rPr>
      </w:pPr>
      <w:r w:rsidRPr="00DF6E1A">
        <w:rPr>
          <w:lang w:val="ru-RU"/>
        </w:rPr>
        <w:t xml:space="preserve">   </w:t>
      </w:r>
    </w:p>
    <w:p w:rsidR="008F57FF" w:rsidRPr="00DF6E1A" w:rsidRDefault="00EE69FE" w:rsidP="00E108AB">
      <w:pPr>
        <w:jc w:val="both"/>
        <w:outlineLvl w:val="0"/>
        <w:rPr>
          <w:b/>
          <w:lang w:val="ru-RU"/>
        </w:rPr>
      </w:pPr>
      <w:r w:rsidRPr="00DF6E1A">
        <w:rPr>
          <w:lang w:val="ru-RU"/>
        </w:rPr>
        <w:t xml:space="preserve">  </w:t>
      </w:r>
      <w:r w:rsidRPr="00DF6E1A">
        <w:rPr>
          <w:b/>
          <w:lang w:val="ru-RU"/>
        </w:rPr>
        <w:t>8</w:t>
      </w:r>
      <w:r w:rsidR="00E108AB" w:rsidRPr="00DF6E1A">
        <w:rPr>
          <w:b/>
          <w:lang w:val="ru-RU"/>
        </w:rPr>
        <w:t>.4.</w:t>
      </w:r>
      <w:r w:rsidR="00E108AB" w:rsidRPr="00DF6E1A">
        <w:rPr>
          <w:lang w:val="ru-RU"/>
        </w:rPr>
        <w:t xml:space="preserve"> </w:t>
      </w:r>
      <w:r w:rsidR="008F57FF" w:rsidRPr="00DF6E1A">
        <w:rPr>
          <w:b/>
          <w:lang w:val="ru-RU"/>
        </w:rPr>
        <w:t>Медицинский персонал</w:t>
      </w:r>
    </w:p>
    <w:p w:rsidR="00ED1B9A" w:rsidRPr="00DF6E1A" w:rsidRDefault="00ED1B9A" w:rsidP="00E108AB">
      <w:pPr>
        <w:jc w:val="both"/>
        <w:outlineLvl w:val="0"/>
        <w:rPr>
          <w:lang w:val="ru-RU"/>
        </w:rPr>
      </w:pPr>
      <w:r w:rsidRPr="00DF6E1A">
        <w:rPr>
          <w:b/>
          <w:lang w:val="ru-RU"/>
        </w:rPr>
        <w:t xml:space="preserve">      </w:t>
      </w:r>
      <w:r w:rsidR="007A5210" w:rsidRPr="00DF6E1A">
        <w:rPr>
          <w:lang w:val="ru-RU"/>
        </w:rPr>
        <w:t>Персонал</w:t>
      </w:r>
      <w:r w:rsidRPr="00DF6E1A">
        <w:rPr>
          <w:lang w:val="ru-RU"/>
        </w:rPr>
        <w:t xml:space="preserve"> медицинского обслуживания во время проведения поясовой аттестации</w:t>
      </w:r>
      <w:r w:rsidR="007A5210" w:rsidRPr="00DF6E1A">
        <w:rPr>
          <w:lang w:val="ru-RU"/>
        </w:rPr>
        <w:t xml:space="preserve"> должен включать в свой состав не менее одного квалифицированного врача спортивной медицины или травм</w:t>
      </w:r>
      <w:r w:rsidR="00EE181B" w:rsidRPr="00DF6E1A">
        <w:rPr>
          <w:lang w:val="ru-RU"/>
        </w:rPr>
        <w:t>а</w:t>
      </w:r>
      <w:r w:rsidR="007A5210" w:rsidRPr="00DF6E1A">
        <w:rPr>
          <w:lang w:val="ru-RU"/>
        </w:rPr>
        <w:t>тологии</w:t>
      </w:r>
      <w:r w:rsidR="00D21069" w:rsidRPr="00DF6E1A">
        <w:rPr>
          <w:lang w:val="ru-RU"/>
        </w:rPr>
        <w:t>.</w:t>
      </w:r>
    </w:p>
    <w:p w:rsidR="00FE76CA" w:rsidRPr="00DF6E1A" w:rsidRDefault="00FE76CA" w:rsidP="00E108AB">
      <w:pPr>
        <w:jc w:val="both"/>
        <w:outlineLvl w:val="0"/>
        <w:rPr>
          <w:lang w:val="ru-RU"/>
        </w:rPr>
      </w:pPr>
      <w:r w:rsidRPr="00DF6E1A">
        <w:rPr>
          <w:lang w:val="ru-RU"/>
        </w:rPr>
        <w:t xml:space="preserve">     При необходимости</w:t>
      </w:r>
      <w:r w:rsidR="009B1A2E" w:rsidRPr="00DF6E1A">
        <w:rPr>
          <w:lang w:val="ru-RU"/>
        </w:rPr>
        <w:t>,</w:t>
      </w:r>
      <w:r w:rsidRPr="00DF6E1A">
        <w:rPr>
          <w:lang w:val="ru-RU"/>
        </w:rPr>
        <w:t xml:space="preserve"> </w:t>
      </w:r>
      <w:r w:rsidR="009B1A2E" w:rsidRPr="00DF6E1A">
        <w:rPr>
          <w:lang w:val="ru-RU"/>
        </w:rPr>
        <w:t>во время аттестации может работать врачебная бригада, в состав которой входят, подчиняющиеся врачу, фельдшер и/или медсестра.</w:t>
      </w:r>
    </w:p>
    <w:p w:rsidR="00D21069" w:rsidRPr="00DF6E1A" w:rsidRDefault="00D21069" w:rsidP="00E108AB">
      <w:pPr>
        <w:jc w:val="both"/>
        <w:outlineLvl w:val="0"/>
        <w:rPr>
          <w:lang w:val="ru-RU"/>
        </w:rPr>
      </w:pPr>
      <w:r w:rsidRPr="00DF6E1A">
        <w:rPr>
          <w:lang w:val="ru-RU"/>
        </w:rPr>
        <w:t xml:space="preserve">     Главной задачей врача является осуществление </w:t>
      </w:r>
      <w:proofErr w:type="gramStart"/>
      <w:r w:rsidRPr="00DF6E1A">
        <w:rPr>
          <w:lang w:val="ru-RU"/>
        </w:rPr>
        <w:t>контроля за</w:t>
      </w:r>
      <w:proofErr w:type="gramEnd"/>
      <w:r w:rsidRPr="00DF6E1A">
        <w:rPr>
          <w:lang w:val="ru-RU"/>
        </w:rPr>
        <w:t xml:space="preserve"> состоянием здоровь</w:t>
      </w:r>
      <w:r w:rsidR="00255409" w:rsidRPr="00DF6E1A">
        <w:rPr>
          <w:lang w:val="ru-RU"/>
        </w:rPr>
        <w:t xml:space="preserve">я и сохранение жизнедеятельности участников </w:t>
      </w:r>
      <w:r w:rsidRPr="00DF6E1A">
        <w:rPr>
          <w:lang w:val="ru-RU"/>
        </w:rPr>
        <w:t>аттестации.</w:t>
      </w:r>
    </w:p>
    <w:p w:rsidR="00D21069" w:rsidRPr="00DF6E1A" w:rsidRDefault="00D21069" w:rsidP="00D21069">
      <w:pPr>
        <w:jc w:val="both"/>
        <w:outlineLvl w:val="0"/>
        <w:rPr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Врач аттестации обязан</w:t>
      </w:r>
      <w:r w:rsidRPr="00DF6E1A">
        <w:rPr>
          <w:lang w:val="ru-RU"/>
        </w:rPr>
        <w:t>:</w:t>
      </w:r>
    </w:p>
    <w:p w:rsidR="00B17A4C" w:rsidRPr="00DF6E1A" w:rsidRDefault="00D21069" w:rsidP="00D21069">
      <w:pPr>
        <w:jc w:val="both"/>
        <w:outlineLvl w:val="0"/>
        <w:rPr>
          <w:lang w:val="ru-RU"/>
        </w:rPr>
      </w:pPr>
      <w:r w:rsidRPr="00DF6E1A">
        <w:rPr>
          <w:lang w:val="ru-RU"/>
        </w:rPr>
        <w:t>- до начала аттестации проверить у спортсменов наличие медицинского</w:t>
      </w:r>
      <w:r w:rsidR="00255409" w:rsidRPr="00DF6E1A">
        <w:rPr>
          <w:lang w:val="ru-RU"/>
        </w:rPr>
        <w:t xml:space="preserve"> допуска к участию в аттестации и наличие страхового полиса от несчастного случая во время сдачи аттестации; </w:t>
      </w:r>
      <w:r w:rsidRPr="00DF6E1A">
        <w:rPr>
          <w:lang w:val="ru-RU"/>
        </w:rPr>
        <w:t xml:space="preserve"> </w:t>
      </w:r>
    </w:p>
    <w:p w:rsidR="00D21069" w:rsidRPr="00DF6E1A" w:rsidRDefault="00B17A4C" w:rsidP="00D21069">
      <w:pPr>
        <w:jc w:val="both"/>
        <w:outlineLvl w:val="0"/>
        <w:rPr>
          <w:lang w:val="ru-RU"/>
        </w:rPr>
      </w:pPr>
      <w:r w:rsidRPr="00DF6E1A">
        <w:rPr>
          <w:lang w:val="ru-RU"/>
        </w:rPr>
        <w:t xml:space="preserve">- </w:t>
      </w:r>
      <w:r w:rsidR="00D21069" w:rsidRPr="00DF6E1A">
        <w:rPr>
          <w:lang w:val="ru-RU"/>
        </w:rPr>
        <w:t>проверить санитарно-гигиеническое состояние места проведения аттестации;</w:t>
      </w:r>
    </w:p>
    <w:p w:rsidR="00B17A4C" w:rsidRPr="00DF6E1A" w:rsidRDefault="00D21069" w:rsidP="00D21069">
      <w:pPr>
        <w:jc w:val="both"/>
        <w:outlineLvl w:val="0"/>
        <w:rPr>
          <w:lang w:val="ru-RU"/>
        </w:rPr>
      </w:pPr>
      <w:r w:rsidRPr="00DF6E1A">
        <w:rPr>
          <w:lang w:val="ru-RU"/>
        </w:rPr>
        <w:t>- во время аттестации</w:t>
      </w:r>
      <w:r w:rsidR="00255409" w:rsidRPr="00DF6E1A">
        <w:rPr>
          <w:lang w:val="ru-RU"/>
        </w:rPr>
        <w:t xml:space="preserve"> осуществлять медицинский контроль и оказывать медицинскую помощь участникам в случае получения травм</w:t>
      </w:r>
      <w:r w:rsidRPr="00DF6E1A">
        <w:rPr>
          <w:lang w:val="ru-RU"/>
        </w:rPr>
        <w:t xml:space="preserve"> </w:t>
      </w:r>
      <w:r w:rsidR="00255409" w:rsidRPr="00DF6E1A">
        <w:rPr>
          <w:lang w:val="ru-RU"/>
        </w:rPr>
        <w:t xml:space="preserve">или других проявлений отклонений от нормы здоровья; </w:t>
      </w:r>
    </w:p>
    <w:p w:rsidR="00255409" w:rsidRPr="00DF6E1A" w:rsidRDefault="00B17A4C" w:rsidP="00D21069">
      <w:pPr>
        <w:jc w:val="both"/>
        <w:outlineLvl w:val="0"/>
        <w:rPr>
          <w:lang w:val="ru-RU"/>
        </w:rPr>
      </w:pPr>
      <w:r w:rsidRPr="00DF6E1A">
        <w:rPr>
          <w:lang w:val="ru-RU"/>
        </w:rPr>
        <w:t xml:space="preserve">- </w:t>
      </w:r>
      <w:r w:rsidR="00255409" w:rsidRPr="00DF6E1A">
        <w:rPr>
          <w:lang w:val="ru-RU"/>
        </w:rPr>
        <w:t>контролировать санитарно-гигиеническое состояние места и оборудования;</w:t>
      </w:r>
    </w:p>
    <w:p w:rsidR="00FE76CA" w:rsidRPr="00DF6E1A" w:rsidRDefault="00255409" w:rsidP="00D21069">
      <w:pPr>
        <w:jc w:val="both"/>
        <w:outlineLvl w:val="0"/>
        <w:rPr>
          <w:lang w:val="ru-RU"/>
        </w:rPr>
      </w:pPr>
      <w:r w:rsidRPr="00DF6E1A">
        <w:rPr>
          <w:lang w:val="ru-RU"/>
        </w:rPr>
        <w:t>- по окончанию аттестации</w:t>
      </w:r>
      <w:r w:rsidR="00D21069" w:rsidRPr="00DF6E1A">
        <w:rPr>
          <w:lang w:val="ru-RU"/>
        </w:rPr>
        <w:t xml:space="preserve"> </w:t>
      </w:r>
      <w:proofErr w:type="gramStart"/>
      <w:r w:rsidR="00FE76CA" w:rsidRPr="00DF6E1A">
        <w:rPr>
          <w:lang w:val="ru-RU"/>
        </w:rPr>
        <w:t>предоставить отчёт</w:t>
      </w:r>
      <w:proofErr w:type="gramEnd"/>
      <w:r w:rsidR="00FE76CA" w:rsidRPr="00DF6E1A">
        <w:rPr>
          <w:lang w:val="ru-RU"/>
        </w:rPr>
        <w:t xml:space="preserve"> о мед</w:t>
      </w:r>
      <w:r w:rsidR="00EE181B" w:rsidRPr="00DF6E1A">
        <w:rPr>
          <w:lang w:val="ru-RU"/>
        </w:rPr>
        <w:t>ико-санитарном обеспечении мероп</w:t>
      </w:r>
      <w:r w:rsidR="00FE76CA" w:rsidRPr="00DF6E1A">
        <w:rPr>
          <w:lang w:val="ru-RU"/>
        </w:rPr>
        <w:t>риятия.</w:t>
      </w:r>
    </w:p>
    <w:p w:rsidR="00FE76CA" w:rsidRPr="00DF6E1A" w:rsidRDefault="00FE76CA" w:rsidP="00D21069">
      <w:pPr>
        <w:jc w:val="both"/>
        <w:outlineLvl w:val="0"/>
        <w:rPr>
          <w:u w:val="single"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Врач имеет право:</w:t>
      </w:r>
    </w:p>
    <w:p w:rsidR="00D21069" w:rsidRPr="00DF6E1A" w:rsidRDefault="00FE76CA" w:rsidP="00D21069">
      <w:pPr>
        <w:jc w:val="both"/>
        <w:outlineLvl w:val="0"/>
        <w:rPr>
          <w:lang w:val="ru-RU"/>
        </w:rPr>
      </w:pPr>
      <w:r w:rsidRPr="00DF6E1A">
        <w:rPr>
          <w:lang w:val="ru-RU"/>
        </w:rPr>
        <w:t>- обосновано требовать остановки демонстрации зачётных упражнений или техники в случ</w:t>
      </w:r>
      <w:r w:rsidR="00B17A4C" w:rsidRPr="00DF6E1A">
        <w:rPr>
          <w:lang w:val="ru-RU"/>
        </w:rPr>
        <w:t>ае</w:t>
      </w:r>
      <w:r w:rsidRPr="00DF6E1A">
        <w:rPr>
          <w:lang w:val="ru-RU"/>
        </w:rPr>
        <w:t xml:space="preserve"> не</w:t>
      </w:r>
      <w:r w:rsidR="00EE181B" w:rsidRPr="00DF6E1A">
        <w:rPr>
          <w:lang w:val="ru-RU"/>
        </w:rPr>
        <w:t>обходимости предоставления спор</w:t>
      </w:r>
      <w:r w:rsidRPr="00DF6E1A">
        <w:rPr>
          <w:lang w:val="ru-RU"/>
        </w:rPr>
        <w:t>т</w:t>
      </w:r>
      <w:r w:rsidR="00EE181B" w:rsidRPr="00DF6E1A">
        <w:rPr>
          <w:lang w:val="ru-RU"/>
        </w:rPr>
        <w:t>с</w:t>
      </w:r>
      <w:r w:rsidRPr="00DF6E1A">
        <w:rPr>
          <w:lang w:val="ru-RU"/>
        </w:rPr>
        <w:t>мену медпомощи,</w:t>
      </w:r>
      <w:r w:rsidR="006C7BD1" w:rsidRPr="00DF6E1A">
        <w:rPr>
          <w:lang w:val="ru-RU"/>
        </w:rPr>
        <w:t xml:space="preserve"> о</w:t>
      </w:r>
      <w:r w:rsidRPr="00DF6E1A">
        <w:rPr>
          <w:lang w:val="ru-RU"/>
        </w:rPr>
        <w:t xml:space="preserve">братившись </w:t>
      </w:r>
      <w:r w:rsidR="00B17A4C" w:rsidRPr="00DF6E1A">
        <w:rPr>
          <w:lang w:val="ru-RU"/>
        </w:rPr>
        <w:t xml:space="preserve">при этом </w:t>
      </w:r>
      <w:r w:rsidRPr="00DF6E1A">
        <w:rPr>
          <w:lang w:val="ru-RU"/>
        </w:rPr>
        <w:t>непосредственно к председателю.</w:t>
      </w:r>
      <w:r w:rsidR="00D21069" w:rsidRPr="00DF6E1A">
        <w:rPr>
          <w:lang w:val="ru-RU"/>
        </w:rPr>
        <w:t xml:space="preserve">   </w:t>
      </w:r>
    </w:p>
    <w:p w:rsidR="00FE76CA" w:rsidRPr="00DF6E1A" w:rsidRDefault="00FE76CA" w:rsidP="00FE76CA">
      <w:pPr>
        <w:jc w:val="both"/>
        <w:rPr>
          <w:u w:val="single"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u w:val="single"/>
          <w:lang w:val="ru-RU"/>
        </w:rPr>
        <w:t>Врач не имеет права:</w:t>
      </w:r>
    </w:p>
    <w:p w:rsidR="00FE76CA" w:rsidRPr="00DF6E1A" w:rsidRDefault="00FE76CA" w:rsidP="00FE76CA">
      <w:pPr>
        <w:jc w:val="both"/>
        <w:rPr>
          <w:lang w:val="ru-RU"/>
        </w:rPr>
      </w:pPr>
      <w:r w:rsidRPr="00DF6E1A">
        <w:rPr>
          <w:lang w:val="ru-RU"/>
        </w:rPr>
        <w:t>- вмешиваться в оценивание  выполнения экзаменационных заданий;</w:t>
      </w:r>
    </w:p>
    <w:p w:rsidR="00FE76CA" w:rsidRPr="00DF6E1A" w:rsidRDefault="00FE76CA" w:rsidP="00FE76CA">
      <w:pPr>
        <w:jc w:val="both"/>
        <w:rPr>
          <w:lang w:val="ru-RU"/>
        </w:rPr>
      </w:pPr>
      <w:r w:rsidRPr="00DF6E1A">
        <w:rPr>
          <w:lang w:val="ru-RU"/>
        </w:rPr>
        <w:t>- без разрешения председателя комиссии покидать рабочее место во время аттестации</w:t>
      </w:r>
      <w:r w:rsidR="00E95638" w:rsidRPr="00DF6E1A">
        <w:rPr>
          <w:lang w:val="ru-RU"/>
        </w:rPr>
        <w:t>.</w:t>
      </w:r>
    </w:p>
    <w:p w:rsidR="00D21069" w:rsidRPr="00DF6E1A" w:rsidRDefault="00D21069" w:rsidP="00E108AB">
      <w:pPr>
        <w:jc w:val="both"/>
        <w:outlineLvl w:val="0"/>
        <w:rPr>
          <w:lang w:val="ru-RU"/>
        </w:rPr>
      </w:pPr>
    </w:p>
    <w:p w:rsidR="00E108AB" w:rsidRPr="00DF6E1A" w:rsidRDefault="00EE69FE" w:rsidP="00E108AB">
      <w:pPr>
        <w:jc w:val="both"/>
        <w:outlineLvl w:val="0"/>
        <w:rPr>
          <w:b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8</w:t>
      </w:r>
      <w:r w:rsidR="008F57FF" w:rsidRPr="00DF6E1A">
        <w:rPr>
          <w:b/>
          <w:lang w:val="ru-RU"/>
        </w:rPr>
        <w:t>.5.</w:t>
      </w:r>
      <w:r w:rsidR="008F57FF" w:rsidRPr="00DF6E1A">
        <w:rPr>
          <w:lang w:val="ru-RU"/>
        </w:rPr>
        <w:t xml:space="preserve"> </w:t>
      </w:r>
      <w:r w:rsidR="00E108AB" w:rsidRPr="00DF6E1A">
        <w:rPr>
          <w:b/>
          <w:lang w:val="ru-RU"/>
        </w:rPr>
        <w:t>Спортсмены</w:t>
      </w:r>
      <w:r w:rsidR="004115F6" w:rsidRPr="00DF6E1A">
        <w:rPr>
          <w:b/>
          <w:lang w:val="ru-RU"/>
        </w:rPr>
        <w:t>,</w:t>
      </w:r>
      <w:r w:rsidR="00E108AB" w:rsidRPr="00DF6E1A">
        <w:rPr>
          <w:b/>
          <w:lang w:val="ru-RU"/>
        </w:rPr>
        <w:t xml:space="preserve"> </w:t>
      </w:r>
      <w:r w:rsidR="00B43636" w:rsidRPr="00DF6E1A">
        <w:rPr>
          <w:b/>
          <w:lang w:val="ru-RU"/>
        </w:rPr>
        <w:t>участники аттестационного процес</w:t>
      </w:r>
      <w:r w:rsidR="0088091F" w:rsidRPr="00DF6E1A">
        <w:rPr>
          <w:b/>
          <w:lang w:val="ru-RU"/>
        </w:rPr>
        <w:t>с</w:t>
      </w:r>
      <w:r w:rsidR="00B43636" w:rsidRPr="00DF6E1A">
        <w:rPr>
          <w:b/>
          <w:lang w:val="ru-RU"/>
        </w:rPr>
        <w:t>а</w:t>
      </w:r>
    </w:p>
    <w:p w:rsidR="00D21069" w:rsidRPr="00DF6E1A" w:rsidRDefault="00D21069" w:rsidP="00E108AB">
      <w:pPr>
        <w:jc w:val="both"/>
        <w:outlineLvl w:val="0"/>
        <w:rPr>
          <w:b/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</w:t>
      </w:r>
      <w:r w:rsidR="00ED1B9A" w:rsidRPr="00DF6E1A">
        <w:rPr>
          <w:lang w:val="ru-RU"/>
        </w:rPr>
        <w:t xml:space="preserve">    </w:t>
      </w:r>
      <w:r w:rsidR="00B43636" w:rsidRPr="00DF6E1A">
        <w:rPr>
          <w:lang w:val="ru-RU"/>
        </w:rPr>
        <w:t xml:space="preserve"> До начала аттестации</w:t>
      </w:r>
      <w:r w:rsidRPr="00DF6E1A">
        <w:rPr>
          <w:lang w:val="ru-RU"/>
        </w:rPr>
        <w:t xml:space="preserve">  обязаны: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</w:t>
      </w:r>
      <w:r w:rsidR="00CE3C4C" w:rsidRPr="00DF6E1A">
        <w:rPr>
          <w:lang w:val="ru-RU"/>
        </w:rPr>
        <w:t>-</w:t>
      </w:r>
      <w:r w:rsidRPr="00DF6E1A">
        <w:rPr>
          <w:lang w:val="ru-RU"/>
        </w:rPr>
        <w:t xml:space="preserve">  пройти </w:t>
      </w:r>
      <w:r w:rsidR="0088091F" w:rsidRPr="00DF6E1A">
        <w:rPr>
          <w:lang w:val="ru-RU"/>
        </w:rPr>
        <w:t>соотве</w:t>
      </w:r>
      <w:r w:rsidR="00AD6C17" w:rsidRPr="00DF6E1A">
        <w:rPr>
          <w:lang w:val="ru-RU"/>
        </w:rPr>
        <w:t>тст</w:t>
      </w:r>
      <w:r w:rsidR="0088091F" w:rsidRPr="00DF6E1A">
        <w:rPr>
          <w:lang w:val="ru-RU"/>
        </w:rPr>
        <w:t>вующ</w:t>
      </w:r>
      <w:r w:rsidR="00B43636" w:rsidRPr="00DF6E1A">
        <w:rPr>
          <w:lang w:val="ru-RU"/>
        </w:rPr>
        <w:t>ую подготовку и аттестационн</w:t>
      </w:r>
      <w:r w:rsidR="0088091F" w:rsidRPr="00DF6E1A">
        <w:rPr>
          <w:lang w:val="ru-RU"/>
        </w:rPr>
        <w:t>ый семи</w:t>
      </w:r>
      <w:r w:rsidR="00B43636" w:rsidRPr="00DF6E1A">
        <w:rPr>
          <w:lang w:val="ru-RU"/>
        </w:rPr>
        <w:t>нар</w:t>
      </w:r>
      <w:r w:rsidRPr="00DF6E1A">
        <w:rPr>
          <w:lang w:val="ru-RU"/>
        </w:rPr>
        <w:t>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</w:t>
      </w:r>
      <w:r w:rsidR="00B43636" w:rsidRPr="00DF6E1A">
        <w:rPr>
          <w:lang w:val="ru-RU"/>
        </w:rPr>
        <w:t xml:space="preserve">- </w:t>
      </w:r>
      <w:r w:rsidRPr="00DF6E1A">
        <w:rPr>
          <w:lang w:val="ru-RU"/>
        </w:rPr>
        <w:t xml:space="preserve">получить допуск к </w:t>
      </w:r>
      <w:r w:rsidR="00B43636" w:rsidRPr="00DF6E1A">
        <w:rPr>
          <w:lang w:val="ru-RU"/>
        </w:rPr>
        <w:t>аттестации</w:t>
      </w:r>
      <w:r w:rsidRPr="00DF6E1A">
        <w:rPr>
          <w:lang w:val="ru-RU"/>
        </w:rPr>
        <w:t>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</w:t>
      </w:r>
      <w:r w:rsidR="00CE3C4C" w:rsidRPr="00DF6E1A">
        <w:rPr>
          <w:lang w:val="ru-RU"/>
        </w:rPr>
        <w:t>-</w:t>
      </w:r>
      <w:r w:rsidRPr="00DF6E1A">
        <w:rPr>
          <w:lang w:val="ru-RU"/>
        </w:rPr>
        <w:t xml:space="preserve">  </w:t>
      </w:r>
      <w:r w:rsidR="00B43636" w:rsidRPr="00DF6E1A">
        <w:rPr>
          <w:lang w:val="ru-RU"/>
        </w:rPr>
        <w:t>пройти регистрацию.</w:t>
      </w:r>
    </w:p>
    <w:p w:rsidR="00E108AB" w:rsidRPr="00DF6E1A" w:rsidRDefault="00B43636" w:rsidP="00B43636">
      <w:pPr>
        <w:rPr>
          <w:lang w:val="ru-RU"/>
        </w:rPr>
      </w:pPr>
      <w:r w:rsidRPr="00DF6E1A">
        <w:rPr>
          <w:lang w:val="ru-RU"/>
        </w:rPr>
        <w:t xml:space="preserve">        Во в</w:t>
      </w:r>
      <w:r w:rsidR="00E108AB" w:rsidRPr="00DF6E1A">
        <w:rPr>
          <w:lang w:val="ru-RU"/>
        </w:rPr>
        <w:t>ремя прохождения аттестации</w:t>
      </w:r>
      <w:r w:rsidRPr="00DF6E1A">
        <w:rPr>
          <w:lang w:val="ru-RU"/>
        </w:rPr>
        <w:t xml:space="preserve"> обязаны</w:t>
      </w:r>
      <w:r w:rsidR="00E108AB" w:rsidRPr="00DF6E1A">
        <w:rPr>
          <w:lang w:val="ru-RU"/>
        </w:rPr>
        <w:t>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</w:t>
      </w:r>
      <w:r w:rsidR="00CE3C4C" w:rsidRPr="00DF6E1A">
        <w:rPr>
          <w:lang w:val="ru-RU"/>
        </w:rPr>
        <w:t>-</w:t>
      </w:r>
      <w:r w:rsidRPr="00DF6E1A">
        <w:rPr>
          <w:lang w:val="ru-RU"/>
        </w:rPr>
        <w:t xml:space="preserve">  своевременно прибыть  на экзамен;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lastRenderedPageBreak/>
        <w:t xml:space="preserve">      </w:t>
      </w:r>
      <w:r w:rsidR="00CE3C4C" w:rsidRPr="00DF6E1A">
        <w:rPr>
          <w:lang w:val="ru-RU"/>
        </w:rPr>
        <w:t xml:space="preserve">- </w:t>
      </w:r>
      <w:r w:rsidRPr="00DF6E1A">
        <w:rPr>
          <w:lang w:val="ru-RU"/>
        </w:rPr>
        <w:t xml:space="preserve">выполнять  </w:t>
      </w:r>
      <w:r w:rsidR="00001699" w:rsidRPr="00DF6E1A">
        <w:rPr>
          <w:lang w:val="ru-RU"/>
        </w:rPr>
        <w:t>обусловленные</w:t>
      </w:r>
      <w:r w:rsidR="00B43636" w:rsidRPr="00DF6E1A">
        <w:rPr>
          <w:lang w:val="ru-RU"/>
        </w:rPr>
        <w:t xml:space="preserve"> данным положением </w:t>
      </w:r>
      <w:r w:rsidRPr="00DF6E1A">
        <w:rPr>
          <w:lang w:val="ru-RU"/>
        </w:rPr>
        <w:t xml:space="preserve">указания членов </w:t>
      </w:r>
      <w:proofErr w:type="spellStart"/>
      <w:r w:rsidRPr="00DF6E1A">
        <w:rPr>
          <w:lang w:val="ru-RU"/>
        </w:rPr>
        <w:t>АК</w:t>
      </w:r>
      <w:r w:rsidR="004115F6" w:rsidRPr="00DF6E1A">
        <w:rPr>
          <w:lang w:val="ru-RU"/>
        </w:rPr>
        <w:t>м</w:t>
      </w:r>
      <w:proofErr w:type="spellEnd"/>
      <w:r w:rsidRPr="00DF6E1A">
        <w:rPr>
          <w:lang w:val="ru-RU"/>
        </w:rPr>
        <w:t>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</w:t>
      </w:r>
      <w:r w:rsidR="00CE3C4C" w:rsidRPr="00DF6E1A">
        <w:rPr>
          <w:lang w:val="ru-RU"/>
        </w:rPr>
        <w:t>-</w:t>
      </w:r>
      <w:r w:rsidRPr="00DF6E1A">
        <w:rPr>
          <w:lang w:val="ru-RU"/>
        </w:rPr>
        <w:t xml:space="preserve"> быть одетым в </w:t>
      </w:r>
      <w:r w:rsidR="008F50BE" w:rsidRPr="00DF6E1A">
        <w:rPr>
          <w:lang w:val="ru-RU"/>
        </w:rPr>
        <w:t>установленную форму</w:t>
      </w:r>
      <w:r w:rsidRPr="00DF6E1A">
        <w:rPr>
          <w:lang w:val="ru-RU"/>
        </w:rPr>
        <w:t xml:space="preserve"> с отличительным поясом и иметь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     установленный комплект защитного снаряжения;</w:t>
      </w:r>
    </w:p>
    <w:p w:rsidR="00E108AB" w:rsidRPr="00DF6E1A" w:rsidRDefault="00E108AB" w:rsidP="00B43636">
      <w:pPr>
        <w:jc w:val="both"/>
        <w:rPr>
          <w:lang w:val="ru-RU"/>
        </w:rPr>
      </w:pPr>
      <w:r w:rsidRPr="00DF6E1A">
        <w:rPr>
          <w:lang w:val="ru-RU"/>
        </w:rPr>
        <w:t xml:space="preserve">      </w:t>
      </w:r>
      <w:r w:rsidR="00CE3C4C" w:rsidRPr="00DF6E1A">
        <w:rPr>
          <w:lang w:val="ru-RU"/>
        </w:rPr>
        <w:t>-</w:t>
      </w:r>
      <w:r w:rsidRPr="00DF6E1A">
        <w:rPr>
          <w:lang w:val="ru-RU"/>
        </w:rPr>
        <w:t xml:space="preserve">  продемонст</w:t>
      </w:r>
      <w:r w:rsidR="00FD3FA5" w:rsidRPr="00DF6E1A">
        <w:rPr>
          <w:lang w:val="ru-RU"/>
        </w:rPr>
        <w:t xml:space="preserve">рировать </w:t>
      </w:r>
      <w:r w:rsidR="00B43636" w:rsidRPr="00DF6E1A">
        <w:rPr>
          <w:lang w:val="ru-RU"/>
        </w:rPr>
        <w:t>необходимые практические навыки, изложенные в программе аттестования</w:t>
      </w:r>
      <w:r w:rsidR="00E95638" w:rsidRPr="00DF6E1A">
        <w:rPr>
          <w:lang w:val="ru-RU"/>
        </w:rPr>
        <w:t>;</w:t>
      </w:r>
    </w:p>
    <w:p w:rsidR="00CE3C4C" w:rsidRPr="00DF6E1A" w:rsidRDefault="00CE3C4C" w:rsidP="00E95638">
      <w:pPr>
        <w:jc w:val="both"/>
        <w:rPr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Спортсмены имеют право:</w:t>
      </w:r>
    </w:p>
    <w:p w:rsidR="00E108AB" w:rsidRPr="00DF6E1A" w:rsidRDefault="00CE3C4C" w:rsidP="00E108AB">
      <w:pPr>
        <w:ind w:left="360"/>
        <w:jc w:val="both"/>
        <w:rPr>
          <w:lang w:val="ru-RU"/>
        </w:rPr>
      </w:pPr>
      <w:r w:rsidRPr="00DF6E1A">
        <w:rPr>
          <w:lang w:val="ru-RU"/>
        </w:rPr>
        <w:t>-</w:t>
      </w:r>
      <w:r w:rsidR="00E108AB" w:rsidRPr="00DF6E1A">
        <w:rPr>
          <w:lang w:val="ru-RU"/>
        </w:rPr>
        <w:t xml:space="preserve">  в любое время отказаться от аттестации.</w:t>
      </w:r>
    </w:p>
    <w:p w:rsidR="00E108AB" w:rsidRPr="00DF6E1A" w:rsidRDefault="00E108AB" w:rsidP="00E108AB">
      <w:pPr>
        <w:ind w:left="180"/>
        <w:jc w:val="both"/>
        <w:rPr>
          <w:lang w:val="ru-RU"/>
        </w:rPr>
      </w:pPr>
      <w:r w:rsidRPr="00DF6E1A">
        <w:rPr>
          <w:lang w:val="ru-RU"/>
        </w:rPr>
        <w:t xml:space="preserve"> Спортсмены не имеют право во время аттестации:</w:t>
      </w:r>
    </w:p>
    <w:p w:rsidR="00E108AB" w:rsidRPr="00DF6E1A" w:rsidRDefault="00E108AB" w:rsidP="00357D12">
      <w:pPr>
        <w:ind w:left="180"/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CE3C4C" w:rsidRPr="00DF6E1A">
        <w:rPr>
          <w:lang w:val="ru-RU"/>
        </w:rPr>
        <w:t>-</w:t>
      </w:r>
      <w:r w:rsidRPr="00DF6E1A">
        <w:rPr>
          <w:lang w:val="ru-RU"/>
        </w:rPr>
        <w:t xml:space="preserve"> носить пояс другой степени аттестации</w:t>
      </w:r>
      <w:r w:rsidR="00357D12" w:rsidRPr="00DF6E1A">
        <w:rPr>
          <w:lang w:val="ru-RU"/>
        </w:rPr>
        <w:t>;</w:t>
      </w:r>
      <w:r w:rsidRPr="00DF6E1A">
        <w:rPr>
          <w:lang w:val="ru-RU"/>
        </w:rPr>
        <w:t xml:space="preserve"> </w:t>
      </w:r>
    </w:p>
    <w:p w:rsidR="00E108AB" w:rsidRPr="00DF6E1A" w:rsidRDefault="00CE3C4C" w:rsidP="00CE3C4C">
      <w:pPr>
        <w:jc w:val="both"/>
        <w:rPr>
          <w:lang w:val="ru-RU"/>
        </w:rPr>
      </w:pPr>
      <w:r w:rsidRPr="00DF6E1A">
        <w:rPr>
          <w:lang w:val="ru-RU"/>
        </w:rPr>
        <w:t xml:space="preserve">       - </w:t>
      </w:r>
      <w:r w:rsidR="00E108AB" w:rsidRPr="00DF6E1A">
        <w:rPr>
          <w:lang w:val="ru-RU"/>
        </w:rPr>
        <w:t>нарушать правила и меры безопасности, правила поведения и этикета;</w:t>
      </w:r>
    </w:p>
    <w:p w:rsidR="00E108AB" w:rsidRPr="00DF6E1A" w:rsidRDefault="00CE3C4C" w:rsidP="00CE3C4C">
      <w:pPr>
        <w:jc w:val="both"/>
        <w:rPr>
          <w:lang w:val="ru-RU"/>
        </w:rPr>
      </w:pPr>
      <w:r w:rsidRPr="00DF6E1A">
        <w:rPr>
          <w:lang w:val="ru-RU"/>
        </w:rPr>
        <w:t xml:space="preserve">       - </w:t>
      </w:r>
      <w:r w:rsidR="00E108AB" w:rsidRPr="00DF6E1A">
        <w:rPr>
          <w:lang w:val="ru-RU"/>
        </w:rPr>
        <w:t>вмешиваться в работу аттестационной комиссии, вступать с ними в пререкания;</w:t>
      </w:r>
    </w:p>
    <w:p w:rsidR="00CE3C4C" w:rsidRPr="00DF6E1A" w:rsidRDefault="00CE3C4C" w:rsidP="00CE3C4C">
      <w:pPr>
        <w:jc w:val="both"/>
        <w:rPr>
          <w:lang w:val="ru-RU"/>
        </w:rPr>
      </w:pPr>
      <w:r w:rsidRPr="00DF6E1A">
        <w:rPr>
          <w:lang w:val="ru-RU"/>
        </w:rPr>
        <w:t xml:space="preserve">       - </w:t>
      </w:r>
      <w:r w:rsidR="00E108AB" w:rsidRPr="00DF6E1A">
        <w:rPr>
          <w:lang w:val="ru-RU"/>
        </w:rPr>
        <w:t xml:space="preserve">иметь при себе (на себе)  любые сторонние атрибуты, не </w:t>
      </w:r>
      <w:r w:rsidR="004115F6" w:rsidRPr="00DF6E1A">
        <w:rPr>
          <w:lang w:val="ru-RU"/>
        </w:rPr>
        <w:t>относящиеся</w:t>
      </w:r>
      <w:r w:rsidR="00E108AB" w:rsidRPr="00DF6E1A">
        <w:rPr>
          <w:lang w:val="ru-RU"/>
        </w:rPr>
        <w:t xml:space="preserve"> </w:t>
      </w:r>
      <w:r w:rsidR="004115F6" w:rsidRPr="00DF6E1A">
        <w:rPr>
          <w:lang w:val="ru-RU"/>
        </w:rPr>
        <w:t>к</w:t>
      </w:r>
      <w:r w:rsidR="00E108AB" w:rsidRPr="00DF6E1A">
        <w:rPr>
          <w:lang w:val="ru-RU"/>
        </w:rPr>
        <w:t xml:space="preserve"> экипировк</w:t>
      </w:r>
      <w:r w:rsidR="004115F6" w:rsidRPr="00DF6E1A">
        <w:rPr>
          <w:lang w:val="ru-RU"/>
        </w:rPr>
        <w:t xml:space="preserve">е </w:t>
      </w:r>
      <w:r w:rsidR="00AF5537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 </w:t>
      </w:r>
    </w:p>
    <w:p w:rsidR="00E108AB" w:rsidRPr="00DF6E1A" w:rsidRDefault="00CE3C4C" w:rsidP="00CE3C4C">
      <w:pPr>
        <w:jc w:val="both"/>
        <w:rPr>
          <w:lang w:val="ru-RU"/>
        </w:rPr>
      </w:pPr>
      <w:r w:rsidRPr="00DF6E1A">
        <w:rPr>
          <w:lang w:val="ru-RU"/>
        </w:rPr>
        <w:t xml:space="preserve">          </w:t>
      </w:r>
      <w:r w:rsidR="00AF5537" w:rsidRPr="00DF6E1A">
        <w:rPr>
          <w:lang w:val="ru-RU"/>
        </w:rPr>
        <w:t xml:space="preserve">и </w:t>
      </w:r>
      <w:r w:rsidR="004115F6" w:rsidRPr="00DF6E1A">
        <w:rPr>
          <w:lang w:val="ru-RU"/>
        </w:rPr>
        <w:t>стилю</w:t>
      </w:r>
      <w:r w:rsidR="00E108AB" w:rsidRPr="00DF6E1A">
        <w:rPr>
          <w:lang w:val="ru-RU"/>
        </w:rPr>
        <w:t xml:space="preserve">.  </w:t>
      </w:r>
    </w:p>
    <w:p w:rsidR="00CE3C4C" w:rsidRPr="00DF6E1A" w:rsidRDefault="00CE3C4C" w:rsidP="00CE3C4C">
      <w:pPr>
        <w:jc w:val="both"/>
        <w:rPr>
          <w:lang w:val="ru-RU"/>
        </w:rPr>
      </w:pPr>
      <w:r w:rsidRPr="00DF6E1A">
        <w:rPr>
          <w:lang w:val="ru-RU"/>
        </w:rPr>
        <w:t xml:space="preserve">       - </w:t>
      </w:r>
      <w:r w:rsidR="00E108AB" w:rsidRPr="00DF6E1A">
        <w:rPr>
          <w:lang w:val="ru-RU"/>
        </w:rPr>
        <w:t xml:space="preserve">использовать оружие, которое может послужить причиной травмы или  требующее </w:t>
      </w:r>
    </w:p>
    <w:p w:rsidR="00E108AB" w:rsidRPr="00DF6E1A" w:rsidRDefault="00CE3C4C" w:rsidP="00CE3C4C">
      <w:pPr>
        <w:jc w:val="both"/>
        <w:rPr>
          <w:lang w:val="ru-RU"/>
        </w:rPr>
      </w:pPr>
      <w:r w:rsidRPr="00DF6E1A">
        <w:rPr>
          <w:lang w:val="ru-RU"/>
        </w:rPr>
        <w:t xml:space="preserve">          </w:t>
      </w:r>
      <w:r w:rsidR="00E108AB" w:rsidRPr="00DF6E1A">
        <w:rPr>
          <w:lang w:val="ru-RU"/>
        </w:rPr>
        <w:t xml:space="preserve">специального разрешения на его ношение.   </w:t>
      </w:r>
    </w:p>
    <w:p w:rsidR="00EE69FE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</w:t>
      </w:r>
    </w:p>
    <w:p w:rsidR="00E108AB" w:rsidRPr="00DF6E1A" w:rsidRDefault="00EE69FE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8</w:t>
      </w:r>
      <w:r w:rsidR="00E108AB" w:rsidRPr="00DF6E1A">
        <w:rPr>
          <w:b/>
          <w:lang w:val="ru-RU"/>
        </w:rPr>
        <w:t>.</w:t>
      </w:r>
      <w:r w:rsidR="008F57FF" w:rsidRPr="00DF6E1A">
        <w:rPr>
          <w:b/>
          <w:lang w:val="ru-RU"/>
        </w:rPr>
        <w:t>6</w:t>
      </w:r>
      <w:r w:rsidR="00E108AB" w:rsidRPr="00DF6E1A">
        <w:rPr>
          <w:b/>
          <w:lang w:val="ru-RU"/>
        </w:rPr>
        <w:t xml:space="preserve">. Зрители и гости. </w:t>
      </w:r>
      <w:r w:rsidR="00E108AB" w:rsidRPr="00DF6E1A">
        <w:rPr>
          <w:lang w:val="ru-RU"/>
        </w:rPr>
        <w:t xml:space="preserve">Учитывая, то, что техническая аттестация по </w:t>
      </w:r>
      <w:r w:rsidR="00CE3C4C" w:rsidRPr="00DF6E1A">
        <w:rPr>
          <w:lang w:val="ru-RU"/>
        </w:rPr>
        <w:t>военно-спортивным многоборьям</w:t>
      </w:r>
      <w:r w:rsidR="00E108AB" w:rsidRPr="00DF6E1A">
        <w:rPr>
          <w:lang w:val="ru-RU"/>
        </w:rPr>
        <w:t xml:space="preserve"> проводится открытым способом, </w:t>
      </w:r>
      <w:r w:rsidR="004115F6" w:rsidRPr="00DF6E1A">
        <w:rPr>
          <w:lang w:val="ru-RU"/>
        </w:rPr>
        <w:t xml:space="preserve">на экзамене </w:t>
      </w:r>
      <w:r w:rsidR="00E108AB" w:rsidRPr="00DF6E1A">
        <w:rPr>
          <w:lang w:val="ru-RU"/>
        </w:rPr>
        <w:t>разрешено присутствие представителей спортивных организаций, тренеров, родителей, спонсоров и других приглашённых лиц. Но при этом организаторами должно учитываться: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допустимое количество зрителей в соответствии с размерами помещения;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наличие специально отведённых и оборудованных для зрителей мест;</w:t>
      </w:r>
    </w:p>
    <w:p w:rsidR="00E108AB" w:rsidRPr="00DF6E1A" w:rsidRDefault="00E108AB" w:rsidP="00E108AB">
      <w:pPr>
        <w:jc w:val="both"/>
        <w:rPr>
          <w:lang w:val="ru-RU"/>
        </w:rPr>
      </w:pPr>
      <w:proofErr w:type="gramStart"/>
      <w:r w:rsidRPr="00DF6E1A">
        <w:rPr>
          <w:lang w:val="ru-RU"/>
        </w:rPr>
        <w:t>- информированность приглашённых о правилах поведения и передвижения.</w:t>
      </w:r>
      <w:proofErr w:type="gramEnd"/>
    </w:p>
    <w:p w:rsidR="00E108AB" w:rsidRPr="00DF6E1A" w:rsidRDefault="004115F6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 </w:t>
      </w:r>
      <w:r w:rsidR="00E108AB" w:rsidRPr="00DF6E1A">
        <w:rPr>
          <w:lang w:val="ru-RU"/>
        </w:rPr>
        <w:t>Присутствие личного тренера  спортсмена на аттестации не должно сопровождать</w:t>
      </w:r>
      <w:r w:rsidR="00052A1D" w:rsidRPr="00DF6E1A">
        <w:rPr>
          <w:lang w:val="ru-RU"/>
        </w:rPr>
        <w:t>ся</w:t>
      </w:r>
      <w:r w:rsidR="00E108AB" w:rsidRPr="00DF6E1A">
        <w:rPr>
          <w:lang w:val="ru-RU"/>
        </w:rPr>
        <w:t xml:space="preserve"> </w:t>
      </w:r>
      <w:r w:rsidR="00052A1D" w:rsidRPr="00DF6E1A">
        <w:rPr>
          <w:lang w:val="ru-RU"/>
        </w:rPr>
        <w:t xml:space="preserve">его </w:t>
      </w:r>
      <w:r w:rsidR="00E108AB" w:rsidRPr="00DF6E1A">
        <w:rPr>
          <w:lang w:val="ru-RU"/>
        </w:rPr>
        <w:t>комментариями, поправками, рекомендациями</w:t>
      </w:r>
      <w:r w:rsidR="00052A1D" w:rsidRPr="00DF6E1A">
        <w:rPr>
          <w:lang w:val="ru-RU"/>
        </w:rPr>
        <w:t xml:space="preserve"> в сторону воспитанника</w:t>
      </w:r>
      <w:r w:rsidR="00E108AB" w:rsidRPr="00DF6E1A">
        <w:rPr>
          <w:lang w:val="ru-RU"/>
        </w:rPr>
        <w:t xml:space="preserve">, т.к. все  </w:t>
      </w:r>
      <w:r w:rsidR="00FD3FA5" w:rsidRPr="00DF6E1A">
        <w:rPr>
          <w:lang w:val="ru-RU"/>
        </w:rPr>
        <w:t>тренерско-преподавательские</w:t>
      </w:r>
      <w:r w:rsidR="00E108AB" w:rsidRPr="00DF6E1A">
        <w:rPr>
          <w:lang w:val="ru-RU"/>
        </w:rPr>
        <w:t xml:space="preserve"> функции тренер должен  выполнять  в  </w:t>
      </w:r>
      <w:r w:rsidR="00FD3FA5" w:rsidRPr="00DF6E1A">
        <w:rPr>
          <w:lang w:val="ru-RU"/>
        </w:rPr>
        <w:t>период подготовки к аттестации.</w:t>
      </w:r>
    </w:p>
    <w:p w:rsidR="00EE69FE" w:rsidRPr="00DF6E1A" w:rsidRDefault="00EE69FE" w:rsidP="00E108AB">
      <w:pPr>
        <w:jc w:val="both"/>
        <w:rPr>
          <w:b/>
          <w:lang w:val="ru-RU"/>
        </w:rPr>
      </w:pPr>
    </w:p>
    <w:p w:rsidR="00E108AB" w:rsidRPr="00DF6E1A" w:rsidRDefault="00EE69FE" w:rsidP="00E108AB">
      <w:pPr>
        <w:jc w:val="both"/>
        <w:rPr>
          <w:lang w:val="ru-RU"/>
        </w:rPr>
      </w:pPr>
      <w:r w:rsidRPr="00DF6E1A">
        <w:rPr>
          <w:b/>
          <w:lang w:val="ru-RU"/>
        </w:rPr>
        <w:t xml:space="preserve">     8</w:t>
      </w:r>
      <w:r w:rsidR="00E108AB" w:rsidRPr="00DF6E1A">
        <w:rPr>
          <w:b/>
          <w:lang w:val="ru-RU"/>
        </w:rPr>
        <w:t>.</w:t>
      </w:r>
      <w:r w:rsidR="008F57FF" w:rsidRPr="00DF6E1A">
        <w:rPr>
          <w:b/>
          <w:lang w:val="ru-RU"/>
        </w:rPr>
        <w:t>7</w:t>
      </w:r>
      <w:r w:rsidR="00E108AB" w:rsidRPr="00DF6E1A">
        <w:rPr>
          <w:b/>
          <w:lang w:val="ru-RU"/>
        </w:rPr>
        <w:t>. Представители средств массовой информации</w:t>
      </w:r>
      <w:r w:rsidR="00E108AB" w:rsidRPr="00DF6E1A">
        <w:rPr>
          <w:lang w:val="ru-RU"/>
        </w:rPr>
        <w:t xml:space="preserve"> </w:t>
      </w:r>
      <w:r w:rsidR="00E108AB" w:rsidRPr="00DF6E1A">
        <w:rPr>
          <w:b/>
          <w:lang w:val="ru-RU"/>
        </w:rPr>
        <w:t xml:space="preserve">(журналисты, </w:t>
      </w:r>
      <w:proofErr w:type="spellStart"/>
      <w:r w:rsidR="00CE3C4C" w:rsidRPr="00DF6E1A">
        <w:rPr>
          <w:b/>
          <w:lang w:val="ru-RU"/>
        </w:rPr>
        <w:t>видео</w:t>
      </w:r>
      <w:r w:rsidR="00E108AB" w:rsidRPr="00DF6E1A">
        <w:rPr>
          <w:b/>
          <w:lang w:val="ru-RU"/>
        </w:rPr>
        <w:t>операторы</w:t>
      </w:r>
      <w:proofErr w:type="spellEnd"/>
      <w:r w:rsidR="00E108AB" w:rsidRPr="00DF6E1A">
        <w:rPr>
          <w:b/>
          <w:lang w:val="ru-RU"/>
        </w:rPr>
        <w:t xml:space="preserve">, корреспонденты) </w:t>
      </w:r>
      <w:r w:rsidR="00E108AB" w:rsidRPr="00DF6E1A">
        <w:rPr>
          <w:lang w:val="ru-RU"/>
        </w:rPr>
        <w:t xml:space="preserve">могут приглашаться  на проведение технической аттестации, для создания  коллекции </w:t>
      </w:r>
      <w:r w:rsidR="00981A3C" w:rsidRPr="00DF6E1A">
        <w:rPr>
          <w:lang w:val="ru-RU"/>
        </w:rPr>
        <w:t>документальных</w:t>
      </w:r>
      <w:r w:rsidR="00E108AB" w:rsidRPr="00DF6E1A">
        <w:rPr>
          <w:lang w:val="ru-RU"/>
        </w:rPr>
        <w:t xml:space="preserve"> видеоархивов, учебных фильмов, написания издательских статей  с целью популяризации </w:t>
      </w:r>
      <w:r w:rsidR="00CE3C4C" w:rsidRPr="00DF6E1A">
        <w:rPr>
          <w:lang w:val="ru-RU"/>
        </w:rPr>
        <w:t>военно-спортивных многоборий</w:t>
      </w:r>
      <w:r w:rsidR="008F50BE" w:rsidRPr="00DF6E1A">
        <w:rPr>
          <w:lang w:val="ru-RU"/>
        </w:rPr>
        <w:t>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При этом</w:t>
      </w:r>
      <w:proofErr w:type="gramStart"/>
      <w:r w:rsidR="00052A1D" w:rsidRPr="00DF6E1A">
        <w:rPr>
          <w:lang w:val="ru-RU"/>
        </w:rPr>
        <w:t>,</w:t>
      </w:r>
      <w:proofErr w:type="gramEnd"/>
      <w:r w:rsidRPr="00DF6E1A">
        <w:rPr>
          <w:lang w:val="ru-RU"/>
        </w:rPr>
        <w:t xml:space="preserve">  их присутствие на аттестации не должно стеснять, мешать, отвлекать, прерывать работу как самих </w:t>
      </w:r>
      <w:r w:rsidR="00981A3C" w:rsidRPr="00DF6E1A">
        <w:rPr>
          <w:lang w:val="ru-RU"/>
        </w:rPr>
        <w:t>учеников</w:t>
      </w:r>
      <w:r w:rsidRPr="00DF6E1A">
        <w:rPr>
          <w:lang w:val="ru-RU"/>
        </w:rPr>
        <w:t>, так и аттестационн</w:t>
      </w:r>
      <w:r w:rsidR="00981A3C" w:rsidRPr="00DF6E1A">
        <w:rPr>
          <w:lang w:val="ru-RU"/>
        </w:rPr>
        <w:t>ую</w:t>
      </w:r>
      <w:r w:rsidRPr="00DF6E1A">
        <w:rPr>
          <w:lang w:val="ru-RU"/>
        </w:rPr>
        <w:t xml:space="preserve">  комисси</w:t>
      </w:r>
      <w:r w:rsidR="00981A3C" w:rsidRPr="00DF6E1A">
        <w:rPr>
          <w:lang w:val="ru-RU"/>
        </w:rPr>
        <w:t>ю</w:t>
      </w:r>
      <w:r w:rsidRPr="00DF6E1A">
        <w:rPr>
          <w:lang w:val="ru-RU"/>
        </w:rPr>
        <w:t>. Для этого до начала аттестации для них должна быт</w:t>
      </w:r>
      <w:r w:rsidR="00793E8F" w:rsidRPr="00DF6E1A">
        <w:rPr>
          <w:lang w:val="ru-RU"/>
        </w:rPr>
        <w:t xml:space="preserve">ь </w:t>
      </w:r>
      <w:r w:rsidR="00CE3C4C" w:rsidRPr="00DF6E1A">
        <w:rPr>
          <w:lang w:val="ru-RU"/>
        </w:rPr>
        <w:t>заранее</w:t>
      </w:r>
      <w:r w:rsidR="00793E8F" w:rsidRPr="00DF6E1A">
        <w:rPr>
          <w:lang w:val="ru-RU"/>
        </w:rPr>
        <w:t xml:space="preserve"> выделана зона их </w:t>
      </w:r>
      <w:r w:rsidR="00CE3C4C" w:rsidRPr="00DF6E1A">
        <w:rPr>
          <w:lang w:val="ru-RU"/>
        </w:rPr>
        <w:t>пребывания</w:t>
      </w:r>
      <w:r w:rsidRPr="00DF6E1A">
        <w:rPr>
          <w:lang w:val="ru-RU"/>
        </w:rPr>
        <w:t xml:space="preserve"> и оговорены допустимые ими действия.</w:t>
      </w:r>
    </w:p>
    <w:p w:rsidR="003C620F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 </w:t>
      </w:r>
    </w:p>
    <w:p w:rsidR="00E108AB" w:rsidRPr="00DF6E1A" w:rsidRDefault="00EE69FE" w:rsidP="00E108AB">
      <w:pPr>
        <w:rPr>
          <w:b/>
          <w:lang w:val="ru-RU"/>
        </w:rPr>
      </w:pPr>
      <w:r w:rsidRPr="00DF6E1A">
        <w:rPr>
          <w:b/>
          <w:lang w:val="ru-RU"/>
        </w:rPr>
        <w:t xml:space="preserve">     9</w:t>
      </w:r>
      <w:r w:rsidR="00E108AB" w:rsidRPr="00DF6E1A">
        <w:rPr>
          <w:b/>
          <w:lang w:val="ru-RU"/>
        </w:rPr>
        <w:t>.  Допуск к аттестации</w:t>
      </w:r>
    </w:p>
    <w:p w:rsidR="003C620F" w:rsidRPr="00DF6E1A" w:rsidRDefault="003C620F" w:rsidP="00E108AB">
      <w:pPr>
        <w:rPr>
          <w:b/>
          <w:lang w:val="ru-RU"/>
        </w:rPr>
      </w:pPr>
    </w:p>
    <w:p w:rsidR="00052A1D" w:rsidRPr="00DF6E1A" w:rsidRDefault="00E108AB" w:rsidP="00E108AB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Допуск к аттестации</w:t>
      </w:r>
      <w:r w:rsidR="00195E57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- это </w:t>
      </w:r>
      <w:r w:rsidR="00B17A4C" w:rsidRPr="00DF6E1A">
        <w:rPr>
          <w:lang w:val="ru-RU"/>
        </w:rPr>
        <w:t>мероприятие,</w:t>
      </w:r>
      <w:r w:rsidR="00CB3E6A" w:rsidRPr="00DF6E1A">
        <w:rPr>
          <w:lang w:val="ru-RU"/>
        </w:rPr>
        <w:t xml:space="preserve"> </w:t>
      </w:r>
      <w:r w:rsidR="00ED1B9A" w:rsidRPr="00DF6E1A">
        <w:rPr>
          <w:lang w:val="ru-RU"/>
        </w:rPr>
        <w:t xml:space="preserve">осуществляемое аттестационной комиссией </w:t>
      </w:r>
      <w:r w:rsidR="00CB3E6A" w:rsidRPr="00DF6E1A">
        <w:rPr>
          <w:lang w:val="ru-RU"/>
        </w:rPr>
        <w:t>включающее в себя:</w:t>
      </w:r>
    </w:p>
    <w:p w:rsidR="007C000C" w:rsidRPr="00DF6E1A" w:rsidRDefault="007C000C" w:rsidP="00E108AB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    - </w:t>
      </w:r>
      <w:r w:rsidR="00E108AB" w:rsidRPr="00DF6E1A">
        <w:rPr>
          <w:lang w:val="ru-RU"/>
        </w:rPr>
        <w:t>регистраци</w:t>
      </w:r>
      <w:r w:rsidR="00CB3E6A" w:rsidRPr="00DF6E1A">
        <w:rPr>
          <w:lang w:val="ru-RU"/>
        </w:rPr>
        <w:t>ю</w:t>
      </w:r>
      <w:r w:rsidRPr="00DF6E1A">
        <w:rPr>
          <w:lang w:val="ru-RU"/>
        </w:rPr>
        <w:t xml:space="preserve"> спортсменов;</w:t>
      </w:r>
      <w:r w:rsidR="00E108AB" w:rsidRPr="00DF6E1A">
        <w:rPr>
          <w:lang w:val="ru-RU"/>
        </w:rPr>
        <w:t xml:space="preserve"> </w:t>
      </w:r>
      <w:r w:rsidR="007A5210" w:rsidRPr="00DF6E1A">
        <w:rPr>
          <w:lang w:val="ru-RU"/>
        </w:rPr>
        <w:t xml:space="preserve"> </w:t>
      </w:r>
    </w:p>
    <w:p w:rsidR="007C000C" w:rsidRPr="00DF6E1A" w:rsidRDefault="007C000C" w:rsidP="007C000C">
      <w:pPr>
        <w:tabs>
          <w:tab w:val="num" w:pos="1440"/>
        </w:tabs>
        <w:ind w:left="567"/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CB3E6A" w:rsidRPr="00DF6E1A">
        <w:rPr>
          <w:lang w:val="ru-RU"/>
        </w:rPr>
        <w:t>проверка подаваемых документов</w:t>
      </w:r>
      <w:r w:rsidR="007A5210" w:rsidRPr="00DF6E1A">
        <w:rPr>
          <w:lang w:val="ru-RU"/>
        </w:rPr>
        <w:t>;</w:t>
      </w:r>
      <w:r w:rsidR="00E108AB" w:rsidRPr="00DF6E1A">
        <w:rPr>
          <w:lang w:val="ru-RU"/>
        </w:rPr>
        <w:t xml:space="preserve"> </w:t>
      </w:r>
    </w:p>
    <w:p w:rsidR="00CB3E6A" w:rsidRPr="00DF6E1A" w:rsidRDefault="007C000C" w:rsidP="007C000C">
      <w:pPr>
        <w:tabs>
          <w:tab w:val="num" w:pos="1440"/>
        </w:tabs>
        <w:ind w:left="567"/>
        <w:jc w:val="both"/>
        <w:rPr>
          <w:lang w:val="ru-RU"/>
        </w:rPr>
      </w:pPr>
      <w:r w:rsidRPr="00DF6E1A">
        <w:rPr>
          <w:lang w:val="ru-RU"/>
        </w:rPr>
        <w:t xml:space="preserve">- </w:t>
      </w:r>
      <w:r w:rsidR="00E108AB" w:rsidRPr="00DF6E1A">
        <w:rPr>
          <w:lang w:val="ru-RU"/>
        </w:rPr>
        <w:t>ознакомление  с по</w:t>
      </w:r>
      <w:r w:rsidR="007A5210" w:rsidRPr="00DF6E1A">
        <w:rPr>
          <w:lang w:val="ru-RU"/>
        </w:rPr>
        <w:t>рядком и правилами аттестования;</w:t>
      </w:r>
    </w:p>
    <w:p w:rsidR="007C000C" w:rsidRPr="00DF6E1A" w:rsidRDefault="00CB3E6A" w:rsidP="007C000C">
      <w:pPr>
        <w:tabs>
          <w:tab w:val="num" w:pos="1440"/>
        </w:tabs>
        <w:ind w:left="567"/>
        <w:jc w:val="both"/>
        <w:rPr>
          <w:lang w:val="ru-RU"/>
        </w:rPr>
      </w:pPr>
      <w:r w:rsidRPr="00DF6E1A">
        <w:rPr>
          <w:lang w:val="ru-RU"/>
        </w:rPr>
        <w:t>- проведение аттестационного семинара.</w:t>
      </w:r>
      <w:r w:rsidR="00E108AB" w:rsidRPr="00DF6E1A">
        <w:rPr>
          <w:lang w:val="ru-RU"/>
        </w:rPr>
        <w:t xml:space="preserve"> </w:t>
      </w:r>
    </w:p>
    <w:p w:rsidR="00E108AB" w:rsidRPr="00DF6E1A" w:rsidRDefault="007348FA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Аттестационный  семинар носит  консультативный и пробный</w:t>
      </w:r>
      <w:r w:rsidR="004B5785" w:rsidRPr="00DF6E1A">
        <w:rPr>
          <w:lang w:val="ru-RU"/>
        </w:rPr>
        <w:t xml:space="preserve"> </w:t>
      </w:r>
      <w:r w:rsidRPr="00DF6E1A">
        <w:rPr>
          <w:lang w:val="ru-RU"/>
        </w:rPr>
        <w:t>характер.</w:t>
      </w:r>
    </w:p>
    <w:p w:rsidR="00EE69FE" w:rsidRPr="00DF6E1A" w:rsidRDefault="00EE69FE" w:rsidP="00E108AB">
      <w:pPr>
        <w:rPr>
          <w:lang w:val="ru-RU"/>
        </w:rPr>
      </w:pPr>
    </w:p>
    <w:p w:rsidR="00E108AB" w:rsidRPr="00DF6E1A" w:rsidRDefault="00EE69FE" w:rsidP="00E108AB">
      <w:pPr>
        <w:rPr>
          <w:b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10</w:t>
      </w:r>
      <w:r w:rsidR="00E108AB" w:rsidRPr="00DF6E1A">
        <w:rPr>
          <w:b/>
          <w:lang w:val="ru-RU"/>
        </w:rPr>
        <w:t xml:space="preserve">.  Ход </w:t>
      </w:r>
      <w:r w:rsidR="00976EF4" w:rsidRPr="00DF6E1A">
        <w:rPr>
          <w:b/>
          <w:lang w:val="ru-RU"/>
        </w:rPr>
        <w:t xml:space="preserve"> (процедура) </w:t>
      </w:r>
      <w:r w:rsidR="00E108AB" w:rsidRPr="00DF6E1A">
        <w:rPr>
          <w:b/>
          <w:lang w:val="ru-RU"/>
        </w:rPr>
        <w:t>проведения аттестации</w:t>
      </w:r>
    </w:p>
    <w:p w:rsidR="00E108AB" w:rsidRPr="00DF6E1A" w:rsidRDefault="00E108AB" w:rsidP="00E108AB">
      <w:pPr>
        <w:rPr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FD3FA5" w:rsidRPr="00DF6E1A">
        <w:rPr>
          <w:lang w:val="ru-RU"/>
        </w:rPr>
        <w:t>Аттестация, также как</w:t>
      </w:r>
      <w:r w:rsidRPr="00DF6E1A">
        <w:rPr>
          <w:lang w:val="ru-RU"/>
        </w:rPr>
        <w:t xml:space="preserve"> допуск к аттестации, проводится в специально подготовлен</w:t>
      </w:r>
      <w:r w:rsidR="00976EF4" w:rsidRPr="00DF6E1A">
        <w:rPr>
          <w:lang w:val="ru-RU"/>
        </w:rPr>
        <w:t>н</w:t>
      </w:r>
      <w:r w:rsidRPr="00DF6E1A">
        <w:rPr>
          <w:lang w:val="ru-RU"/>
        </w:rPr>
        <w:t xml:space="preserve">ом помещении, или на спортивной площадке. 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lastRenderedPageBreak/>
        <w:t xml:space="preserve">     </w:t>
      </w:r>
      <w:r w:rsidR="00CB3E6A" w:rsidRPr="00DF6E1A">
        <w:rPr>
          <w:lang w:val="ru-RU"/>
        </w:rPr>
        <w:t>По всем разделам аттестационной</w:t>
      </w:r>
      <w:r w:rsidR="0088091F" w:rsidRPr="00DF6E1A">
        <w:rPr>
          <w:lang w:val="ru-RU"/>
        </w:rPr>
        <w:t xml:space="preserve"> программы</w:t>
      </w:r>
      <w:r w:rsidR="00B17A4C" w:rsidRPr="00DF6E1A">
        <w:rPr>
          <w:lang w:val="ru-RU"/>
        </w:rPr>
        <w:t>,</w:t>
      </w:r>
      <w:r w:rsidR="00CB3E6A" w:rsidRPr="00DF6E1A">
        <w:rPr>
          <w:lang w:val="ru-RU"/>
        </w:rPr>
        <w:t xml:space="preserve"> кроме ОФП и СТФП</w:t>
      </w:r>
      <w:r w:rsidR="00B17A4C" w:rsidRPr="00DF6E1A">
        <w:rPr>
          <w:lang w:val="ru-RU"/>
        </w:rPr>
        <w:t>,</w:t>
      </w:r>
      <w:r w:rsidR="00CB3E6A" w:rsidRPr="00DF6E1A">
        <w:rPr>
          <w:lang w:val="ru-RU"/>
        </w:rPr>
        <w:t xml:space="preserve"> сдача происходит в индивидуальном порядке,</w:t>
      </w:r>
      <w:r w:rsidRPr="00DF6E1A">
        <w:rPr>
          <w:lang w:val="ru-RU"/>
        </w:rPr>
        <w:t xml:space="preserve"> предусматри</w:t>
      </w:r>
      <w:r w:rsidR="004B466E" w:rsidRPr="00DF6E1A">
        <w:rPr>
          <w:lang w:val="ru-RU"/>
        </w:rPr>
        <w:t>вающим прямую</w:t>
      </w:r>
      <w:r w:rsidR="00CB3E6A" w:rsidRPr="00DF6E1A">
        <w:rPr>
          <w:lang w:val="ru-RU"/>
        </w:rPr>
        <w:t>,</w:t>
      </w:r>
      <w:r w:rsidR="004B466E" w:rsidRPr="00DF6E1A">
        <w:rPr>
          <w:lang w:val="ru-RU"/>
        </w:rPr>
        <w:t xml:space="preserve"> непосредственную </w:t>
      </w:r>
      <w:r w:rsidRPr="00DF6E1A">
        <w:rPr>
          <w:lang w:val="ru-RU"/>
        </w:rPr>
        <w:t>с</w:t>
      </w:r>
      <w:r w:rsidR="006C7BD1" w:rsidRPr="00DF6E1A">
        <w:rPr>
          <w:lang w:val="ru-RU"/>
        </w:rPr>
        <w:t>вязь между Мастера</w:t>
      </w:r>
      <w:r w:rsidR="00E55488" w:rsidRPr="00DF6E1A">
        <w:rPr>
          <w:lang w:val="ru-RU"/>
        </w:rPr>
        <w:t>м</w:t>
      </w:r>
      <w:r w:rsidR="006C7BD1" w:rsidRPr="00DF6E1A">
        <w:rPr>
          <w:lang w:val="ru-RU"/>
        </w:rPr>
        <w:t xml:space="preserve">и </w:t>
      </w:r>
      <w:r w:rsidR="00E55488" w:rsidRPr="00DF6E1A">
        <w:rPr>
          <w:lang w:val="ru-RU"/>
        </w:rPr>
        <w:t>экзаменаторами</w:t>
      </w:r>
      <w:r w:rsidRPr="00DF6E1A">
        <w:rPr>
          <w:lang w:val="ru-RU"/>
        </w:rPr>
        <w:t xml:space="preserve"> и </w:t>
      </w:r>
      <w:r w:rsidR="002D5931" w:rsidRPr="00DF6E1A">
        <w:rPr>
          <w:lang w:val="ru-RU"/>
        </w:rPr>
        <w:t>экзаменуе</w:t>
      </w:r>
      <w:r w:rsidR="00E55488" w:rsidRPr="00DF6E1A">
        <w:rPr>
          <w:lang w:val="ru-RU"/>
        </w:rPr>
        <w:t>мыми спортсменами</w:t>
      </w:r>
      <w:r w:rsidRPr="00DF6E1A">
        <w:rPr>
          <w:lang w:val="ru-RU"/>
        </w:rPr>
        <w:t xml:space="preserve">. </w:t>
      </w:r>
      <w:proofErr w:type="gramStart"/>
      <w:r w:rsidR="00ED59FB" w:rsidRPr="00DF6E1A">
        <w:rPr>
          <w:lang w:val="ru-RU"/>
        </w:rPr>
        <w:t>При</w:t>
      </w:r>
      <w:proofErr w:type="gramEnd"/>
      <w:r w:rsidR="00ED59FB" w:rsidRPr="00DF6E1A">
        <w:rPr>
          <w:lang w:val="ru-RU"/>
        </w:rPr>
        <w:t xml:space="preserve"> проверки</w:t>
      </w:r>
      <w:r w:rsidR="00F86325" w:rsidRPr="00DF6E1A">
        <w:rPr>
          <w:lang w:val="ru-RU"/>
        </w:rPr>
        <w:t xml:space="preserve"> (ОФП, С</w:t>
      </w:r>
      <w:r w:rsidR="00307FEC" w:rsidRPr="00DF6E1A">
        <w:rPr>
          <w:lang w:val="ru-RU"/>
        </w:rPr>
        <w:t>Т</w:t>
      </w:r>
      <w:r w:rsidR="00F86325" w:rsidRPr="00DF6E1A">
        <w:rPr>
          <w:lang w:val="ru-RU"/>
        </w:rPr>
        <w:t>ФП</w:t>
      </w:r>
      <w:r w:rsidRPr="00DF6E1A">
        <w:rPr>
          <w:lang w:val="ru-RU"/>
        </w:rPr>
        <w:t xml:space="preserve">)  </w:t>
      </w:r>
      <w:r w:rsidR="00F86325" w:rsidRPr="00DF6E1A">
        <w:rPr>
          <w:lang w:val="ru-RU"/>
        </w:rPr>
        <w:t>о</w:t>
      </w:r>
      <w:r w:rsidR="00FD3FA5" w:rsidRPr="00DF6E1A">
        <w:rPr>
          <w:lang w:val="ru-RU"/>
        </w:rPr>
        <w:t xml:space="preserve">дновременно </w:t>
      </w:r>
      <w:r w:rsidR="00CB3E6A" w:rsidRPr="00DF6E1A">
        <w:rPr>
          <w:lang w:val="ru-RU"/>
        </w:rPr>
        <w:t>в сдаче могут участвовать</w:t>
      </w:r>
      <w:r w:rsidR="00ED59FB" w:rsidRPr="00DF6E1A">
        <w:rPr>
          <w:lang w:val="ru-RU"/>
        </w:rPr>
        <w:t xml:space="preserve"> </w:t>
      </w:r>
      <w:r w:rsidR="00FD6FE5" w:rsidRPr="00DF6E1A">
        <w:rPr>
          <w:lang w:val="ru-RU"/>
        </w:rPr>
        <w:t>от 2 до 4</w:t>
      </w:r>
      <w:r w:rsidRPr="00DF6E1A">
        <w:rPr>
          <w:lang w:val="ru-RU"/>
        </w:rPr>
        <w:t xml:space="preserve"> человек.</w:t>
      </w:r>
    </w:p>
    <w:p w:rsidR="00E108AB" w:rsidRPr="00DF6E1A" w:rsidRDefault="004154F3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 xml:space="preserve">Специально созданная на время аттестации комиссия, в составе 5 человек (председатель и 4 члена комиссии),  занимают </w:t>
      </w:r>
      <w:r w:rsidR="008F50BE" w:rsidRPr="00DF6E1A">
        <w:rPr>
          <w:lang w:val="ru-RU"/>
        </w:rPr>
        <w:t>исходное положение</w:t>
      </w:r>
      <w:r w:rsidR="00E108AB" w:rsidRPr="00DF6E1A">
        <w:rPr>
          <w:lang w:val="ru-RU"/>
        </w:rPr>
        <w:t xml:space="preserve">  за аттестационным столом перед демонстрационной площадкой.  </w:t>
      </w:r>
      <w:proofErr w:type="gramStart"/>
      <w:r w:rsidR="008F50BE" w:rsidRPr="00DF6E1A">
        <w:rPr>
          <w:lang w:val="ru-RU"/>
        </w:rPr>
        <w:t>К</w:t>
      </w:r>
      <w:r w:rsidR="00E108AB" w:rsidRPr="00DF6E1A">
        <w:rPr>
          <w:lang w:val="ru-RU"/>
        </w:rPr>
        <w:t xml:space="preserve">андидатов на аттестацию </w:t>
      </w:r>
      <w:r w:rsidR="008F50BE" w:rsidRPr="00DF6E1A">
        <w:rPr>
          <w:lang w:val="ru-RU"/>
        </w:rPr>
        <w:t>рассаживают</w:t>
      </w:r>
      <w:r w:rsidR="00E108AB" w:rsidRPr="00DF6E1A">
        <w:rPr>
          <w:lang w:val="ru-RU"/>
        </w:rPr>
        <w:t xml:space="preserve"> напротив комиссии </w:t>
      </w:r>
      <w:r w:rsidR="00052A1D" w:rsidRPr="00DF6E1A">
        <w:rPr>
          <w:lang w:val="ru-RU"/>
        </w:rPr>
        <w:t>в положении «сидя</w:t>
      </w:r>
      <w:r w:rsidR="00E108AB" w:rsidRPr="00DF6E1A">
        <w:rPr>
          <w:lang w:val="ru-RU"/>
        </w:rPr>
        <w:t xml:space="preserve"> </w:t>
      </w:r>
      <w:r w:rsidR="00CB6C3B" w:rsidRPr="00DF6E1A">
        <w:rPr>
          <w:lang w:val="ru-RU"/>
        </w:rPr>
        <w:t>на татами</w:t>
      </w:r>
      <w:r w:rsidR="00052A1D" w:rsidRPr="00DF6E1A">
        <w:rPr>
          <w:lang w:val="ru-RU"/>
        </w:rPr>
        <w:t>»</w:t>
      </w:r>
      <w:r w:rsidR="00976EF4" w:rsidRPr="00DF6E1A">
        <w:rPr>
          <w:lang w:val="ru-RU"/>
        </w:rPr>
        <w:t xml:space="preserve"> </w:t>
      </w:r>
      <w:r w:rsidR="00E108AB" w:rsidRPr="00DF6E1A">
        <w:rPr>
          <w:lang w:val="ru-RU"/>
        </w:rPr>
        <w:t xml:space="preserve">либо </w:t>
      </w:r>
      <w:r w:rsidR="00052A1D" w:rsidRPr="00DF6E1A">
        <w:rPr>
          <w:lang w:val="ru-RU"/>
        </w:rPr>
        <w:t xml:space="preserve">«сидя </w:t>
      </w:r>
      <w:r w:rsidR="00E108AB" w:rsidRPr="00DF6E1A">
        <w:rPr>
          <w:lang w:val="ru-RU"/>
        </w:rPr>
        <w:t xml:space="preserve">на </w:t>
      </w:r>
      <w:r w:rsidR="00052A1D" w:rsidRPr="00DF6E1A">
        <w:rPr>
          <w:lang w:val="ru-RU"/>
        </w:rPr>
        <w:t>скамейках»</w:t>
      </w:r>
      <w:r w:rsidR="00E108AB" w:rsidRPr="00DF6E1A">
        <w:rPr>
          <w:lang w:val="ru-RU"/>
        </w:rPr>
        <w:t>.</w:t>
      </w:r>
      <w:proofErr w:type="gramEnd"/>
      <w:r w:rsidR="00E108AB" w:rsidRPr="00DF6E1A">
        <w:rPr>
          <w:lang w:val="ru-RU"/>
        </w:rPr>
        <w:t xml:space="preserve"> За построение и строевое распределение  спортсменов во время аттестации отвечает ассистент комиссии. </w:t>
      </w:r>
    </w:p>
    <w:p w:rsidR="00AF5537" w:rsidRPr="00DF6E1A" w:rsidRDefault="004154F3" w:rsidP="004154F3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>Секретарь</w:t>
      </w:r>
      <w:r w:rsidR="00727DCA" w:rsidRPr="00DF6E1A">
        <w:rPr>
          <w:lang w:val="ru-RU"/>
        </w:rPr>
        <w:t>,</w:t>
      </w:r>
      <w:r w:rsidR="00E108AB" w:rsidRPr="00DF6E1A">
        <w:rPr>
          <w:lang w:val="ru-RU"/>
        </w:rPr>
        <w:t xml:space="preserve"> находящийся</w:t>
      </w:r>
      <w:r w:rsidR="00727DCA" w:rsidRPr="00DF6E1A">
        <w:rPr>
          <w:lang w:val="ru-RU"/>
        </w:rPr>
        <w:t xml:space="preserve"> за отдельным столом, </w:t>
      </w:r>
      <w:r w:rsidR="00E108AB" w:rsidRPr="00DF6E1A">
        <w:rPr>
          <w:lang w:val="ru-RU"/>
        </w:rPr>
        <w:t>представляет</w:t>
      </w:r>
      <w:r w:rsidR="00727DCA" w:rsidRPr="00DF6E1A">
        <w:rPr>
          <w:lang w:val="ru-RU"/>
        </w:rPr>
        <w:t xml:space="preserve"> член</w:t>
      </w:r>
      <w:r w:rsidR="00AF5537" w:rsidRPr="00DF6E1A">
        <w:rPr>
          <w:lang w:val="ru-RU"/>
        </w:rPr>
        <w:t>ов аттестацион</w:t>
      </w:r>
      <w:r w:rsidR="00727DCA" w:rsidRPr="00DF6E1A">
        <w:rPr>
          <w:lang w:val="ru-RU"/>
        </w:rPr>
        <w:t xml:space="preserve">ной </w:t>
      </w:r>
    </w:p>
    <w:p w:rsidR="00E108AB" w:rsidRPr="00DF6E1A" w:rsidRDefault="00727DCA" w:rsidP="00AF5537">
      <w:pPr>
        <w:jc w:val="both"/>
        <w:rPr>
          <w:lang w:val="ru-RU"/>
        </w:rPr>
      </w:pPr>
      <w:r w:rsidRPr="00DF6E1A">
        <w:rPr>
          <w:lang w:val="ru-RU"/>
        </w:rPr>
        <w:t xml:space="preserve">комиссии, </w:t>
      </w:r>
      <w:r w:rsidR="00E108AB" w:rsidRPr="00DF6E1A">
        <w:rPr>
          <w:lang w:val="ru-RU"/>
        </w:rPr>
        <w:t>по ведомости вызывает спортсменов для сдачи экзамена</w:t>
      </w:r>
      <w:r w:rsidR="004154F3" w:rsidRPr="00DF6E1A">
        <w:rPr>
          <w:lang w:val="ru-RU"/>
        </w:rPr>
        <w:t xml:space="preserve">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Одновременно вызываются </w:t>
      </w:r>
      <w:r w:rsidR="00FD6FE5" w:rsidRPr="00DF6E1A">
        <w:rPr>
          <w:lang w:val="ru-RU"/>
        </w:rPr>
        <w:t>от дву</w:t>
      </w:r>
      <w:r w:rsidR="00E55488" w:rsidRPr="00DF6E1A">
        <w:rPr>
          <w:lang w:val="ru-RU"/>
        </w:rPr>
        <w:t xml:space="preserve">х до </w:t>
      </w:r>
      <w:r w:rsidR="00FD6FE5" w:rsidRPr="00DF6E1A">
        <w:rPr>
          <w:lang w:val="ru-RU"/>
        </w:rPr>
        <w:t>четырех</w:t>
      </w:r>
      <w:r w:rsidR="00E55488" w:rsidRPr="00DF6E1A">
        <w:rPr>
          <w:lang w:val="ru-RU"/>
        </w:rPr>
        <w:t xml:space="preserve"> спортсменов</w:t>
      </w:r>
      <w:r w:rsidR="00976EF4" w:rsidRPr="00DF6E1A">
        <w:rPr>
          <w:lang w:val="ru-RU"/>
        </w:rPr>
        <w:t>,</w:t>
      </w:r>
      <w:r w:rsidRPr="00DF6E1A">
        <w:rPr>
          <w:lang w:val="ru-RU"/>
        </w:rPr>
        <w:t xml:space="preserve">  которые </w:t>
      </w:r>
      <w:r w:rsidR="00357D12" w:rsidRPr="00DF6E1A">
        <w:rPr>
          <w:lang w:val="ru-RU"/>
        </w:rPr>
        <w:t xml:space="preserve">в процессе аттестации </w:t>
      </w:r>
      <w:r w:rsidRPr="00DF6E1A">
        <w:rPr>
          <w:lang w:val="ru-RU"/>
        </w:rPr>
        <w:t>могут ассистировать</w:t>
      </w:r>
      <w:r w:rsidR="00357D12" w:rsidRPr="00DF6E1A">
        <w:rPr>
          <w:lang w:val="ru-RU"/>
        </w:rPr>
        <w:t xml:space="preserve"> друг другу</w:t>
      </w:r>
      <w:r w:rsidRPr="00DF6E1A">
        <w:rPr>
          <w:lang w:val="ru-RU"/>
        </w:rPr>
        <w:t xml:space="preserve">.  </w:t>
      </w:r>
      <w:r w:rsidR="00357D12" w:rsidRPr="00DF6E1A">
        <w:rPr>
          <w:lang w:val="ru-RU"/>
        </w:rPr>
        <w:t>Один из ч</w:t>
      </w:r>
      <w:r w:rsidR="0088091F" w:rsidRPr="00DF6E1A">
        <w:rPr>
          <w:lang w:val="ru-RU"/>
        </w:rPr>
        <w:t xml:space="preserve">ленов </w:t>
      </w:r>
      <w:proofErr w:type="spellStart"/>
      <w:r w:rsidR="0088091F" w:rsidRPr="00DF6E1A">
        <w:rPr>
          <w:lang w:val="ru-RU"/>
        </w:rPr>
        <w:t>А</w:t>
      </w:r>
      <w:r w:rsidR="00357D12" w:rsidRPr="00DF6E1A">
        <w:rPr>
          <w:lang w:val="ru-RU"/>
        </w:rPr>
        <w:t>К</w:t>
      </w:r>
      <w:r w:rsidR="0088091F" w:rsidRPr="00DF6E1A">
        <w:rPr>
          <w:lang w:val="ru-RU"/>
        </w:rPr>
        <w:t>м</w:t>
      </w:r>
      <w:proofErr w:type="spellEnd"/>
      <w:r w:rsidR="00357D12" w:rsidRPr="00DF6E1A">
        <w:rPr>
          <w:lang w:val="ru-RU"/>
        </w:rPr>
        <w:t xml:space="preserve"> последовательно по каждому из разделов</w:t>
      </w:r>
      <w:r w:rsidR="0088091F" w:rsidRPr="00DF6E1A">
        <w:rPr>
          <w:lang w:val="ru-RU"/>
        </w:rPr>
        <w:t xml:space="preserve"> </w:t>
      </w:r>
      <w:r w:rsidR="0032249A" w:rsidRPr="00DF6E1A">
        <w:rPr>
          <w:lang w:val="ru-RU"/>
        </w:rPr>
        <w:t xml:space="preserve">аттестационной программы </w:t>
      </w:r>
      <w:r w:rsidR="0088091F" w:rsidRPr="00DF6E1A">
        <w:rPr>
          <w:lang w:val="ru-RU"/>
        </w:rPr>
        <w:t>на выбор</w:t>
      </w:r>
      <w:r w:rsidR="004154F3" w:rsidRPr="00DF6E1A">
        <w:rPr>
          <w:lang w:val="ru-RU"/>
        </w:rPr>
        <w:t xml:space="preserve"> зачитывает </w:t>
      </w:r>
      <w:r w:rsidR="0032249A" w:rsidRPr="00DF6E1A">
        <w:rPr>
          <w:lang w:val="ru-RU"/>
        </w:rPr>
        <w:t>два задания</w:t>
      </w:r>
      <w:r w:rsidRPr="00DF6E1A">
        <w:rPr>
          <w:lang w:val="ru-RU"/>
        </w:rPr>
        <w:t xml:space="preserve">, </w:t>
      </w:r>
      <w:r w:rsidR="00357D12" w:rsidRPr="00DF6E1A">
        <w:rPr>
          <w:lang w:val="ru-RU"/>
        </w:rPr>
        <w:t>которые предлагаются продемонстрировать аттестуемому</w:t>
      </w:r>
      <w:r w:rsidR="0032249A" w:rsidRPr="00DF6E1A">
        <w:rPr>
          <w:lang w:val="ru-RU"/>
        </w:rPr>
        <w:t xml:space="preserve"> ученического и среднего уровня</w:t>
      </w:r>
      <w:r w:rsidR="004154F3" w:rsidRPr="00DF6E1A">
        <w:rPr>
          <w:lang w:val="ru-RU"/>
        </w:rPr>
        <w:t>.</w:t>
      </w:r>
      <w:r w:rsidR="00E857D8" w:rsidRPr="00DF6E1A">
        <w:rPr>
          <w:lang w:val="ru-RU"/>
        </w:rPr>
        <w:t xml:space="preserve"> На инструкторский и мастерский уровень </w:t>
      </w:r>
      <w:r w:rsidR="00EB5423" w:rsidRPr="00DF6E1A">
        <w:rPr>
          <w:lang w:val="ru-RU"/>
        </w:rPr>
        <w:t>все задания разделов</w:t>
      </w:r>
      <w:r w:rsidR="00E857D8" w:rsidRPr="00DF6E1A">
        <w:rPr>
          <w:lang w:val="ru-RU"/>
        </w:rPr>
        <w:t xml:space="preserve"> выполняются в полном объеме.</w:t>
      </w:r>
      <w:r w:rsidR="004154F3" w:rsidRPr="00DF6E1A">
        <w:rPr>
          <w:lang w:val="ru-RU"/>
        </w:rPr>
        <w:t xml:space="preserve"> </w:t>
      </w:r>
      <w:r w:rsidR="00C22561" w:rsidRPr="00DF6E1A">
        <w:rPr>
          <w:lang w:val="ru-RU"/>
        </w:rPr>
        <w:t xml:space="preserve">Каждое </w:t>
      </w:r>
      <w:r w:rsidR="0088091F" w:rsidRPr="00DF6E1A">
        <w:rPr>
          <w:lang w:val="ru-RU"/>
        </w:rPr>
        <w:t>аттестационное задание</w:t>
      </w:r>
      <w:r w:rsidR="00C22561" w:rsidRPr="00DF6E1A">
        <w:rPr>
          <w:lang w:val="ru-RU"/>
        </w:rPr>
        <w:t xml:space="preserve"> за исключением ОФП,</w:t>
      </w:r>
      <w:r w:rsidR="000647E5" w:rsidRPr="00DF6E1A">
        <w:t xml:space="preserve"> </w:t>
      </w:r>
      <w:r w:rsidR="000647E5" w:rsidRPr="00DF6E1A">
        <w:rPr>
          <w:lang w:val="ru-RU"/>
        </w:rPr>
        <w:t>СТФП,</w:t>
      </w:r>
      <w:r w:rsidR="00C22561" w:rsidRPr="00DF6E1A">
        <w:rPr>
          <w:lang w:val="ru-RU"/>
        </w:rPr>
        <w:t xml:space="preserve"> борьбы в партере,</w:t>
      </w:r>
      <w:r w:rsidR="000647E5" w:rsidRPr="00DF6E1A">
        <w:rPr>
          <w:lang w:val="ru-RU"/>
        </w:rPr>
        <w:t xml:space="preserve"> владения холодным оружием</w:t>
      </w:r>
      <w:r w:rsidR="00C22561" w:rsidRPr="00DF6E1A">
        <w:rPr>
          <w:lang w:val="ru-RU"/>
        </w:rPr>
        <w:t xml:space="preserve"> демонстрируется </w:t>
      </w:r>
      <w:r w:rsidR="0088091F" w:rsidRPr="00DF6E1A">
        <w:rPr>
          <w:lang w:val="ru-RU"/>
        </w:rPr>
        <w:t>в количестве тр</w:t>
      </w:r>
      <w:r w:rsidR="0032249A" w:rsidRPr="00DF6E1A">
        <w:rPr>
          <w:lang w:val="ru-RU"/>
        </w:rPr>
        <w:t>ё</w:t>
      </w:r>
      <w:r w:rsidR="0088091F" w:rsidRPr="00DF6E1A">
        <w:rPr>
          <w:lang w:val="ru-RU"/>
        </w:rPr>
        <w:t>х</w:t>
      </w:r>
      <w:r w:rsidR="00C22561" w:rsidRPr="00DF6E1A">
        <w:rPr>
          <w:lang w:val="ru-RU"/>
        </w:rPr>
        <w:t xml:space="preserve"> раза.</w:t>
      </w:r>
      <w:r w:rsidR="004154F3" w:rsidRPr="00DF6E1A">
        <w:rPr>
          <w:lang w:val="ru-RU"/>
        </w:rPr>
        <w:t xml:space="preserve">  К</w:t>
      </w:r>
      <w:r w:rsidRPr="00DF6E1A">
        <w:rPr>
          <w:lang w:val="ru-RU"/>
        </w:rPr>
        <w:t xml:space="preserve">омиссия оценивает </w:t>
      </w:r>
      <w:r w:rsidR="00B17A4C" w:rsidRPr="00DF6E1A">
        <w:rPr>
          <w:lang w:val="ru-RU"/>
        </w:rPr>
        <w:t>лучшее повторение</w:t>
      </w:r>
      <w:r w:rsidRPr="00DF6E1A">
        <w:rPr>
          <w:lang w:val="ru-RU"/>
        </w:rPr>
        <w:t>, результат вносится секретарём в протокольную ведомость.</w:t>
      </w:r>
      <w:r w:rsidR="00727DCA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 </w:t>
      </w:r>
      <w:r w:rsidR="00C22561" w:rsidRPr="00DF6E1A">
        <w:rPr>
          <w:lang w:val="ru-RU"/>
        </w:rPr>
        <w:t>Демонстрационные действия</w:t>
      </w:r>
      <w:r w:rsidRPr="00DF6E1A">
        <w:rPr>
          <w:lang w:val="ru-RU"/>
        </w:rPr>
        <w:t xml:space="preserve"> начинаются и заканчиваются из боевой стойки</w:t>
      </w:r>
      <w:r w:rsidR="00C22561" w:rsidRPr="00DF6E1A">
        <w:rPr>
          <w:lang w:val="ru-RU"/>
        </w:rPr>
        <w:t xml:space="preserve"> оценки выставляются по системе</w:t>
      </w:r>
      <w:r w:rsidRPr="00DF6E1A">
        <w:rPr>
          <w:lang w:val="ru-RU"/>
        </w:rPr>
        <w:t xml:space="preserve">  «Зачёт</w:t>
      </w:r>
      <w:r w:rsidR="00727DCA" w:rsidRPr="00DF6E1A">
        <w:rPr>
          <w:lang w:val="ru-RU"/>
        </w:rPr>
        <w:t>» или «</w:t>
      </w:r>
      <w:r w:rsidRPr="00DF6E1A">
        <w:rPr>
          <w:lang w:val="ru-RU"/>
        </w:rPr>
        <w:t xml:space="preserve">Не зачёт».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Каждый член комиссии поднятием флажка</w:t>
      </w:r>
      <w:r w:rsidR="004154F3" w:rsidRPr="00DF6E1A">
        <w:rPr>
          <w:lang w:val="ru-RU"/>
        </w:rPr>
        <w:t>, определённого цвета (красный или</w:t>
      </w:r>
      <w:r w:rsidRPr="00DF6E1A">
        <w:rPr>
          <w:lang w:val="ru-RU"/>
        </w:rPr>
        <w:t xml:space="preserve"> белый)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выносит собственное решение по результату демонстрации каждого аттестационного задания: «Зачёт» (красный) или «Не зачёт» (белый).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Председатель комиссии констатирует  решение членов комиссии, поднятием  флажка определённого цвета </w:t>
      </w:r>
      <w:r w:rsidR="004154F3" w:rsidRPr="00DF6E1A">
        <w:rPr>
          <w:lang w:val="ru-RU"/>
        </w:rPr>
        <w:t>(</w:t>
      </w:r>
      <w:r w:rsidR="00AF5537" w:rsidRPr="00DF6E1A">
        <w:rPr>
          <w:lang w:val="ru-RU"/>
        </w:rPr>
        <w:t>красного, белого, синего) (см. П</w:t>
      </w:r>
      <w:r w:rsidRPr="00DF6E1A">
        <w:rPr>
          <w:lang w:val="ru-RU"/>
        </w:rPr>
        <w:t xml:space="preserve">риложение № 2).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</w:t>
      </w:r>
      <w:r w:rsidR="00A9488B" w:rsidRPr="00DF6E1A">
        <w:rPr>
          <w:lang w:val="ru-RU"/>
        </w:rPr>
        <w:t xml:space="preserve"> </w:t>
      </w:r>
      <w:r w:rsidRPr="00DF6E1A">
        <w:rPr>
          <w:lang w:val="ru-RU"/>
        </w:rPr>
        <w:t>Секретарь дублирует решение председателя комиссии  по каждому заданию записью в соответствующую графу протокола: «Зачёт» или «Не зачёт».</w:t>
      </w:r>
    </w:p>
    <w:p w:rsidR="00E108AB" w:rsidRPr="00DF6E1A" w:rsidRDefault="00A9488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</w:t>
      </w:r>
      <w:r w:rsidR="00E108AB" w:rsidRPr="00DF6E1A">
        <w:rPr>
          <w:lang w:val="ru-RU"/>
        </w:rPr>
        <w:t xml:space="preserve">Решением председателя аттестационной комиссии в определённых случаях, отмеченных в таблице </w:t>
      </w:r>
      <w:r w:rsidR="00AF5537" w:rsidRPr="00DF6E1A">
        <w:rPr>
          <w:lang w:val="ru-RU"/>
        </w:rPr>
        <w:t xml:space="preserve">Приложения </w:t>
      </w:r>
      <w:r w:rsidR="00E108AB" w:rsidRPr="00DF6E1A">
        <w:rPr>
          <w:lang w:val="ru-RU"/>
        </w:rPr>
        <w:t>№ 2,  может быть назначена  «Пересдача»</w:t>
      </w:r>
      <w:r w:rsidR="00AF5537" w:rsidRPr="00DF6E1A">
        <w:rPr>
          <w:lang w:val="ru-RU"/>
        </w:rPr>
        <w:t>,</w:t>
      </w:r>
      <w:r w:rsidR="00E108AB" w:rsidRPr="00DF6E1A">
        <w:rPr>
          <w:lang w:val="ru-RU"/>
        </w:rPr>
        <w:t xml:space="preserve"> поднятием флажка синего цвета, что даёт возможность спортсмену исправить свои ошибки. </w:t>
      </w:r>
      <w:r w:rsidR="00ED59FB" w:rsidRPr="00DF6E1A">
        <w:rPr>
          <w:lang w:val="ru-RU"/>
        </w:rPr>
        <w:t>При этом пересдача допускается только один раз в каждом из экзаменационных заданий.</w:t>
      </w:r>
      <w:r w:rsidR="00E108AB" w:rsidRPr="00DF6E1A">
        <w:rPr>
          <w:lang w:val="ru-RU"/>
        </w:rPr>
        <w:t xml:space="preserve">  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Как только у спортсмена появляется первое</w:t>
      </w:r>
      <w:r w:rsidR="00976EF4" w:rsidRPr="00DF6E1A">
        <w:rPr>
          <w:lang w:val="ru-RU"/>
        </w:rPr>
        <w:t>,</w:t>
      </w:r>
      <w:r w:rsidRPr="00DF6E1A">
        <w:rPr>
          <w:lang w:val="ru-RU"/>
        </w:rPr>
        <w:t xml:space="preserve"> не выполненное задание («Не зачёт»), он прекращает своё участие в аттестации, но при этом продолжает ассистировать другому спортсмену,  </w:t>
      </w:r>
      <w:r w:rsidR="004154F3" w:rsidRPr="00DF6E1A">
        <w:rPr>
          <w:lang w:val="ru-RU"/>
        </w:rPr>
        <w:t>и,</w:t>
      </w:r>
      <w:r w:rsidRPr="00DF6E1A">
        <w:rPr>
          <w:lang w:val="ru-RU"/>
        </w:rPr>
        <w:t xml:space="preserve"> отправляясь  в строй на своё место, остаётся в зале до </w:t>
      </w:r>
      <w:r w:rsidR="004154F3" w:rsidRPr="00DF6E1A">
        <w:rPr>
          <w:lang w:val="ru-RU"/>
        </w:rPr>
        <w:t>окончания</w:t>
      </w:r>
      <w:r w:rsidRPr="00DF6E1A">
        <w:rPr>
          <w:lang w:val="ru-RU"/>
        </w:rPr>
        <w:t xml:space="preserve"> аттестации. В случае пренебрежения такими требованиями, спортсмен  не будет допущен к следующей аттестации на протяжении 1 года.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</w:t>
      </w:r>
      <w:r w:rsidR="00C22561" w:rsidRPr="00DF6E1A">
        <w:rPr>
          <w:lang w:val="ru-RU"/>
        </w:rPr>
        <w:t>При сдачи</w:t>
      </w:r>
      <w:r w:rsidRPr="00DF6E1A">
        <w:rPr>
          <w:lang w:val="ru-RU"/>
        </w:rPr>
        <w:t xml:space="preserve"> </w:t>
      </w:r>
      <w:r w:rsidR="00A9488B" w:rsidRPr="00DF6E1A">
        <w:rPr>
          <w:lang w:val="ru-RU"/>
        </w:rPr>
        <w:t xml:space="preserve">раздела </w:t>
      </w:r>
      <w:r w:rsidRPr="00DF6E1A">
        <w:rPr>
          <w:lang w:val="ru-RU"/>
        </w:rPr>
        <w:t>«</w:t>
      </w:r>
      <w:r w:rsidR="00A9488B" w:rsidRPr="00DF6E1A">
        <w:rPr>
          <w:lang w:val="ru-RU"/>
        </w:rPr>
        <w:t>Бой</w:t>
      </w:r>
      <w:r w:rsidRPr="00DF6E1A">
        <w:rPr>
          <w:lang w:val="ru-RU"/>
        </w:rPr>
        <w:t xml:space="preserve"> с тенью» </w:t>
      </w:r>
      <w:r w:rsidR="00A9488B" w:rsidRPr="00DF6E1A">
        <w:rPr>
          <w:lang w:val="ru-RU"/>
        </w:rPr>
        <w:t>спортсмен</w:t>
      </w:r>
      <w:r w:rsidR="00C22561" w:rsidRPr="00DF6E1A">
        <w:rPr>
          <w:lang w:val="ru-RU"/>
        </w:rPr>
        <w:t xml:space="preserve"> обязан показывать фрагменты </w:t>
      </w:r>
      <w:proofErr w:type="gramStart"/>
      <w:r w:rsidR="00C22561" w:rsidRPr="00DF6E1A">
        <w:rPr>
          <w:lang w:val="ru-RU"/>
        </w:rPr>
        <w:t>боя</w:t>
      </w:r>
      <w:proofErr w:type="gramEnd"/>
      <w:r w:rsidR="00C22561" w:rsidRPr="00DF6E1A">
        <w:rPr>
          <w:lang w:val="ru-RU"/>
        </w:rPr>
        <w:t xml:space="preserve"> состоящие </w:t>
      </w:r>
      <w:r w:rsidR="0017091A" w:rsidRPr="00DF6E1A">
        <w:rPr>
          <w:lang w:val="ru-RU"/>
        </w:rPr>
        <w:t xml:space="preserve">только </w:t>
      </w:r>
      <w:r w:rsidR="00C22561" w:rsidRPr="00DF6E1A">
        <w:rPr>
          <w:lang w:val="ru-RU"/>
        </w:rPr>
        <w:t xml:space="preserve">из </w:t>
      </w:r>
      <w:r w:rsidR="0017091A" w:rsidRPr="00DF6E1A">
        <w:rPr>
          <w:lang w:val="ru-RU"/>
        </w:rPr>
        <w:t>технического арсенала программы аттестования до соответствующего пояса.</w:t>
      </w:r>
      <w:r w:rsidRPr="00DF6E1A">
        <w:rPr>
          <w:lang w:val="ru-RU"/>
        </w:rPr>
        <w:t xml:space="preserve"> </w:t>
      </w:r>
      <w:r w:rsidR="0017091A" w:rsidRPr="00DF6E1A">
        <w:rPr>
          <w:lang w:val="ru-RU"/>
        </w:rPr>
        <w:t>При этом т</w:t>
      </w:r>
      <w:r w:rsidRPr="00DF6E1A">
        <w:rPr>
          <w:lang w:val="ru-RU"/>
        </w:rPr>
        <w:t>ехнически правильное применение программной техники  оценивается  комиссией как «Зачёт». И</w:t>
      </w:r>
      <w:r w:rsidR="00A9488B" w:rsidRPr="00DF6E1A">
        <w:rPr>
          <w:lang w:val="ru-RU"/>
        </w:rPr>
        <w:t xml:space="preserve"> наоборот, </w:t>
      </w:r>
      <w:proofErr w:type="gramStart"/>
      <w:r w:rsidR="00A9488B" w:rsidRPr="00DF6E1A">
        <w:rPr>
          <w:lang w:val="ru-RU"/>
        </w:rPr>
        <w:t>не умение</w:t>
      </w:r>
      <w:proofErr w:type="gramEnd"/>
      <w:r w:rsidR="00A9488B" w:rsidRPr="00DF6E1A">
        <w:rPr>
          <w:lang w:val="ru-RU"/>
        </w:rPr>
        <w:t xml:space="preserve"> примени</w:t>
      </w:r>
      <w:r w:rsidRPr="00DF6E1A">
        <w:rPr>
          <w:lang w:val="ru-RU"/>
        </w:rPr>
        <w:t xml:space="preserve">ть изученную технику  в практике ведения боя оценивается комиссией «Не зачёт». </w:t>
      </w:r>
    </w:p>
    <w:p w:rsidR="00E108AB" w:rsidRPr="00DF6E1A" w:rsidRDefault="00F1086E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B5423" w:rsidRPr="00DF6E1A">
        <w:rPr>
          <w:lang w:val="ru-RU"/>
        </w:rPr>
        <w:t>Получения соответствующего пояса возможно только, при получении по всем разделам оценки зачет.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Как отличительный визуальный знак, подтверждающий прохождение определённого уровня владения  техникой </w:t>
      </w:r>
      <w:r w:rsidR="00CE3C4C" w:rsidRPr="00DF6E1A">
        <w:rPr>
          <w:lang w:val="ru-RU"/>
        </w:rPr>
        <w:t>всестилевого боя</w:t>
      </w:r>
      <w:r w:rsidRPr="00DF6E1A">
        <w:rPr>
          <w:lang w:val="ru-RU"/>
        </w:rPr>
        <w:t xml:space="preserve"> служит </w:t>
      </w:r>
      <w:r w:rsidR="00976EF4" w:rsidRPr="00DF6E1A">
        <w:rPr>
          <w:lang w:val="ru-RU"/>
        </w:rPr>
        <w:t xml:space="preserve">аттестационный сертификат и </w:t>
      </w:r>
      <w:r w:rsidRPr="00DF6E1A">
        <w:rPr>
          <w:lang w:val="ru-RU"/>
        </w:rPr>
        <w:t xml:space="preserve">аттестационный пояс, который собственноручно Мастер вручает спортсмену.   Церемония  вручения  сертификатов проводится в конце всей аттестации   Мастером </w:t>
      </w:r>
      <w:r w:rsidR="00CE3C4C" w:rsidRPr="00DF6E1A">
        <w:rPr>
          <w:lang w:val="ru-RU"/>
        </w:rPr>
        <w:t xml:space="preserve">военно-спортивных многоборий </w:t>
      </w:r>
      <w:r w:rsidRPr="00DF6E1A">
        <w:rPr>
          <w:lang w:val="ru-RU"/>
        </w:rPr>
        <w:t>– Предсе</w:t>
      </w:r>
      <w:r w:rsidR="00FA1076" w:rsidRPr="00DF6E1A">
        <w:rPr>
          <w:lang w:val="ru-RU"/>
        </w:rPr>
        <w:t>дателем аттестационной комиссии и членами комиссии.</w:t>
      </w:r>
    </w:p>
    <w:p w:rsidR="00EE69FE" w:rsidRPr="00DF6E1A" w:rsidRDefault="00E108AB" w:rsidP="00EE69FE">
      <w:pPr>
        <w:jc w:val="both"/>
        <w:rPr>
          <w:lang w:val="ru-RU"/>
        </w:rPr>
      </w:pPr>
      <w:r w:rsidRPr="00DF6E1A">
        <w:rPr>
          <w:lang w:val="ru-RU"/>
        </w:rPr>
        <w:lastRenderedPageBreak/>
        <w:t xml:space="preserve">    Д</w:t>
      </w:r>
      <w:r w:rsidR="003013CB" w:rsidRPr="00DF6E1A">
        <w:rPr>
          <w:lang w:val="ru-RU"/>
        </w:rPr>
        <w:t xml:space="preserve">ля качественной работы </w:t>
      </w:r>
      <w:proofErr w:type="spellStart"/>
      <w:r w:rsidR="003013CB" w:rsidRPr="00DF6E1A">
        <w:rPr>
          <w:lang w:val="ru-RU"/>
        </w:rPr>
        <w:t>АКм</w:t>
      </w:r>
      <w:proofErr w:type="spellEnd"/>
      <w:r w:rsidR="003013CB" w:rsidRPr="00DF6E1A">
        <w:rPr>
          <w:lang w:val="ru-RU"/>
        </w:rPr>
        <w:t xml:space="preserve"> не рекомендуется</w:t>
      </w:r>
      <w:r w:rsidRPr="00DF6E1A">
        <w:rPr>
          <w:lang w:val="ru-RU"/>
        </w:rPr>
        <w:t xml:space="preserve"> принимать экзамен более чем у </w:t>
      </w:r>
      <w:r w:rsidR="00CC3798" w:rsidRPr="00DF6E1A">
        <w:rPr>
          <w:lang w:val="ru-RU"/>
        </w:rPr>
        <w:t>8</w:t>
      </w:r>
      <w:r w:rsidRPr="00DF6E1A">
        <w:rPr>
          <w:lang w:val="ru-RU"/>
        </w:rPr>
        <w:t xml:space="preserve">0 спортсменов в день. Если на </w:t>
      </w:r>
      <w:r w:rsidR="005A73F7" w:rsidRPr="00DF6E1A">
        <w:rPr>
          <w:lang w:val="ru-RU"/>
        </w:rPr>
        <w:t xml:space="preserve">аттестацию </w:t>
      </w:r>
      <w:proofErr w:type="gramStart"/>
      <w:r w:rsidR="005A73F7" w:rsidRPr="00DF6E1A">
        <w:rPr>
          <w:lang w:val="ru-RU"/>
        </w:rPr>
        <w:t>заявляется</w:t>
      </w:r>
      <w:proofErr w:type="gramEnd"/>
      <w:r w:rsidRPr="00DF6E1A">
        <w:rPr>
          <w:lang w:val="ru-RU"/>
        </w:rPr>
        <w:t xml:space="preserve"> более </w:t>
      </w:r>
      <w:r w:rsidR="00CC3798" w:rsidRPr="00DF6E1A">
        <w:rPr>
          <w:lang w:val="ru-RU"/>
        </w:rPr>
        <w:t>8</w:t>
      </w:r>
      <w:r w:rsidRPr="00DF6E1A">
        <w:rPr>
          <w:lang w:val="ru-RU"/>
        </w:rPr>
        <w:t>0 претендентов</w:t>
      </w:r>
      <w:r w:rsidR="007A4331" w:rsidRPr="00DF6E1A">
        <w:rPr>
          <w:lang w:val="ru-RU"/>
        </w:rPr>
        <w:t>,  экзамен проводится в 2 дня</w:t>
      </w:r>
      <w:r w:rsidRPr="00DF6E1A">
        <w:rPr>
          <w:lang w:val="ru-RU"/>
        </w:rPr>
        <w:t xml:space="preserve">. </w:t>
      </w:r>
    </w:p>
    <w:p w:rsidR="00EE69FE" w:rsidRPr="00DF6E1A" w:rsidRDefault="00EE69FE" w:rsidP="00EE69FE">
      <w:pPr>
        <w:jc w:val="both"/>
        <w:rPr>
          <w:lang w:val="ru-RU"/>
        </w:rPr>
      </w:pPr>
    </w:p>
    <w:p w:rsidR="00EB5423" w:rsidRPr="00DF6E1A" w:rsidRDefault="00EB5423" w:rsidP="00EE69FE">
      <w:pPr>
        <w:jc w:val="both"/>
        <w:rPr>
          <w:lang w:val="ru-RU"/>
        </w:rPr>
      </w:pPr>
    </w:p>
    <w:p w:rsidR="00E108AB" w:rsidRPr="00DF6E1A" w:rsidRDefault="00EE69FE" w:rsidP="00EE69FE">
      <w:pPr>
        <w:jc w:val="both"/>
        <w:rPr>
          <w:b/>
          <w:bCs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bCs/>
          <w:lang w:val="ru-RU"/>
        </w:rPr>
        <w:t>11</w:t>
      </w:r>
      <w:r w:rsidR="005A73F7" w:rsidRPr="00DF6E1A">
        <w:rPr>
          <w:b/>
          <w:bCs/>
          <w:lang w:val="ru-RU"/>
        </w:rPr>
        <w:t>. Эксп</w:t>
      </w:r>
      <w:r w:rsidR="00E108AB" w:rsidRPr="00DF6E1A">
        <w:rPr>
          <w:b/>
          <w:bCs/>
          <w:lang w:val="ru-RU"/>
        </w:rPr>
        <w:t>р</w:t>
      </w:r>
      <w:r w:rsidR="005A73F7" w:rsidRPr="00DF6E1A">
        <w:rPr>
          <w:b/>
          <w:bCs/>
          <w:lang w:val="ru-RU"/>
        </w:rPr>
        <w:t>е</w:t>
      </w:r>
      <w:r w:rsidR="00E108AB" w:rsidRPr="00DF6E1A">
        <w:rPr>
          <w:b/>
          <w:bCs/>
          <w:lang w:val="ru-RU"/>
        </w:rPr>
        <w:t>сс-аттестация</w:t>
      </w:r>
    </w:p>
    <w:p w:rsidR="006B260C" w:rsidRPr="00DF6E1A" w:rsidRDefault="006B260C" w:rsidP="00EE69FE">
      <w:pPr>
        <w:jc w:val="both"/>
        <w:rPr>
          <w:lang w:val="ru-RU"/>
        </w:rPr>
      </w:pPr>
    </w:p>
    <w:p w:rsidR="00495E9D" w:rsidRPr="00DF6E1A" w:rsidRDefault="00E108AB" w:rsidP="003013CB">
      <w:pPr>
        <w:pStyle w:val="a3"/>
        <w:spacing w:before="0" w:beforeAutospacing="0" w:after="0" w:afterAutospacing="0"/>
        <w:jc w:val="both"/>
      </w:pPr>
      <w:r w:rsidRPr="00DF6E1A">
        <w:rPr>
          <w:b/>
          <w:bCs/>
        </w:rPr>
        <w:t xml:space="preserve">     Экспресс-аттестация</w:t>
      </w:r>
      <w:r w:rsidRPr="00DF6E1A">
        <w:t xml:space="preserve"> – вид аттестации </w:t>
      </w:r>
      <w:r w:rsidR="0017091A" w:rsidRPr="00DF6E1A">
        <w:t xml:space="preserve">для </w:t>
      </w:r>
      <w:proofErr w:type="gramStart"/>
      <w:r w:rsidR="004C104F" w:rsidRPr="00DF6E1A">
        <w:t>спортсменов</w:t>
      </w:r>
      <w:proofErr w:type="gramEnd"/>
      <w:r w:rsidR="004C104F" w:rsidRPr="00DF6E1A">
        <w:t xml:space="preserve"> имеющих</w:t>
      </w:r>
      <w:r w:rsidR="005A73F7" w:rsidRPr="00DF6E1A">
        <w:t xml:space="preserve">  </w:t>
      </w:r>
      <w:r w:rsidR="004C104F" w:rsidRPr="00DF6E1A">
        <w:t>соответст</w:t>
      </w:r>
      <w:r w:rsidR="007A4331" w:rsidRPr="00DF6E1A">
        <w:t>в</w:t>
      </w:r>
      <w:r w:rsidR="004C104F" w:rsidRPr="00DF6E1A">
        <w:t xml:space="preserve">ующий </w:t>
      </w:r>
      <w:r w:rsidRPr="00DF6E1A">
        <w:t xml:space="preserve"> </w:t>
      </w:r>
      <w:r w:rsidR="004C104F" w:rsidRPr="00DF6E1A">
        <w:t xml:space="preserve">аттестационный уровень </w:t>
      </w:r>
      <w:r w:rsidR="00001699" w:rsidRPr="00DF6E1A">
        <w:t xml:space="preserve">в </w:t>
      </w:r>
      <w:r w:rsidRPr="00DF6E1A">
        <w:t xml:space="preserve">других  </w:t>
      </w:r>
      <w:r w:rsidR="00495E9D" w:rsidRPr="00DF6E1A">
        <w:t>видах</w:t>
      </w:r>
      <w:r w:rsidRPr="00DF6E1A">
        <w:t xml:space="preserve"> боевых искусств</w:t>
      </w:r>
      <w:r w:rsidR="008F147D" w:rsidRPr="00DF6E1A">
        <w:t xml:space="preserve">. </w:t>
      </w:r>
      <w:r w:rsidR="007A4331" w:rsidRPr="00DF6E1A">
        <w:rPr>
          <w:bCs/>
        </w:rPr>
        <w:t>Экспресс-аттестация</w:t>
      </w:r>
      <w:r w:rsidR="00ED59FB" w:rsidRPr="00DF6E1A">
        <w:t xml:space="preserve"> даёт возможность</w:t>
      </w:r>
      <w:r w:rsidR="00495E9D" w:rsidRPr="00DF6E1A">
        <w:t xml:space="preserve"> спортсмен</w:t>
      </w:r>
      <w:r w:rsidR="007A4331" w:rsidRPr="00DF6E1A">
        <w:t>ам, пришедшим из других видов</w:t>
      </w:r>
      <w:r w:rsidR="00495E9D" w:rsidRPr="00DF6E1A">
        <w:t xml:space="preserve"> единоборств сохранить свой квалификационный уровень и в дальнейшем </w:t>
      </w:r>
      <w:r w:rsidR="00001699" w:rsidRPr="00DF6E1A">
        <w:t>аттестовыва</w:t>
      </w:r>
      <w:r w:rsidR="007A4331" w:rsidRPr="00DF6E1A">
        <w:t>ться</w:t>
      </w:r>
      <w:r w:rsidR="00495E9D" w:rsidRPr="00DF6E1A">
        <w:t xml:space="preserve"> по программе военно-спортивных многоборий.</w:t>
      </w:r>
    </w:p>
    <w:p w:rsidR="00EE181B" w:rsidRPr="00DF6E1A" w:rsidRDefault="00EE181B" w:rsidP="00EE181B">
      <w:pPr>
        <w:pStyle w:val="a3"/>
        <w:spacing w:before="0" w:beforeAutospacing="0" w:after="0" w:afterAutospacing="0"/>
      </w:pPr>
      <w:r w:rsidRPr="00DF6E1A">
        <w:t xml:space="preserve">     </w:t>
      </w:r>
      <w:r w:rsidR="0017091A" w:rsidRPr="00DF6E1A">
        <w:t xml:space="preserve">Спортсмен может бать допущен к </w:t>
      </w:r>
      <w:proofErr w:type="gramStart"/>
      <w:r w:rsidR="00CD649F" w:rsidRPr="00DF6E1A">
        <w:t>экспресс-аттестации</w:t>
      </w:r>
      <w:proofErr w:type="gramEnd"/>
      <w:r w:rsidR="00CD649F" w:rsidRPr="00DF6E1A">
        <w:t xml:space="preserve"> только один раз, после чего дальнейшее присвоение поясов осуществляется в общем порядке.</w:t>
      </w:r>
    </w:p>
    <w:p w:rsidR="007348FA" w:rsidRPr="00DF6E1A" w:rsidRDefault="00EE181B" w:rsidP="007348FA">
      <w:pPr>
        <w:pStyle w:val="a3"/>
        <w:spacing w:before="0" w:beforeAutospacing="0" w:after="0" w:afterAutospacing="0"/>
        <w:jc w:val="both"/>
      </w:pPr>
      <w:r w:rsidRPr="00DF6E1A">
        <w:t xml:space="preserve">     Ход и порядок проведения </w:t>
      </w:r>
      <w:proofErr w:type="gramStart"/>
      <w:r w:rsidRPr="00DF6E1A">
        <w:t>экспресс-аттестации</w:t>
      </w:r>
      <w:proofErr w:type="gramEnd"/>
      <w:r w:rsidRPr="00DF6E1A">
        <w:t xml:space="preserve">  совпадает с  проведением стандарт-ной аттестации.</w:t>
      </w:r>
    </w:p>
    <w:p w:rsidR="00EE69FE" w:rsidRPr="00DF6E1A" w:rsidRDefault="00EE69FE" w:rsidP="00E108AB">
      <w:pPr>
        <w:rPr>
          <w:lang w:val="ru-RU"/>
        </w:rPr>
      </w:pPr>
    </w:p>
    <w:p w:rsidR="00E108AB" w:rsidRPr="00DF6E1A" w:rsidRDefault="00EE69FE" w:rsidP="00E108AB">
      <w:pPr>
        <w:rPr>
          <w:b/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12</w:t>
      </w:r>
      <w:r w:rsidR="00E108AB" w:rsidRPr="00DF6E1A">
        <w:rPr>
          <w:b/>
          <w:lang w:val="ru-RU"/>
        </w:rPr>
        <w:t xml:space="preserve">. Место и оборудование для проведения аттестации </w:t>
      </w:r>
    </w:p>
    <w:p w:rsidR="009D7623" w:rsidRPr="00DF6E1A" w:rsidRDefault="009D7623" w:rsidP="00E108AB">
      <w:pPr>
        <w:rPr>
          <w:b/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Аттестация должна проводит</w:t>
      </w:r>
      <w:r w:rsidR="00EE181B" w:rsidRPr="00DF6E1A">
        <w:rPr>
          <w:lang w:val="ru-RU"/>
        </w:rPr>
        <w:t>ь</w:t>
      </w:r>
      <w:r w:rsidRPr="00DF6E1A">
        <w:rPr>
          <w:lang w:val="ru-RU"/>
        </w:rPr>
        <w:t>ся в специально оборудованных помещениях либо,</w:t>
      </w:r>
      <w:r w:rsidR="00976EF4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если позволяют погодные условия на открытых  площадках. При этом  их размер  должен быть достаточным для размещения  демонстрационной площадки, наличия места ожидания выступления спортсменами, зрительских мест, места для переодевания и </w:t>
      </w:r>
      <w:proofErr w:type="gramStart"/>
      <w:r w:rsidR="00B4009E" w:rsidRPr="00DF6E1A">
        <w:rPr>
          <w:lang w:val="ru-RU"/>
        </w:rPr>
        <w:t>хранения</w:t>
      </w:r>
      <w:proofErr w:type="gramEnd"/>
      <w:r w:rsidRPr="00DF6E1A">
        <w:rPr>
          <w:lang w:val="ru-RU"/>
        </w:rPr>
        <w:t xml:space="preserve"> личных вещей. Зал должен быть хорошо проветриваемым, иметь хорошее освещение. 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Демонстрационная площадка должна иметь  достаточно упругую поверхность для исполнения технических комплексов и достаточно мягкую – для проведения бросков, размером не менее </w:t>
      </w:r>
      <w:r w:rsidR="00FB2BBF" w:rsidRPr="00DF6E1A">
        <w:rPr>
          <w:lang w:val="ru-RU"/>
        </w:rPr>
        <w:t>10</w:t>
      </w:r>
      <w:r w:rsidRPr="00DF6E1A">
        <w:rPr>
          <w:lang w:val="ru-RU"/>
        </w:rPr>
        <w:t xml:space="preserve"> х 10 м. 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9D7623" w:rsidRPr="00DF6E1A">
        <w:rPr>
          <w:lang w:val="ru-RU"/>
        </w:rPr>
        <w:t>Также д</w:t>
      </w:r>
      <w:r w:rsidRPr="00DF6E1A">
        <w:rPr>
          <w:lang w:val="ru-RU"/>
        </w:rPr>
        <w:t>олжно быть предусмотрено  наличие безопасного места с твёрдым покрытием для перебивания предметов.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Месторасположение столов для </w:t>
      </w:r>
      <w:proofErr w:type="spellStart"/>
      <w:r w:rsidRPr="00DF6E1A">
        <w:rPr>
          <w:lang w:val="ru-RU"/>
        </w:rPr>
        <w:t>АК</w:t>
      </w:r>
      <w:r w:rsidR="00FB2BBF" w:rsidRPr="00DF6E1A">
        <w:rPr>
          <w:lang w:val="ru-RU"/>
        </w:rPr>
        <w:t>м</w:t>
      </w:r>
      <w:proofErr w:type="spellEnd"/>
      <w:r w:rsidR="00FB2BBF" w:rsidRPr="00DF6E1A">
        <w:rPr>
          <w:lang w:val="ru-RU"/>
        </w:rPr>
        <w:t xml:space="preserve">, </w:t>
      </w:r>
      <w:r w:rsidRPr="00DF6E1A">
        <w:rPr>
          <w:lang w:val="ru-RU"/>
        </w:rPr>
        <w:t xml:space="preserve">секретаря, </w:t>
      </w:r>
      <w:r w:rsidR="009D7623" w:rsidRPr="00DF6E1A">
        <w:rPr>
          <w:lang w:val="ru-RU"/>
        </w:rPr>
        <w:t>врача,</w:t>
      </w:r>
      <w:r w:rsidRPr="00DF6E1A">
        <w:rPr>
          <w:lang w:val="ru-RU"/>
        </w:rPr>
        <w:t xml:space="preserve"> </w:t>
      </w:r>
      <w:r w:rsidR="00FB2BBF" w:rsidRPr="00DF6E1A">
        <w:rPr>
          <w:lang w:val="ru-RU"/>
        </w:rPr>
        <w:t>мест</w:t>
      </w:r>
      <w:r w:rsidR="00EE181B" w:rsidRPr="00DF6E1A">
        <w:rPr>
          <w:lang w:val="ru-RU"/>
        </w:rPr>
        <w:t>о</w:t>
      </w:r>
      <w:r w:rsidR="00FB2BBF" w:rsidRPr="00DF6E1A">
        <w:rPr>
          <w:lang w:val="ru-RU"/>
        </w:rPr>
        <w:t xml:space="preserve">нахождение ассистента, </w:t>
      </w:r>
      <w:r w:rsidRPr="00DF6E1A">
        <w:rPr>
          <w:lang w:val="ru-RU"/>
        </w:rPr>
        <w:t>спортсменов и приглашённых не должн</w:t>
      </w:r>
      <w:r w:rsidR="00B4009E" w:rsidRPr="00DF6E1A">
        <w:rPr>
          <w:lang w:val="ru-RU"/>
        </w:rPr>
        <w:t>ы</w:t>
      </w:r>
      <w:r w:rsidRPr="00DF6E1A">
        <w:rPr>
          <w:lang w:val="ru-RU"/>
        </w:rPr>
        <w:t xml:space="preserve"> создавать неудобств</w:t>
      </w:r>
      <w:r w:rsidR="00B4009E" w:rsidRPr="00DF6E1A">
        <w:rPr>
          <w:lang w:val="ru-RU"/>
        </w:rPr>
        <w:t>а</w:t>
      </w:r>
      <w:r w:rsidR="00976EF4" w:rsidRPr="00DF6E1A">
        <w:rPr>
          <w:lang w:val="ru-RU"/>
        </w:rPr>
        <w:t xml:space="preserve"> в ходе проведения </w:t>
      </w:r>
      <w:r w:rsidR="00B4009E" w:rsidRPr="00DF6E1A">
        <w:rPr>
          <w:lang w:val="ru-RU"/>
        </w:rPr>
        <w:t>аттестации,</w:t>
      </w:r>
      <w:r w:rsidRPr="00DF6E1A">
        <w:rPr>
          <w:lang w:val="ru-RU"/>
        </w:rPr>
        <w:t xml:space="preserve"> т.е.</w:t>
      </w:r>
      <w:r w:rsidR="00976EF4" w:rsidRPr="00DF6E1A">
        <w:rPr>
          <w:lang w:val="ru-RU"/>
        </w:rPr>
        <w:t xml:space="preserve">, </w:t>
      </w:r>
      <w:r w:rsidRPr="00DF6E1A">
        <w:rPr>
          <w:lang w:val="ru-RU"/>
        </w:rPr>
        <w:t xml:space="preserve">стеснять и затруднять их действия, закрывать обзор членам комиссии, </w:t>
      </w:r>
      <w:r w:rsidR="00976EF4" w:rsidRPr="00DF6E1A">
        <w:rPr>
          <w:lang w:val="ru-RU"/>
        </w:rPr>
        <w:t xml:space="preserve">отвлекать </w:t>
      </w:r>
      <w:r w:rsidRPr="00DF6E1A">
        <w:rPr>
          <w:lang w:val="ru-RU"/>
        </w:rPr>
        <w:t>лишни</w:t>
      </w:r>
      <w:r w:rsidR="00976EF4" w:rsidRPr="00DF6E1A">
        <w:rPr>
          <w:lang w:val="ru-RU"/>
        </w:rPr>
        <w:t>ми</w:t>
      </w:r>
      <w:r w:rsidRPr="00DF6E1A">
        <w:rPr>
          <w:lang w:val="ru-RU"/>
        </w:rPr>
        <w:t xml:space="preserve"> передвижени</w:t>
      </w:r>
      <w:r w:rsidR="00976EF4" w:rsidRPr="00DF6E1A">
        <w:rPr>
          <w:lang w:val="ru-RU"/>
        </w:rPr>
        <w:t>ями</w:t>
      </w:r>
      <w:r w:rsidRPr="00DF6E1A">
        <w:rPr>
          <w:lang w:val="ru-RU"/>
        </w:rPr>
        <w:t xml:space="preserve"> по залу. Пример т</w:t>
      </w:r>
      <w:r w:rsidR="00EA1466" w:rsidRPr="00DF6E1A">
        <w:rPr>
          <w:lang w:val="ru-RU"/>
        </w:rPr>
        <w:t>акого расположения приведён в П</w:t>
      </w:r>
      <w:r w:rsidRPr="00DF6E1A">
        <w:rPr>
          <w:lang w:val="ru-RU"/>
        </w:rPr>
        <w:t xml:space="preserve">риложении № </w:t>
      </w:r>
      <w:r w:rsidR="00AE4192" w:rsidRPr="00DF6E1A">
        <w:rPr>
          <w:lang w:val="ru-RU"/>
        </w:rPr>
        <w:t>3</w:t>
      </w:r>
      <w:r w:rsidRPr="00DF6E1A">
        <w:rPr>
          <w:lang w:val="ru-RU"/>
        </w:rPr>
        <w:t>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Перечень используемого для аттестации оборудования: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стол большой  для </w:t>
      </w:r>
      <w:proofErr w:type="spellStart"/>
      <w:r w:rsidRPr="00DF6E1A">
        <w:rPr>
          <w:lang w:val="ru-RU"/>
        </w:rPr>
        <w:t>АК</w:t>
      </w:r>
      <w:r w:rsidR="009D7623" w:rsidRPr="00DF6E1A">
        <w:rPr>
          <w:lang w:val="ru-RU"/>
        </w:rPr>
        <w:t>м</w:t>
      </w:r>
      <w:proofErr w:type="spellEnd"/>
      <w:r w:rsidRPr="00DF6E1A">
        <w:rPr>
          <w:lang w:val="ru-RU"/>
        </w:rPr>
        <w:t xml:space="preserve"> на 5 мест</w:t>
      </w:r>
      <w:r w:rsidR="00DE6429" w:rsidRPr="00DF6E1A">
        <w:rPr>
          <w:lang w:val="ru-RU"/>
        </w:rPr>
        <w:t xml:space="preserve"> (1 шт.)</w:t>
      </w:r>
      <w:r w:rsidRPr="00DF6E1A">
        <w:rPr>
          <w:lang w:val="ru-RU"/>
        </w:rPr>
        <w:t xml:space="preserve"> + стулья</w:t>
      </w:r>
      <w:r w:rsidR="00DE6429" w:rsidRPr="00DF6E1A">
        <w:rPr>
          <w:lang w:val="ru-RU"/>
        </w:rPr>
        <w:t xml:space="preserve"> (</w:t>
      </w:r>
      <w:r w:rsidR="009D7623" w:rsidRPr="00DF6E1A">
        <w:rPr>
          <w:lang w:val="ru-RU"/>
        </w:rPr>
        <w:t xml:space="preserve">5 </w:t>
      </w:r>
      <w:r w:rsidR="00B4009E" w:rsidRPr="00DF6E1A">
        <w:rPr>
          <w:lang w:val="ru-RU"/>
        </w:rPr>
        <w:t>шт.</w:t>
      </w:r>
      <w:r w:rsidR="00DE6429" w:rsidRPr="00DF6E1A">
        <w:rPr>
          <w:lang w:val="ru-RU"/>
        </w:rPr>
        <w:t>)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скатерть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именные таблички с Ф.И.О, </w:t>
      </w:r>
      <w:proofErr w:type="spellStart"/>
      <w:r w:rsidRPr="00DF6E1A">
        <w:rPr>
          <w:lang w:val="ru-RU"/>
        </w:rPr>
        <w:t>Даном</w:t>
      </w:r>
      <w:proofErr w:type="spellEnd"/>
      <w:r w:rsidRPr="00DF6E1A">
        <w:rPr>
          <w:lang w:val="ru-RU"/>
        </w:rPr>
        <w:t xml:space="preserve"> председателя и членов комиссии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флажки </w:t>
      </w:r>
      <w:r w:rsidR="00B4009E" w:rsidRPr="00DF6E1A">
        <w:rPr>
          <w:lang w:val="ru-RU"/>
        </w:rPr>
        <w:t>(</w:t>
      </w:r>
      <w:r w:rsidRPr="00DF6E1A">
        <w:rPr>
          <w:lang w:val="ru-RU"/>
        </w:rPr>
        <w:t xml:space="preserve">5 красных, 5 белых, 1 </w:t>
      </w:r>
      <w:proofErr w:type="gramStart"/>
      <w:r w:rsidRPr="00DF6E1A">
        <w:rPr>
          <w:lang w:val="ru-RU"/>
        </w:rPr>
        <w:t>синий</w:t>
      </w:r>
      <w:proofErr w:type="gramEnd"/>
      <w:r w:rsidRPr="00DF6E1A">
        <w:rPr>
          <w:lang w:val="ru-RU"/>
        </w:rPr>
        <w:t>)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секундомер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стол для секретаря + 1 стул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канцелярские принадлежности </w:t>
      </w:r>
    </w:p>
    <w:p w:rsidR="009D7623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документация секретаря</w:t>
      </w:r>
    </w:p>
    <w:p w:rsidR="00E108AB" w:rsidRPr="00DF6E1A" w:rsidRDefault="009D7623" w:rsidP="00E108AB">
      <w:pPr>
        <w:jc w:val="both"/>
        <w:rPr>
          <w:lang w:val="ru-RU"/>
        </w:rPr>
      </w:pPr>
      <w:r w:rsidRPr="00DF6E1A">
        <w:rPr>
          <w:lang w:val="ru-RU"/>
        </w:rPr>
        <w:t>-  место врача (стол</w:t>
      </w:r>
      <w:r w:rsidR="00EA1466" w:rsidRPr="00DF6E1A">
        <w:rPr>
          <w:lang w:val="ru-RU"/>
        </w:rPr>
        <w:t xml:space="preserve"> – 1 </w:t>
      </w:r>
      <w:r w:rsidR="00B4009E" w:rsidRPr="00DF6E1A">
        <w:rPr>
          <w:lang w:val="ru-RU"/>
        </w:rPr>
        <w:t>шт.</w:t>
      </w:r>
      <w:r w:rsidRPr="00DF6E1A">
        <w:rPr>
          <w:lang w:val="ru-RU"/>
        </w:rPr>
        <w:t>, стул</w:t>
      </w:r>
      <w:r w:rsidR="00EA1466" w:rsidRPr="00DF6E1A">
        <w:rPr>
          <w:lang w:val="ru-RU"/>
        </w:rPr>
        <w:t xml:space="preserve"> – 1 </w:t>
      </w:r>
      <w:r w:rsidR="00B4009E" w:rsidRPr="00DF6E1A">
        <w:rPr>
          <w:lang w:val="ru-RU"/>
        </w:rPr>
        <w:t>шт.</w:t>
      </w:r>
      <w:r w:rsidRPr="00DF6E1A">
        <w:rPr>
          <w:lang w:val="ru-RU"/>
        </w:rPr>
        <w:t>, кушетка</w:t>
      </w:r>
      <w:r w:rsidR="00EA1466" w:rsidRPr="00DF6E1A">
        <w:rPr>
          <w:lang w:val="ru-RU"/>
        </w:rPr>
        <w:t xml:space="preserve"> – 1шт</w:t>
      </w:r>
      <w:r w:rsidR="00B4009E" w:rsidRPr="00DF6E1A">
        <w:rPr>
          <w:lang w:val="ru-RU"/>
        </w:rPr>
        <w:t>.</w:t>
      </w:r>
      <w:r w:rsidR="00DE6429" w:rsidRPr="00DF6E1A">
        <w:rPr>
          <w:lang w:val="ru-RU"/>
        </w:rPr>
        <w:t>, средства первой медпомощи</w:t>
      </w:r>
      <w:r w:rsidRPr="00DF6E1A">
        <w:rPr>
          <w:lang w:val="ru-RU"/>
        </w:rPr>
        <w:t>)</w:t>
      </w:r>
      <w:r w:rsidR="00E108AB" w:rsidRPr="00DF6E1A">
        <w:rPr>
          <w:lang w:val="ru-RU"/>
        </w:rPr>
        <w:t xml:space="preserve">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площадка с покрытием </w:t>
      </w:r>
      <w:r w:rsidR="003B1C79" w:rsidRPr="00DF6E1A">
        <w:rPr>
          <w:lang w:val="ru-RU"/>
        </w:rPr>
        <w:t>«</w:t>
      </w:r>
      <w:r w:rsidRPr="00DF6E1A">
        <w:rPr>
          <w:lang w:val="ru-RU"/>
        </w:rPr>
        <w:t>татами</w:t>
      </w:r>
      <w:r w:rsidR="003B1C79" w:rsidRPr="00DF6E1A">
        <w:rPr>
          <w:lang w:val="ru-RU"/>
        </w:rPr>
        <w:t>»</w:t>
      </w:r>
      <w:r w:rsidRPr="00DF6E1A">
        <w:rPr>
          <w:lang w:val="ru-RU"/>
        </w:rPr>
        <w:t xml:space="preserve"> 10х10</w:t>
      </w:r>
      <w:r w:rsidR="00DE6429" w:rsidRPr="00DF6E1A">
        <w:rPr>
          <w:lang w:val="ru-RU"/>
        </w:rPr>
        <w:t xml:space="preserve"> м.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плакаты, флаги, баннера с символикой стиля (для оформления зала)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сидения для </w:t>
      </w:r>
      <w:proofErr w:type="gramStart"/>
      <w:r w:rsidRPr="00DF6E1A">
        <w:rPr>
          <w:lang w:val="ru-RU"/>
        </w:rPr>
        <w:t>приглашённых</w:t>
      </w:r>
      <w:proofErr w:type="gramEnd"/>
      <w:r w:rsidR="00964927" w:rsidRPr="00DF6E1A">
        <w:rPr>
          <w:lang w:val="ru-RU"/>
        </w:rPr>
        <w:t>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-  усилитель звука с микрофоном </w:t>
      </w:r>
      <w:r w:rsidR="00B4009E" w:rsidRPr="00DF6E1A">
        <w:rPr>
          <w:lang w:val="ru-RU"/>
        </w:rPr>
        <w:t>(</w:t>
      </w:r>
      <w:r w:rsidRPr="00DF6E1A">
        <w:rPr>
          <w:lang w:val="ru-RU"/>
        </w:rPr>
        <w:t>в больших помещениях или под открытым небом)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два резиновых учебных ножа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-  тренировочные «лапы»</w:t>
      </w:r>
    </w:p>
    <w:p w:rsidR="00EE69FE" w:rsidRPr="00DF6E1A" w:rsidRDefault="00E108AB" w:rsidP="00EE69FE">
      <w:pPr>
        <w:jc w:val="both"/>
        <w:rPr>
          <w:lang w:val="ru-RU"/>
        </w:rPr>
      </w:pPr>
      <w:r w:rsidRPr="00DF6E1A">
        <w:rPr>
          <w:lang w:val="ru-RU"/>
        </w:rPr>
        <w:t xml:space="preserve">  </w:t>
      </w:r>
    </w:p>
    <w:p w:rsidR="00E108AB" w:rsidRPr="00DF6E1A" w:rsidRDefault="00EE69FE" w:rsidP="00EE69FE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Pr="00DF6E1A">
        <w:rPr>
          <w:b/>
          <w:lang w:val="ru-RU"/>
        </w:rPr>
        <w:t>13</w:t>
      </w:r>
      <w:r w:rsidR="00E108AB" w:rsidRPr="00DF6E1A">
        <w:rPr>
          <w:b/>
          <w:lang w:val="ru-RU"/>
        </w:rPr>
        <w:t>. О выдаче сертификат</w:t>
      </w:r>
      <w:r w:rsidR="00307FEC" w:rsidRPr="00DF6E1A">
        <w:rPr>
          <w:b/>
          <w:lang w:val="ru-RU"/>
        </w:rPr>
        <w:t>а на</w:t>
      </w:r>
      <w:r w:rsidR="00E108AB" w:rsidRPr="00DF6E1A">
        <w:rPr>
          <w:b/>
          <w:lang w:val="ru-RU"/>
        </w:rPr>
        <w:t xml:space="preserve"> присвоени</w:t>
      </w:r>
      <w:r w:rsidR="00307FEC" w:rsidRPr="00DF6E1A">
        <w:rPr>
          <w:b/>
          <w:lang w:val="ru-RU"/>
        </w:rPr>
        <w:t>е</w:t>
      </w:r>
      <w:r w:rsidR="00E108AB" w:rsidRPr="00DF6E1A">
        <w:rPr>
          <w:b/>
          <w:lang w:val="ru-RU"/>
        </w:rPr>
        <w:t xml:space="preserve"> аттестационного пояса </w:t>
      </w:r>
    </w:p>
    <w:p w:rsidR="00E108AB" w:rsidRPr="00DF6E1A" w:rsidRDefault="00E108AB" w:rsidP="00E108AB">
      <w:pPr>
        <w:rPr>
          <w:b/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lastRenderedPageBreak/>
        <w:t xml:space="preserve">     Успешная сдача аттестационного экзамена для каждого экзаменуемого  </w:t>
      </w:r>
      <w:r w:rsidR="002D5931" w:rsidRPr="00DF6E1A">
        <w:rPr>
          <w:lang w:val="ru-RU"/>
        </w:rPr>
        <w:t>подтверждается</w:t>
      </w:r>
      <w:r w:rsidR="003B1C79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  вручением сертификата</w:t>
      </w:r>
      <w:r w:rsidR="008F50BE" w:rsidRPr="00DF6E1A">
        <w:rPr>
          <w:lang w:val="ru-RU"/>
        </w:rPr>
        <w:t xml:space="preserve"> и выдачей соответствующего пояса</w:t>
      </w:r>
      <w:r w:rsidRPr="00DF6E1A">
        <w:rPr>
          <w:lang w:val="ru-RU"/>
        </w:rPr>
        <w:t>.</w:t>
      </w:r>
    </w:p>
    <w:p w:rsidR="00287E37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proofErr w:type="gramStart"/>
      <w:r w:rsidRPr="00DF6E1A">
        <w:rPr>
          <w:lang w:val="ru-RU"/>
        </w:rPr>
        <w:t xml:space="preserve">Сертификат о присвоении аттестационного пояса по </w:t>
      </w:r>
      <w:r w:rsidR="00964927" w:rsidRPr="00DF6E1A">
        <w:rPr>
          <w:lang w:val="ru-RU"/>
        </w:rPr>
        <w:t xml:space="preserve">военно-спортивным многоборьям </w:t>
      </w:r>
      <w:r w:rsidRPr="00DF6E1A">
        <w:rPr>
          <w:lang w:val="ru-RU"/>
        </w:rPr>
        <w:t>– это официальный документ, подтве</w:t>
      </w:r>
      <w:r w:rsidR="003B1C79" w:rsidRPr="00DF6E1A">
        <w:rPr>
          <w:lang w:val="ru-RU"/>
        </w:rPr>
        <w:t xml:space="preserve">рждающий степень, </w:t>
      </w:r>
      <w:r w:rsidRPr="00DF6E1A">
        <w:rPr>
          <w:lang w:val="ru-RU"/>
        </w:rPr>
        <w:t xml:space="preserve">дату, место, </w:t>
      </w:r>
      <w:r w:rsidR="003B1C79" w:rsidRPr="00DF6E1A">
        <w:rPr>
          <w:lang w:val="ru-RU"/>
        </w:rPr>
        <w:t>основание присвоения</w:t>
      </w:r>
      <w:r w:rsidRPr="00DF6E1A">
        <w:rPr>
          <w:lang w:val="ru-RU"/>
        </w:rPr>
        <w:t xml:space="preserve">, состав </w:t>
      </w:r>
      <w:proofErr w:type="spellStart"/>
      <w:r w:rsidRPr="00DF6E1A">
        <w:rPr>
          <w:lang w:val="ru-RU"/>
        </w:rPr>
        <w:t>АКм</w:t>
      </w:r>
      <w:proofErr w:type="spellEnd"/>
      <w:r w:rsidRPr="00DF6E1A">
        <w:rPr>
          <w:lang w:val="ru-RU"/>
        </w:rPr>
        <w:t>, принявшей экзамен.</w:t>
      </w:r>
      <w:proofErr w:type="gramEnd"/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Данный сертификат имеет единый</w:t>
      </w:r>
      <w:r w:rsidR="002321D7" w:rsidRPr="00DF6E1A">
        <w:rPr>
          <w:lang w:val="ru-RU"/>
        </w:rPr>
        <w:t xml:space="preserve">, утверждённый Международным Союзом, стандарт оформления, действующим </w:t>
      </w:r>
      <w:r w:rsidRPr="00DF6E1A">
        <w:rPr>
          <w:lang w:val="ru-RU"/>
        </w:rPr>
        <w:t xml:space="preserve">во всех странах мира, которые развивают </w:t>
      </w:r>
      <w:r w:rsidR="00964927" w:rsidRPr="00DF6E1A">
        <w:rPr>
          <w:lang w:val="ru-RU"/>
        </w:rPr>
        <w:t xml:space="preserve">военно-спортивные многоборья </w:t>
      </w:r>
      <w:r w:rsidRPr="00DF6E1A">
        <w:rPr>
          <w:lang w:val="ru-RU"/>
        </w:rPr>
        <w:t xml:space="preserve">и предусматривает: </w:t>
      </w:r>
    </w:p>
    <w:p w:rsidR="00287E37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1) </w:t>
      </w:r>
      <w:r w:rsidR="00287E37" w:rsidRPr="00DF6E1A">
        <w:rPr>
          <w:lang w:val="ru-RU"/>
        </w:rPr>
        <w:t>формат:</w:t>
      </w:r>
    </w:p>
    <w:p w:rsidR="00E108AB" w:rsidRPr="00DF6E1A" w:rsidRDefault="00287E37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>- для степеней начального уровня подготовки</w:t>
      </w:r>
      <w:r w:rsidRPr="00DF6E1A">
        <w:rPr>
          <w:lang w:val="ru-RU"/>
        </w:rPr>
        <w:t xml:space="preserve"> </w:t>
      </w:r>
      <w:r w:rsidR="00E108AB" w:rsidRPr="00DF6E1A">
        <w:rPr>
          <w:lang w:val="ru-RU"/>
        </w:rPr>
        <w:t>- формат А5;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- для степеней </w:t>
      </w:r>
      <w:r w:rsidR="00287E37" w:rsidRPr="00DF6E1A">
        <w:rPr>
          <w:lang w:val="ru-RU"/>
        </w:rPr>
        <w:t>среднего</w:t>
      </w:r>
      <w:r w:rsidRPr="00DF6E1A">
        <w:rPr>
          <w:lang w:val="ru-RU"/>
        </w:rPr>
        <w:t xml:space="preserve"> и инструкторского уровней подготовки – формат А</w:t>
      </w:r>
      <w:proofErr w:type="gramStart"/>
      <w:r w:rsidRPr="00DF6E1A">
        <w:rPr>
          <w:lang w:val="ru-RU"/>
        </w:rPr>
        <w:t>4</w:t>
      </w:r>
      <w:proofErr w:type="gramEnd"/>
      <w:r w:rsidRPr="00DF6E1A">
        <w:rPr>
          <w:lang w:val="ru-RU"/>
        </w:rPr>
        <w:t>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- для степеней Мастерских уровней подготовки – формат А3.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2) </w:t>
      </w:r>
      <w:r w:rsidR="00287E37" w:rsidRPr="00DF6E1A">
        <w:rPr>
          <w:lang w:val="ru-RU"/>
        </w:rPr>
        <w:t xml:space="preserve"> </w:t>
      </w:r>
      <w:r w:rsidRPr="00DF6E1A">
        <w:rPr>
          <w:lang w:val="ru-RU"/>
        </w:rPr>
        <w:t>заполнение: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- для ученических степеней – на языке страны, в которой проводилась аттестация;</w:t>
      </w:r>
    </w:p>
    <w:p w:rsidR="00287E37" w:rsidRPr="00DF6E1A" w:rsidRDefault="003B1C79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- для М</w:t>
      </w:r>
      <w:r w:rsidR="00E108AB" w:rsidRPr="00DF6E1A">
        <w:rPr>
          <w:lang w:val="ru-RU"/>
        </w:rPr>
        <w:t>астерских степеней – на языке страны</w:t>
      </w:r>
      <w:r w:rsidR="00287E37" w:rsidRPr="00DF6E1A">
        <w:rPr>
          <w:lang w:val="ru-RU"/>
        </w:rPr>
        <w:t>, в которой проводилась аттестация,</w:t>
      </w:r>
      <w:r w:rsidR="00E108AB" w:rsidRPr="00DF6E1A">
        <w:rPr>
          <w:lang w:val="ru-RU"/>
        </w:rPr>
        <w:t xml:space="preserve"> </w:t>
      </w:r>
      <w:proofErr w:type="gramStart"/>
      <w:r w:rsidR="00E108AB" w:rsidRPr="00DF6E1A">
        <w:rPr>
          <w:lang w:val="ru-RU"/>
        </w:rPr>
        <w:t>с</w:t>
      </w:r>
      <w:proofErr w:type="gramEnd"/>
      <w:r w:rsidR="00E108AB" w:rsidRPr="00DF6E1A">
        <w:rPr>
          <w:lang w:val="ru-RU"/>
        </w:rPr>
        <w:t xml:space="preserve"> </w:t>
      </w:r>
    </w:p>
    <w:p w:rsidR="00E108AB" w:rsidRPr="00DF6E1A" w:rsidRDefault="00287E37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 </w:t>
      </w:r>
      <w:r w:rsidR="00E108AB" w:rsidRPr="00DF6E1A">
        <w:rPr>
          <w:lang w:val="ru-RU"/>
        </w:rPr>
        <w:t>английским переводом.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>3) подписи</w:t>
      </w:r>
      <w:r w:rsidR="00287E37" w:rsidRPr="00DF6E1A">
        <w:rPr>
          <w:lang w:val="ru-RU"/>
        </w:rPr>
        <w:t>:</w:t>
      </w:r>
      <w:r w:rsidRPr="00DF6E1A">
        <w:rPr>
          <w:lang w:val="ru-RU"/>
        </w:rPr>
        <w:t xml:space="preserve">   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- </w:t>
      </w:r>
      <w:r w:rsidR="003B1C79" w:rsidRPr="00DF6E1A">
        <w:rPr>
          <w:lang w:val="ru-RU"/>
        </w:rPr>
        <w:t xml:space="preserve">подтверждение </w:t>
      </w:r>
      <w:r w:rsidRPr="00DF6E1A">
        <w:rPr>
          <w:lang w:val="ru-RU"/>
        </w:rPr>
        <w:t>подписями председателя и 4-х членов аттестационной комиссии с указанием Ф.И.</w:t>
      </w:r>
      <w:proofErr w:type="gramStart"/>
      <w:r w:rsidRPr="00DF6E1A">
        <w:rPr>
          <w:lang w:val="ru-RU"/>
        </w:rPr>
        <w:t>О</w:t>
      </w:r>
      <w:proofErr w:type="gramEnd"/>
      <w:r w:rsidRPr="00DF6E1A">
        <w:rPr>
          <w:lang w:val="ru-RU"/>
        </w:rPr>
        <w:t xml:space="preserve"> и</w:t>
      </w:r>
      <w:r w:rsidR="003B1C79" w:rsidRPr="00DF6E1A">
        <w:rPr>
          <w:lang w:val="ru-RU"/>
        </w:rPr>
        <w:t xml:space="preserve"> степенью</w:t>
      </w:r>
      <w:r w:rsidR="00287E37" w:rsidRPr="00DF6E1A">
        <w:rPr>
          <w:lang w:val="ru-RU"/>
        </w:rPr>
        <w:t xml:space="preserve"> их  М</w:t>
      </w:r>
      <w:r w:rsidR="003B1C79" w:rsidRPr="00DF6E1A">
        <w:rPr>
          <w:lang w:val="ru-RU"/>
        </w:rPr>
        <w:t>астерства;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- подписью руководителя спортивной организации</w:t>
      </w:r>
      <w:r w:rsidR="003B1C79" w:rsidRPr="00DF6E1A">
        <w:rPr>
          <w:lang w:val="ru-RU"/>
        </w:rPr>
        <w:t>,</w:t>
      </w:r>
      <w:r w:rsidRPr="00DF6E1A">
        <w:rPr>
          <w:lang w:val="ru-RU"/>
        </w:rPr>
        <w:t xml:space="preserve"> на базе которой проводилась  аттестация, заверенной печатью организации.</w:t>
      </w:r>
    </w:p>
    <w:p w:rsidR="00287E37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Подлинность каждого сертификата подтверждается  протокольными записями аттестации, хранящимися в документальных архивах организаций</w:t>
      </w:r>
      <w:r w:rsidR="00287E37" w:rsidRPr="00DF6E1A">
        <w:rPr>
          <w:lang w:val="ru-RU"/>
        </w:rPr>
        <w:t>:</w:t>
      </w:r>
    </w:p>
    <w:p w:rsidR="00E108AB" w:rsidRPr="00DF6E1A" w:rsidRDefault="00287E37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- для ученических степеней - </w:t>
      </w:r>
      <w:r w:rsidR="00E108AB" w:rsidRPr="00DF6E1A">
        <w:rPr>
          <w:lang w:val="ru-RU"/>
        </w:rPr>
        <w:t xml:space="preserve"> не менее 5 лет</w:t>
      </w:r>
      <w:r w:rsidRPr="00DF6E1A">
        <w:rPr>
          <w:lang w:val="ru-RU"/>
        </w:rPr>
        <w:t>;</w:t>
      </w:r>
    </w:p>
    <w:p w:rsidR="00287E37" w:rsidRPr="00DF6E1A" w:rsidRDefault="00287E37" w:rsidP="00E108AB">
      <w:pPr>
        <w:jc w:val="both"/>
        <w:rPr>
          <w:b/>
          <w:lang w:val="ru-RU"/>
        </w:rPr>
      </w:pPr>
      <w:r w:rsidRPr="00DF6E1A">
        <w:rPr>
          <w:lang w:val="ru-RU"/>
        </w:rPr>
        <w:t xml:space="preserve">     - для Мастерских степеней – не менее 10 лет.</w:t>
      </w:r>
    </w:p>
    <w:p w:rsidR="00CC3798" w:rsidRPr="00DF6E1A" w:rsidRDefault="00CC3798" w:rsidP="00E108AB">
      <w:pPr>
        <w:rPr>
          <w:b/>
          <w:lang w:val="ru-RU"/>
        </w:rPr>
      </w:pPr>
    </w:p>
    <w:p w:rsidR="00CC3798" w:rsidRPr="00DF6E1A" w:rsidRDefault="00B17A4C" w:rsidP="00E108AB">
      <w:pPr>
        <w:rPr>
          <w:b/>
          <w:lang w:val="ru-RU"/>
        </w:rPr>
      </w:pPr>
      <w:r w:rsidRPr="00DF6E1A">
        <w:rPr>
          <w:b/>
          <w:lang w:val="ru-RU"/>
        </w:rPr>
        <w:t>14. За что лишаю</w:t>
      </w:r>
      <w:r w:rsidR="00CC3798" w:rsidRPr="00DF6E1A">
        <w:rPr>
          <w:b/>
          <w:lang w:val="ru-RU"/>
        </w:rPr>
        <w:t xml:space="preserve">тся члены федерации </w:t>
      </w:r>
      <w:r w:rsidR="00C52739" w:rsidRPr="00DF6E1A">
        <w:rPr>
          <w:b/>
          <w:lang w:val="ru-RU"/>
        </w:rPr>
        <w:t>пояса.</w:t>
      </w:r>
    </w:p>
    <w:p w:rsidR="009D314D" w:rsidRPr="00DF6E1A" w:rsidRDefault="009D314D" w:rsidP="00C52739">
      <w:pPr>
        <w:rPr>
          <w:lang w:val="ru-RU"/>
        </w:rPr>
      </w:pPr>
    </w:p>
    <w:p w:rsidR="00C52739" w:rsidRPr="00DF6E1A" w:rsidRDefault="009D314D" w:rsidP="00A31926">
      <w:pPr>
        <w:rPr>
          <w:lang w:val="ru-RU"/>
        </w:rPr>
      </w:pPr>
      <w:r w:rsidRPr="00DF6E1A">
        <w:rPr>
          <w:lang w:val="ru-RU"/>
        </w:rPr>
        <w:t xml:space="preserve">        Лишение </w:t>
      </w:r>
      <w:r w:rsidR="00CD649F" w:rsidRPr="00DF6E1A">
        <w:rPr>
          <w:lang w:val="ru-RU"/>
        </w:rPr>
        <w:t xml:space="preserve">аттестационного </w:t>
      </w:r>
      <w:r w:rsidRPr="00DF6E1A">
        <w:rPr>
          <w:lang w:val="ru-RU"/>
        </w:rPr>
        <w:t>пояс</w:t>
      </w:r>
      <w:r w:rsidR="00433ACC" w:rsidRPr="00DF6E1A">
        <w:rPr>
          <w:lang w:val="ru-RU"/>
        </w:rPr>
        <w:t>а</w:t>
      </w:r>
      <w:r w:rsidR="00CD649F" w:rsidRPr="00DF6E1A">
        <w:rPr>
          <w:lang w:val="ru-RU"/>
        </w:rPr>
        <w:t>,</w:t>
      </w:r>
      <w:r w:rsidR="00433ACC" w:rsidRPr="00DF6E1A">
        <w:rPr>
          <w:lang w:val="ru-RU"/>
        </w:rPr>
        <w:t xml:space="preserve"> </w:t>
      </w:r>
      <w:r w:rsidR="00CD649F" w:rsidRPr="00DF6E1A">
        <w:rPr>
          <w:lang w:val="ru-RU"/>
        </w:rPr>
        <w:t xml:space="preserve">до чёрного пояса 3 </w:t>
      </w:r>
      <w:proofErr w:type="gramStart"/>
      <w:r w:rsidR="00CD649F" w:rsidRPr="00DF6E1A">
        <w:rPr>
          <w:lang w:val="ru-RU"/>
        </w:rPr>
        <w:t>Дана</w:t>
      </w:r>
      <w:proofErr w:type="gramEnd"/>
      <w:r w:rsidR="00CD649F" w:rsidRPr="00DF6E1A">
        <w:rPr>
          <w:lang w:val="ru-RU"/>
        </w:rPr>
        <w:t xml:space="preserve"> включительно, </w:t>
      </w:r>
      <w:r w:rsidR="00433ACC" w:rsidRPr="00DF6E1A">
        <w:rPr>
          <w:lang w:val="ru-RU"/>
        </w:rPr>
        <w:t xml:space="preserve">производится </w:t>
      </w:r>
      <w:r w:rsidR="00CD649F" w:rsidRPr="00DF6E1A">
        <w:rPr>
          <w:lang w:val="ru-RU"/>
        </w:rPr>
        <w:t xml:space="preserve">Президентом национальной федерации </w:t>
      </w:r>
      <w:r w:rsidR="00840456" w:rsidRPr="00DF6E1A">
        <w:rPr>
          <w:lang w:val="ru-RU"/>
        </w:rPr>
        <w:t>по</w:t>
      </w:r>
      <w:r w:rsidR="00433ACC" w:rsidRPr="00DF6E1A">
        <w:rPr>
          <w:lang w:val="ru-RU"/>
        </w:rPr>
        <w:t xml:space="preserve"> ходатайств</w:t>
      </w:r>
      <w:r w:rsidR="00840456" w:rsidRPr="00DF6E1A">
        <w:rPr>
          <w:lang w:val="ru-RU"/>
        </w:rPr>
        <w:t>у</w:t>
      </w:r>
      <w:r w:rsidR="00CD649F" w:rsidRPr="00DF6E1A">
        <w:rPr>
          <w:lang w:val="ru-RU"/>
        </w:rPr>
        <w:t xml:space="preserve"> председателя структурного подразделения и  его членов аттестационной коллегии.  Лишение аттестационного пояса от чёрного пояса 4 </w:t>
      </w:r>
      <w:proofErr w:type="gramStart"/>
      <w:r w:rsidR="00CD649F" w:rsidRPr="00DF6E1A">
        <w:rPr>
          <w:lang w:val="ru-RU"/>
        </w:rPr>
        <w:t>Дана</w:t>
      </w:r>
      <w:proofErr w:type="gramEnd"/>
      <w:r w:rsidR="00CD649F" w:rsidRPr="00DF6E1A">
        <w:rPr>
          <w:lang w:val="ru-RU"/>
        </w:rPr>
        <w:t>, производится Президентом Международного Союза по ходатайству Президента национальной федерации и национальной аттестационной коллегии.</w:t>
      </w:r>
    </w:p>
    <w:p w:rsidR="00C52739" w:rsidRPr="00DF6E1A" w:rsidRDefault="00CD649F" w:rsidP="00A31926">
      <w:pPr>
        <w:rPr>
          <w:lang w:val="ru-RU"/>
        </w:rPr>
      </w:pPr>
      <w:r w:rsidRPr="00DF6E1A">
        <w:rPr>
          <w:lang w:val="ru-RU"/>
        </w:rPr>
        <w:t xml:space="preserve">Лишение аттестационного пояса </w:t>
      </w:r>
      <w:r w:rsidR="001F20B6" w:rsidRPr="00DF6E1A">
        <w:rPr>
          <w:lang w:val="ru-RU"/>
        </w:rPr>
        <w:t>может быть применено в случаях:</w:t>
      </w:r>
    </w:p>
    <w:p w:rsidR="00C52739" w:rsidRPr="00DF6E1A" w:rsidRDefault="00A31926" w:rsidP="00D34331">
      <w:pPr>
        <w:ind w:firstLine="284"/>
        <w:rPr>
          <w:lang w:val="ru-RU"/>
        </w:rPr>
      </w:pPr>
      <w:proofErr w:type="gramStart"/>
      <w:r w:rsidRPr="00DF6E1A">
        <w:rPr>
          <w:lang w:val="ru-RU"/>
        </w:rPr>
        <w:t xml:space="preserve">-  </w:t>
      </w:r>
      <w:r w:rsidR="0005409B" w:rsidRPr="00DF6E1A">
        <w:rPr>
          <w:lang w:val="ru-RU"/>
        </w:rPr>
        <w:t>исключения из членов Ф</w:t>
      </w:r>
      <w:r w:rsidR="001F20B6" w:rsidRPr="00DF6E1A">
        <w:rPr>
          <w:lang w:val="ru-RU"/>
        </w:rPr>
        <w:t xml:space="preserve">едерации за </w:t>
      </w:r>
      <w:r w:rsidRPr="00DF6E1A">
        <w:rPr>
          <w:lang w:val="ru-RU"/>
        </w:rPr>
        <w:t xml:space="preserve">совершения неэтичных действий </w:t>
      </w:r>
      <w:r w:rsidR="0005409B" w:rsidRPr="00DF6E1A">
        <w:rPr>
          <w:lang w:val="ru-RU"/>
        </w:rPr>
        <w:t>в отношении членов Ф</w:t>
      </w:r>
      <w:r w:rsidR="001F20B6" w:rsidRPr="00DF6E1A">
        <w:rPr>
          <w:lang w:val="ru-RU"/>
        </w:rPr>
        <w:t>едерации, совершение действий</w:t>
      </w:r>
      <w:r w:rsidRPr="00DF6E1A">
        <w:rPr>
          <w:lang w:val="ru-RU"/>
        </w:rPr>
        <w:t xml:space="preserve"> направленных на подрыв авторитета </w:t>
      </w:r>
      <w:r w:rsidR="0005409B" w:rsidRPr="00DF6E1A">
        <w:rPr>
          <w:lang w:val="ru-RU"/>
        </w:rPr>
        <w:t>Федера</w:t>
      </w:r>
      <w:r w:rsidR="001F20B6" w:rsidRPr="00DF6E1A">
        <w:rPr>
          <w:lang w:val="ru-RU"/>
        </w:rPr>
        <w:t>ции или ее структурного подразделения</w:t>
      </w:r>
      <w:r w:rsidRPr="00DF6E1A">
        <w:rPr>
          <w:lang w:val="ru-RU"/>
        </w:rPr>
        <w:t xml:space="preserve"> в органах исполнительной власти, общественных и международных организациях,  нанесение ущерба имуществу </w:t>
      </w:r>
      <w:r w:rsidR="0005409B" w:rsidRPr="00DF6E1A">
        <w:rPr>
          <w:lang w:val="ru-RU"/>
        </w:rPr>
        <w:t xml:space="preserve">Федерации, </w:t>
      </w:r>
      <w:r w:rsidR="001F20B6" w:rsidRPr="00DF6E1A">
        <w:rPr>
          <w:lang w:val="ru-RU"/>
        </w:rPr>
        <w:t xml:space="preserve"> или ее структурному</w:t>
      </w:r>
      <w:r w:rsidRPr="00DF6E1A">
        <w:rPr>
          <w:lang w:val="ru-RU"/>
        </w:rPr>
        <w:t xml:space="preserve"> подразделению;</w:t>
      </w:r>
      <w:proofErr w:type="gramEnd"/>
    </w:p>
    <w:p w:rsidR="00C52739" w:rsidRPr="00DF6E1A" w:rsidRDefault="00A31926" w:rsidP="00D34331">
      <w:pPr>
        <w:ind w:firstLine="284"/>
        <w:rPr>
          <w:lang w:val="ru-RU"/>
        </w:rPr>
      </w:pPr>
      <w:r w:rsidRPr="00DF6E1A">
        <w:rPr>
          <w:lang w:val="ru-RU"/>
        </w:rPr>
        <w:t xml:space="preserve">- </w:t>
      </w:r>
      <w:r w:rsidR="00C52739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за </w:t>
      </w:r>
      <w:r w:rsidR="001F20B6" w:rsidRPr="00DF6E1A">
        <w:rPr>
          <w:lang w:val="ru-RU"/>
        </w:rPr>
        <w:t>тяжкие уголовные преступления</w:t>
      </w:r>
      <w:r w:rsidRPr="00DF6E1A">
        <w:rPr>
          <w:lang w:val="ru-RU"/>
        </w:rPr>
        <w:t>;</w:t>
      </w:r>
    </w:p>
    <w:p w:rsidR="00C52739" w:rsidRPr="00DF6E1A" w:rsidRDefault="00A31926" w:rsidP="00D34331">
      <w:pPr>
        <w:ind w:firstLine="284"/>
        <w:rPr>
          <w:lang w:val="ru-RU"/>
        </w:rPr>
      </w:pPr>
      <w:r w:rsidRPr="00DF6E1A">
        <w:rPr>
          <w:lang w:val="ru-RU"/>
        </w:rPr>
        <w:t>-  з</w:t>
      </w:r>
      <w:r w:rsidR="00C52739" w:rsidRPr="00DF6E1A">
        <w:rPr>
          <w:lang w:val="ru-RU"/>
        </w:rPr>
        <w:t xml:space="preserve">а  переход в другую федерацию. </w:t>
      </w:r>
    </w:p>
    <w:p w:rsidR="00C52739" w:rsidRPr="00DF6E1A" w:rsidRDefault="00C52739" w:rsidP="00E108AB">
      <w:pPr>
        <w:rPr>
          <w:b/>
          <w:lang w:val="ru-RU"/>
        </w:rPr>
      </w:pPr>
    </w:p>
    <w:p w:rsidR="00E108AB" w:rsidRPr="00DF6E1A" w:rsidRDefault="00EE69FE" w:rsidP="00E108AB">
      <w:pPr>
        <w:rPr>
          <w:b/>
          <w:lang w:val="ru-RU"/>
        </w:rPr>
      </w:pPr>
      <w:r w:rsidRPr="00DF6E1A">
        <w:rPr>
          <w:b/>
          <w:lang w:val="ru-RU"/>
        </w:rPr>
        <w:t xml:space="preserve">     14</w:t>
      </w:r>
      <w:r w:rsidR="00E108AB" w:rsidRPr="00DF6E1A">
        <w:rPr>
          <w:b/>
          <w:lang w:val="ru-RU"/>
        </w:rPr>
        <w:t>. О выдаче лицензии на право проведени</w:t>
      </w:r>
      <w:r w:rsidR="00307FEC" w:rsidRPr="00DF6E1A">
        <w:rPr>
          <w:b/>
          <w:lang w:val="ru-RU"/>
        </w:rPr>
        <w:t>я</w:t>
      </w:r>
      <w:r w:rsidR="00E108AB" w:rsidRPr="00DF6E1A">
        <w:rPr>
          <w:b/>
          <w:lang w:val="ru-RU"/>
        </w:rPr>
        <w:t xml:space="preserve"> аттестации</w:t>
      </w:r>
    </w:p>
    <w:p w:rsidR="00E108AB" w:rsidRPr="00DF6E1A" w:rsidRDefault="00E108AB" w:rsidP="00E108AB">
      <w:pPr>
        <w:rPr>
          <w:b/>
          <w:lang w:val="ru-RU"/>
        </w:rPr>
      </w:pP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 xml:space="preserve">     Проведением аттестации на определённые пояса, может заниматься соответствующая спортивная организация, имеющая на это лицензию, </w:t>
      </w:r>
      <w:r w:rsidR="008F50BE" w:rsidRPr="00DF6E1A">
        <w:t>которая выдаётся</w:t>
      </w:r>
      <w:r w:rsidRPr="00DF6E1A">
        <w:t xml:space="preserve"> Президентом Союза на уровне национальных </w:t>
      </w:r>
      <w:r w:rsidR="003B1C79" w:rsidRPr="00DF6E1A">
        <w:t>федераций</w:t>
      </w:r>
      <w:r w:rsidR="008F50BE" w:rsidRPr="00DF6E1A">
        <w:t>,</w:t>
      </w:r>
      <w:r w:rsidR="003B1C79" w:rsidRPr="00DF6E1A">
        <w:t xml:space="preserve"> Президентом Национальной</w:t>
      </w:r>
      <w:r w:rsidRPr="00DF6E1A">
        <w:t xml:space="preserve"> </w:t>
      </w:r>
      <w:r w:rsidR="00563EEA" w:rsidRPr="00DF6E1A">
        <w:t xml:space="preserve">федерации на областных уровнях </w:t>
      </w:r>
      <w:r w:rsidR="008F50BE" w:rsidRPr="00DF6E1A">
        <w:t>л</w:t>
      </w:r>
      <w:r w:rsidR="00287E37" w:rsidRPr="00DF6E1A">
        <w:t>и</w:t>
      </w:r>
      <w:r w:rsidR="008F50BE" w:rsidRPr="00DF6E1A">
        <w:t>бо</w:t>
      </w:r>
      <w:r w:rsidR="00287E37" w:rsidRPr="00DF6E1A">
        <w:t xml:space="preserve"> П</w:t>
      </w:r>
      <w:r w:rsidR="00563EEA" w:rsidRPr="00DF6E1A">
        <w:t xml:space="preserve">редседателем </w:t>
      </w:r>
      <w:proofErr w:type="gramStart"/>
      <w:r w:rsidR="00563EEA" w:rsidRPr="00DF6E1A">
        <w:t>областного структурного</w:t>
      </w:r>
      <w:proofErr w:type="gramEnd"/>
      <w:r w:rsidR="00563EEA" w:rsidRPr="00DF6E1A">
        <w:t xml:space="preserve"> подразде</w:t>
      </w:r>
      <w:r w:rsidR="00287E37" w:rsidRPr="00DF6E1A">
        <w:t>ления для первичных организаций</w:t>
      </w:r>
      <w:r w:rsidR="00563EEA" w:rsidRPr="00DF6E1A">
        <w:t>.</w:t>
      </w:r>
      <w:r w:rsidR="003B1C79" w:rsidRPr="00DF6E1A">
        <w:t xml:space="preserve"> </w:t>
      </w:r>
      <w:r w:rsidRPr="00DF6E1A">
        <w:t xml:space="preserve"> Решение о выдачи лицензии принимается на основании экспертной оценки членов Международной</w:t>
      </w:r>
      <w:r w:rsidR="00CB61F0" w:rsidRPr="00DF6E1A">
        <w:t xml:space="preserve"> </w:t>
      </w:r>
      <w:r w:rsidRPr="00DF6E1A">
        <w:t>(Национальной</w:t>
      </w:r>
      <w:r w:rsidR="00CB61F0" w:rsidRPr="00DF6E1A">
        <w:t>, областной</w:t>
      </w:r>
      <w:r w:rsidR="008F147D" w:rsidRPr="00DF6E1A">
        <w:t>)</w:t>
      </w:r>
      <w:r w:rsidRPr="00DF6E1A">
        <w:t xml:space="preserve"> аттестационной коллегии. </w:t>
      </w:r>
    </w:p>
    <w:p w:rsidR="00E108AB" w:rsidRPr="00DF6E1A" w:rsidRDefault="003B1C79" w:rsidP="00E108AB">
      <w:pPr>
        <w:pStyle w:val="a3"/>
        <w:spacing w:before="0" w:beforeAutospacing="0" w:after="0" w:afterAutospacing="0"/>
        <w:jc w:val="both"/>
      </w:pPr>
      <w:r w:rsidRPr="00DF6E1A">
        <w:lastRenderedPageBreak/>
        <w:t xml:space="preserve">     </w:t>
      </w:r>
      <w:r w:rsidR="00E108AB" w:rsidRPr="00DF6E1A">
        <w:t>Организация</w:t>
      </w:r>
      <w:r w:rsidR="00CB61F0" w:rsidRPr="00DF6E1A">
        <w:t>,</w:t>
      </w:r>
      <w:r w:rsidR="00E108AB" w:rsidRPr="00DF6E1A">
        <w:t xml:space="preserve"> претендующая на </w:t>
      </w:r>
      <w:r w:rsidR="00851B8A" w:rsidRPr="00DF6E1A">
        <w:t xml:space="preserve">вышеуказанную лицензию должна подать в </w:t>
      </w:r>
      <w:proofErr w:type="gramStart"/>
      <w:r w:rsidR="00851B8A" w:rsidRPr="00DF6E1A">
        <w:t>вышестоящую</w:t>
      </w:r>
      <w:r w:rsidR="00E108AB" w:rsidRPr="00DF6E1A">
        <w:t xml:space="preserve"> </w:t>
      </w:r>
      <w:r w:rsidR="0017087F" w:rsidRPr="00DF6E1A">
        <w:t>структурную</w:t>
      </w:r>
      <w:proofErr w:type="gramEnd"/>
      <w:r w:rsidR="0017087F" w:rsidRPr="00DF6E1A">
        <w:t xml:space="preserve"> организацию </w:t>
      </w:r>
      <w:r w:rsidR="00E108AB" w:rsidRPr="00DF6E1A">
        <w:t>следующие документы:</w:t>
      </w: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>-</w:t>
      </w:r>
      <w:r w:rsidR="00CB61F0" w:rsidRPr="00DF6E1A">
        <w:t xml:space="preserve"> заявление (ходатайство) о выдаче лицензии;</w:t>
      </w:r>
    </w:p>
    <w:p w:rsidR="00CB61F0" w:rsidRPr="00DF6E1A" w:rsidRDefault="00CB61F0" w:rsidP="00E108AB">
      <w:pPr>
        <w:pStyle w:val="a3"/>
        <w:spacing w:before="0" w:beforeAutospacing="0" w:after="0" w:afterAutospacing="0"/>
        <w:jc w:val="both"/>
      </w:pPr>
      <w:r w:rsidRPr="00DF6E1A">
        <w:t xml:space="preserve">- список имеющихся кандидатур в состав </w:t>
      </w:r>
      <w:proofErr w:type="spellStart"/>
      <w:r w:rsidRPr="00DF6E1A">
        <w:t>АК</w:t>
      </w:r>
      <w:r w:rsidR="00287E37" w:rsidRPr="00DF6E1A">
        <w:t>л</w:t>
      </w:r>
      <w:proofErr w:type="spellEnd"/>
      <w:r w:rsidRPr="00DF6E1A">
        <w:t xml:space="preserve"> и </w:t>
      </w:r>
      <w:proofErr w:type="spellStart"/>
      <w:r w:rsidRPr="00DF6E1A">
        <w:t>АК</w:t>
      </w:r>
      <w:r w:rsidR="00287E37" w:rsidRPr="00DF6E1A">
        <w:t>м</w:t>
      </w:r>
      <w:proofErr w:type="spellEnd"/>
      <w:r w:rsidRPr="00DF6E1A">
        <w:t xml:space="preserve"> с их резюме; </w:t>
      </w:r>
    </w:p>
    <w:p w:rsidR="00CB61F0" w:rsidRPr="00DF6E1A" w:rsidRDefault="00CB61F0" w:rsidP="00E108AB">
      <w:pPr>
        <w:pStyle w:val="a3"/>
        <w:spacing w:before="0" w:beforeAutospacing="0" w:after="0" w:afterAutospacing="0"/>
        <w:jc w:val="both"/>
      </w:pPr>
      <w:r w:rsidRPr="00DF6E1A">
        <w:t>- описание материально-технической</w:t>
      </w:r>
      <w:r w:rsidR="00FD54F9" w:rsidRPr="00DF6E1A">
        <w:t xml:space="preserve"> </w:t>
      </w:r>
      <w:r w:rsidR="00FD54F9" w:rsidRPr="00DF6E1A">
        <w:rPr>
          <w:sz w:val="22"/>
          <w:szCs w:val="22"/>
        </w:rPr>
        <w:t>(наличие места, инвентаря и других спецсредств)</w:t>
      </w:r>
      <w:r w:rsidRPr="00DF6E1A">
        <w:t xml:space="preserve"> </w:t>
      </w:r>
      <w:r w:rsidR="00FD54F9" w:rsidRPr="00DF6E1A">
        <w:t xml:space="preserve">и предоставление нормативной </w:t>
      </w:r>
      <w:r w:rsidR="00FD54F9" w:rsidRPr="00DF6E1A">
        <w:rPr>
          <w:sz w:val="22"/>
          <w:szCs w:val="22"/>
        </w:rPr>
        <w:t>(программы, аттестационные билеты, сертификаты, другая аттестационная документация)</w:t>
      </w:r>
      <w:r w:rsidR="00FD54F9" w:rsidRPr="00DF6E1A">
        <w:t xml:space="preserve"> </w:t>
      </w:r>
      <w:r w:rsidRPr="00DF6E1A">
        <w:t>базы для проведений аттестаций;</w:t>
      </w:r>
    </w:p>
    <w:p w:rsidR="00E108AB" w:rsidRPr="00DF6E1A" w:rsidRDefault="00851B8A" w:rsidP="00964927">
      <w:pPr>
        <w:rPr>
          <w:lang w:val="ru-RU"/>
        </w:rPr>
      </w:pPr>
      <w:r w:rsidRPr="00DF6E1A">
        <w:rPr>
          <w:lang w:val="ru-RU"/>
        </w:rPr>
        <w:t>- о</w:t>
      </w:r>
      <w:r w:rsidR="00CB61F0" w:rsidRPr="00DF6E1A">
        <w:rPr>
          <w:lang w:val="ru-RU"/>
        </w:rPr>
        <w:t>существить денежный взнос</w:t>
      </w:r>
      <w:r w:rsidR="00435E27" w:rsidRPr="00DF6E1A">
        <w:rPr>
          <w:lang w:val="ru-RU"/>
        </w:rPr>
        <w:t>,</w:t>
      </w:r>
      <w:r w:rsidRPr="00DF6E1A">
        <w:rPr>
          <w:lang w:val="ru-RU"/>
        </w:rPr>
        <w:t xml:space="preserve"> </w:t>
      </w:r>
      <w:r w:rsidR="00435E27" w:rsidRPr="00DF6E1A">
        <w:rPr>
          <w:lang w:val="ru-RU"/>
        </w:rPr>
        <w:t xml:space="preserve">за выдачу лицензии в соответствии с инструкцией по финансированию </w:t>
      </w:r>
      <w:r w:rsidR="007A4331" w:rsidRPr="00DF6E1A">
        <w:rPr>
          <w:lang w:val="ru-RU"/>
        </w:rPr>
        <w:t>ТПА</w:t>
      </w:r>
      <w:r w:rsidR="00964927" w:rsidRPr="00DF6E1A">
        <w:rPr>
          <w:lang w:val="ru-RU"/>
        </w:rPr>
        <w:t xml:space="preserve">. </w:t>
      </w:r>
    </w:p>
    <w:p w:rsidR="00975EA8" w:rsidRPr="00DF6E1A" w:rsidRDefault="00975EA8" w:rsidP="00964927">
      <w:pPr>
        <w:rPr>
          <w:lang w:val="ru-RU"/>
        </w:rPr>
      </w:pPr>
    </w:p>
    <w:p w:rsidR="00E108AB" w:rsidRPr="00DF6E1A" w:rsidRDefault="00E108AB" w:rsidP="00E108AB">
      <w:pPr>
        <w:pStyle w:val="a3"/>
        <w:spacing w:before="0" w:beforeAutospacing="0" w:after="0" w:afterAutospacing="0"/>
        <w:jc w:val="both"/>
      </w:pPr>
      <w:r w:rsidRPr="00DF6E1A">
        <w:t xml:space="preserve">     Лицензия  выдаётся</w:t>
      </w:r>
      <w:r w:rsidR="00975EA8" w:rsidRPr="00DF6E1A">
        <w:t xml:space="preserve"> при условии представления необходимых документов, а также успешной сдачи зачетов председателей </w:t>
      </w:r>
      <w:proofErr w:type="spellStart"/>
      <w:r w:rsidR="00975EA8" w:rsidRPr="00DF6E1A">
        <w:t>АКм</w:t>
      </w:r>
      <w:proofErr w:type="spellEnd"/>
      <w:r w:rsidR="00975EA8" w:rsidRPr="00DF6E1A">
        <w:t xml:space="preserve"> по знанию данного положения и аттестационных программ по ВСМ</w:t>
      </w:r>
      <w:r w:rsidR="00B4009E" w:rsidRPr="00DF6E1A">
        <w:t>:</w:t>
      </w:r>
    </w:p>
    <w:p w:rsidR="00E108AB" w:rsidRPr="00DF6E1A" w:rsidRDefault="00851B8A" w:rsidP="00E108AB">
      <w:pPr>
        <w:pStyle w:val="a3"/>
        <w:spacing w:before="0" w:beforeAutospacing="0" w:after="0" w:afterAutospacing="0"/>
        <w:jc w:val="both"/>
      </w:pPr>
      <w:r w:rsidRPr="00DF6E1A">
        <w:t>а</w:t>
      </w:r>
      <w:r w:rsidR="00E108AB" w:rsidRPr="00DF6E1A">
        <w:t xml:space="preserve">) </w:t>
      </w:r>
      <w:r w:rsidRPr="00DF6E1A">
        <w:t xml:space="preserve"> </w:t>
      </w:r>
      <w:r w:rsidR="00E108AB" w:rsidRPr="00DF6E1A">
        <w:t>впервые  - на 1 год</w:t>
      </w:r>
      <w:r w:rsidR="00307FEC" w:rsidRPr="00DF6E1A">
        <w:t>;</w:t>
      </w:r>
      <w:r w:rsidR="00E108AB" w:rsidRPr="00DF6E1A">
        <w:t xml:space="preserve"> </w:t>
      </w:r>
    </w:p>
    <w:p w:rsidR="00851B8A" w:rsidRPr="00DF6E1A" w:rsidRDefault="00851B8A" w:rsidP="00E108AB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>б</w:t>
      </w:r>
      <w:r w:rsidR="00E108AB" w:rsidRPr="00DF6E1A">
        <w:rPr>
          <w:lang w:val="ru-RU"/>
        </w:rPr>
        <w:t xml:space="preserve">)  </w:t>
      </w:r>
      <w:r w:rsidR="007348FA" w:rsidRPr="00DF6E1A">
        <w:rPr>
          <w:lang w:val="ru-RU"/>
        </w:rPr>
        <w:t xml:space="preserve">в </w:t>
      </w:r>
      <w:r w:rsidR="00E108AB" w:rsidRPr="00DF6E1A">
        <w:rPr>
          <w:lang w:val="ru-RU"/>
        </w:rPr>
        <w:t xml:space="preserve">последующие разы </w:t>
      </w:r>
      <w:r w:rsidR="00EE181B" w:rsidRPr="00DF6E1A">
        <w:rPr>
          <w:lang w:val="ru-RU"/>
        </w:rPr>
        <w:t xml:space="preserve"> - </w:t>
      </w:r>
      <w:r w:rsidR="00E108AB" w:rsidRPr="00DF6E1A">
        <w:rPr>
          <w:lang w:val="ru-RU"/>
        </w:rPr>
        <w:t>при стабильно</w:t>
      </w:r>
      <w:r w:rsidR="00377D84" w:rsidRPr="00DF6E1A">
        <w:rPr>
          <w:lang w:val="ru-RU"/>
        </w:rPr>
        <w:t>й</w:t>
      </w:r>
      <w:r w:rsidR="00E108AB" w:rsidRPr="00DF6E1A">
        <w:rPr>
          <w:lang w:val="ru-RU"/>
        </w:rPr>
        <w:t xml:space="preserve"> работ</w:t>
      </w:r>
      <w:r w:rsidR="00377D84" w:rsidRPr="00DF6E1A">
        <w:rPr>
          <w:lang w:val="ru-RU"/>
        </w:rPr>
        <w:t>е</w:t>
      </w:r>
      <w:r w:rsidR="00E108AB" w:rsidRPr="00DF6E1A">
        <w:rPr>
          <w:lang w:val="ru-RU"/>
        </w:rPr>
        <w:t xml:space="preserve"> организации в </w:t>
      </w:r>
      <w:r w:rsidRPr="00DF6E1A">
        <w:rPr>
          <w:lang w:val="ru-RU"/>
        </w:rPr>
        <w:t xml:space="preserve">направлении развития </w:t>
      </w:r>
    </w:p>
    <w:p w:rsidR="00E108AB" w:rsidRPr="00DF6E1A" w:rsidRDefault="00851B8A" w:rsidP="00E108AB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964927" w:rsidRPr="00DF6E1A">
        <w:rPr>
          <w:lang w:val="ru-RU"/>
        </w:rPr>
        <w:t>военно-спортивных многоборий</w:t>
      </w:r>
      <w:r w:rsidR="00E108AB" w:rsidRPr="00DF6E1A">
        <w:rPr>
          <w:lang w:val="ru-RU"/>
        </w:rPr>
        <w:t>:</w:t>
      </w:r>
    </w:p>
    <w:p w:rsidR="00E108AB" w:rsidRPr="00DF6E1A" w:rsidRDefault="00E108AB" w:rsidP="00E108AB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- на </w:t>
      </w:r>
      <w:r w:rsidR="00851B8A" w:rsidRPr="00DF6E1A">
        <w:rPr>
          <w:lang w:val="ru-RU"/>
        </w:rPr>
        <w:t>3</w:t>
      </w:r>
      <w:r w:rsidRPr="00DF6E1A">
        <w:rPr>
          <w:lang w:val="ru-RU"/>
        </w:rPr>
        <w:t xml:space="preserve"> года – для организаций ниже уровня Национальной федерации</w:t>
      </w:r>
      <w:r w:rsidR="00393B71" w:rsidRPr="00DF6E1A">
        <w:rPr>
          <w:lang w:val="ru-RU"/>
        </w:rPr>
        <w:t>;</w:t>
      </w:r>
      <w:r w:rsidRPr="00DF6E1A">
        <w:rPr>
          <w:lang w:val="ru-RU"/>
        </w:rPr>
        <w:t xml:space="preserve"> </w:t>
      </w:r>
    </w:p>
    <w:p w:rsidR="00E108AB" w:rsidRPr="00DF6E1A" w:rsidRDefault="00E108AB" w:rsidP="00E108AB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- на 5 лет – Национальным федерациям ВСМ</w:t>
      </w:r>
      <w:r w:rsidR="00393B71" w:rsidRPr="00DF6E1A">
        <w:rPr>
          <w:lang w:val="ru-RU"/>
        </w:rPr>
        <w:t>.</w:t>
      </w:r>
    </w:p>
    <w:p w:rsidR="00832BE1" w:rsidRPr="00DF6E1A" w:rsidRDefault="00832BE1" w:rsidP="00E108AB">
      <w:pPr>
        <w:tabs>
          <w:tab w:val="num" w:pos="1440"/>
        </w:tabs>
        <w:jc w:val="both"/>
        <w:rPr>
          <w:lang w:val="ru-RU"/>
        </w:rPr>
      </w:pPr>
    </w:p>
    <w:p w:rsidR="00393B71" w:rsidRPr="00DF6E1A" w:rsidRDefault="00851B8A" w:rsidP="00393B71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1F6C6B" w:rsidRPr="00DF6E1A">
        <w:rPr>
          <w:lang w:val="ru-RU"/>
        </w:rPr>
        <w:t xml:space="preserve">Получение лицензии подтверждается наличием лицензионного </w:t>
      </w:r>
      <w:r w:rsidR="00964927" w:rsidRPr="00DF6E1A">
        <w:rPr>
          <w:lang w:val="ru-RU"/>
        </w:rPr>
        <w:t>сертификата</w:t>
      </w:r>
      <w:r w:rsidR="00E108AB" w:rsidRPr="00DF6E1A">
        <w:rPr>
          <w:lang w:val="ru-RU"/>
        </w:rPr>
        <w:t xml:space="preserve"> на право проведения технической </w:t>
      </w:r>
      <w:r w:rsidR="001F6C6B" w:rsidRPr="00DF6E1A">
        <w:rPr>
          <w:lang w:val="ru-RU"/>
        </w:rPr>
        <w:t xml:space="preserve">поясовой </w:t>
      </w:r>
      <w:r w:rsidR="00E108AB" w:rsidRPr="00DF6E1A">
        <w:rPr>
          <w:lang w:val="ru-RU"/>
        </w:rPr>
        <w:t xml:space="preserve">аттестации по </w:t>
      </w:r>
      <w:r w:rsidR="00964927" w:rsidRPr="00DF6E1A">
        <w:rPr>
          <w:lang w:val="ru-RU"/>
        </w:rPr>
        <w:t>военно-спортивным многоборьям</w:t>
      </w:r>
      <w:r w:rsidR="001F6C6B" w:rsidRPr="00DF6E1A">
        <w:rPr>
          <w:lang w:val="ru-RU"/>
        </w:rPr>
        <w:t>, который</w:t>
      </w:r>
      <w:r w:rsidR="00E108AB" w:rsidRPr="00DF6E1A">
        <w:rPr>
          <w:lang w:val="ru-RU"/>
        </w:rPr>
        <w:t xml:space="preserve"> име</w:t>
      </w:r>
      <w:r w:rsidR="005C25EC" w:rsidRPr="00DF6E1A">
        <w:rPr>
          <w:lang w:val="ru-RU"/>
        </w:rPr>
        <w:t>е</w:t>
      </w:r>
      <w:r w:rsidR="00E108AB" w:rsidRPr="00DF6E1A">
        <w:rPr>
          <w:lang w:val="ru-RU"/>
        </w:rPr>
        <w:t>т единый для всех организаций стандарт</w:t>
      </w:r>
      <w:r w:rsidR="00832BE1" w:rsidRPr="00DF6E1A">
        <w:rPr>
          <w:lang w:val="ru-RU"/>
        </w:rPr>
        <w:t xml:space="preserve"> оформления</w:t>
      </w:r>
      <w:r w:rsidR="001F6C6B" w:rsidRPr="00DF6E1A">
        <w:rPr>
          <w:lang w:val="ru-RU"/>
        </w:rPr>
        <w:t>, форма</w:t>
      </w:r>
      <w:r w:rsidR="00832BE1" w:rsidRPr="00DF6E1A">
        <w:rPr>
          <w:lang w:val="ru-RU"/>
        </w:rPr>
        <w:t>та</w:t>
      </w:r>
      <w:proofErr w:type="gramStart"/>
      <w:r w:rsidR="00E108AB" w:rsidRPr="00DF6E1A">
        <w:rPr>
          <w:lang w:val="ru-RU"/>
        </w:rPr>
        <w:t xml:space="preserve"> А</w:t>
      </w:r>
      <w:proofErr w:type="gramEnd"/>
      <w:r w:rsidR="00B4009E" w:rsidRPr="00DF6E1A">
        <w:rPr>
          <w:lang w:val="ru-RU"/>
        </w:rPr>
        <w:t xml:space="preserve"> </w:t>
      </w:r>
      <w:r w:rsidR="00E108AB" w:rsidRPr="00DF6E1A">
        <w:rPr>
          <w:lang w:val="ru-RU"/>
        </w:rPr>
        <w:t>4</w:t>
      </w:r>
      <w:r w:rsidR="00A95702" w:rsidRPr="00DF6E1A">
        <w:rPr>
          <w:lang w:val="ru-RU"/>
        </w:rPr>
        <w:t xml:space="preserve"> </w:t>
      </w:r>
      <w:r w:rsidR="00B4009E" w:rsidRPr="00DF6E1A">
        <w:rPr>
          <w:lang w:val="ru-RU"/>
        </w:rPr>
        <w:t>(</w:t>
      </w:r>
      <w:r w:rsidR="00A95702" w:rsidRPr="00DF6E1A">
        <w:rPr>
          <w:lang w:val="ru-RU"/>
        </w:rPr>
        <w:t xml:space="preserve">см. Приложение № </w:t>
      </w:r>
      <w:r w:rsidR="002321D7" w:rsidRPr="00DF6E1A">
        <w:rPr>
          <w:lang w:val="ru-RU"/>
        </w:rPr>
        <w:t>4</w:t>
      </w:r>
      <w:r w:rsidR="00A95702" w:rsidRPr="00DF6E1A">
        <w:rPr>
          <w:lang w:val="ru-RU"/>
        </w:rPr>
        <w:t>)</w:t>
      </w:r>
    </w:p>
    <w:p w:rsidR="00393B71" w:rsidRPr="00DF6E1A" w:rsidRDefault="001F6C6B" w:rsidP="00393B71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Лицензионные сертификаты</w:t>
      </w:r>
      <w:r w:rsidR="00393B71" w:rsidRPr="00DF6E1A">
        <w:rPr>
          <w:lang w:val="ru-RU"/>
        </w:rPr>
        <w:t xml:space="preserve"> для Национальных федераций заполняются на </w:t>
      </w:r>
      <w:r w:rsidRPr="00DF6E1A">
        <w:rPr>
          <w:lang w:val="ru-RU"/>
        </w:rPr>
        <w:t>украинском языке</w:t>
      </w:r>
      <w:r w:rsidR="00393B71" w:rsidRPr="00DF6E1A">
        <w:rPr>
          <w:lang w:val="ru-RU"/>
        </w:rPr>
        <w:t xml:space="preserve"> с английским переводом и заверяются</w:t>
      </w:r>
      <w:r w:rsidR="00E108AB" w:rsidRPr="00DF6E1A">
        <w:rPr>
          <w:lang w:val="ru-RU"/>
        </w:rPr>
        <w:t xml:space="preserve"> подпис</w:t>
      </w:r>
      <w:r w:rsidR="00393B71" w:rsidRPr="00DF6E1A">
        <w:rPr>
          <w:lang w:val="ru-RU"/>
        </w:rPr>
        <w:t>ью</w:t>
      </w:r>
      <w:r w:rsidR="00E108AB" w:rsidRPr="00DF6E1A">
        <w:rPr>
          <w:lang w:val="ru-RU"/>
        </w:rPr>
        <w:t xml:space="preserve"> и </w:t>
      </w:r>
      <w:r w:rsidR="00393B71" w:rsidRPr="00DF6E1A">
        <w:rPr>
          <w:lang w:val="ru-RU"/>
        </w:rPr>
        <w:t>печатью Президента</w:t>
      </w:r>
      <w:r w:rsidR="00E108AB" w:rsidRPr="00DF6E1A">
        <w:rPr>
          <w:lang w:val="ru-RU"/>
        </w:rPr>
        <w:t xml:space="preserve"> Союза</w:t>
      </w:r>
      <w:r w:rsidR="00393B71" w:rsidRPr="00DF6E1A">
        <w:rPr>
          <w:lang w:val="ru-RU"/>
        </w:rPr>
        <w:t xml:space="preserve">. </w:t>
      </w:r>
    </w:p>
    <w:p w:rsidR="00393B71" w:rsidRPr="00DF6E1A" w:rsidRDefault="00393B71" w:rsidP="00393B71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1F6C6B" w:rsidRPr="00DF6E1A">
        <w:rPr>
          <w:lang w:val="ru-RU"/>
        </w:rPr>
        <w:t>Лицензионные сертификаты</w:t>
      </w:r>
      <w:r w:rsidRPr="00DF6E1A">
        <w:rPr>
          <w:lang w:val="ru-RU"/>
        </w:rPr>
        <w:t xml:space="preserve"> для областных федераций заполняются на оригинальном языке страны и заверяются подписью и печатью Президента Национальной  федерации. </w:t>
      </w:r>
    </w:p>
    <w:p w:rsidR="00393B71" w:rsidRPr="00DF6E1A" w:rsidRDefault="00832BE1" w:rsidP="00393B71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Лицензионные сертификаты</w:t>
      </w:r>
      <w:r w:rsidR="00393B71" w:rsidRPr="00DF6E1A">
        <w:rPr>
          <w:lang w:val="ru-RU"/>
        </w:rPr>
        <w:t xml:space="preserve"> для </w:t>
      </w:r>
      <w:proofErr w:type="gramStart"/>
      <w:r w:rsidR="00393B71" w:rsidRPr="00DF6E1A">
        <w:rPr>
          <w:lang w:val="ru-RU"/>
        </w:rPr>
        <w:t>нижестоящих структурных</w:t>
      </w:r>
      <w:proofErr w:type="gramEnd"/>
      <w:r w:rsidR="00393B71" w:rsidRPr="00DF6E1A">
        <w:rPr>
          <w:lang w:val="ru-RU"/>
        </w:rPr>
        <w:t xml:space="preserve"> подразделений (городских федераций, клубов, школ) заполняются на оригинальном языке страны и заверяются подписью и печатью Председателя областной федерации.</w:t>
      </w:r>
    </w:p>
    <w:p w:rsidR="00832BE1" w:rsidRPr="00DF6E1A" w:rsidRDefault="00832BE1" w:rsidP="00393B71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Выданные лицензионные сертификаты подлежат отчётности, нумерации </w:t>
      </w:r>
      <w:r w:rsidR="0043051A" w:rsidRPr="00DF6E1A">
        <w:rPr>
          <w:lang w:val="ru-RU"/>
        </w:rPr>
        <w:t>(серийн</w:t>
      </w:r>
      <w:r w:rsidR="00EC4529" w:rsidRPr="00DF6E1A">
        <w:rPr>
          <w:lang w:val="ru-RU"/>
        </w:rPr>
        <w:t>ый,</w:t>
      </w:r>
      <w:r w:rsidR="0043051A" w:rsidRPr="00DF6E1A">
        <w:rPr>
          <w:lang w:val="ru-RU"/>
        </w:rPr>
        <w:t xml:space="preserve"> указыва</w:t>
      </w:r>
      <w:r w:rsidR="00EC4529" w:rsidRPr="00DF6E1A">
        <w:rPr>
          <w:lang w:val="ru-RU"/>
        </w:rPr>
        <w:t>ющий</w:t>
      </w:r>
      <w:r w:rsidR="0043051A" w:rsidRPr="00DF6E1A">
        <w:rPr>
          <w:lang w:val="ru-RU"/>
        </w:rPr>
        <w:t xml:space="preserve"> на региональную принадлежность</w:t>
      </w:r>
      <w:r w:rsidR="00EC4529" w:rsidRPr="00DF6E1A">
        <w:rPr>
          <w:lang w:val="ru-RU"/>
        </w:rPr>
        <w:t xml:space="preserve">, </w:t>
      </w:r>
      <w:r w:rsidR="0043051A" w:rsidRPr="00DF6E1A">
        <w:rPr>
          <w:lang w:val="ru-RU"/>
        </w:rPr>
        <w:t xml:space="preserve">и порядковый номер) </w:t>
      </w:r>
      <w:r w:rsidRPr="00DF6E1A">
        <w:rPr>
          <w:lang w:val="ru-RU"/>
        </w:rPr>
        <w:t>и ар</w:t>
      </w:r>
      <w:r w:rsidR="00975EA8" w:rsidRPr="00DF6E1A">
        <w:rPr>
          <w:lang w:val="ru-RU"/>
        </w:rPr>
        <w:t>хивному хранению</w:t>
      </w:r>
      <w:r w:rsidRPr="00DF6E1A">
        <w:rPr>
          <w:lang w:val="ru-RU"/>
        </w:rPr>
        <w:t>.</w:t>
      </w:r>
      <w:r w:rsidR="00982A69" w:rsidRPr="00DF6E1A">
        <w:rPr>
          <w:lang w:val="ru-RU"/>
        </w:rPr>
        <w:t xml:space="preserve"> </w:t>
      </w:r>
    </w:p>
    <w:p w:rsidR="00E108AB" w:rsidRPr="00DF6E1A" w:rsidRDefault="00E108AB" w:rsidP="00E108AB">
      <w:pPr>
        <w:tabs>
          <w:tab w:val="num" w:pos="1440"/>
        </w:tabs>
        <w:jc w:val="both"/>
        <w:rPr>
          <w:lang w:val="ru-RU"/>
        </w:rPr>
      </w:pPr>
    </w:p>
    <w:p w:rsidR="00E108AB" w:rsidRPr="00DF6E1A" w:rsidRDefault="00E108AB" w:rsidP="00E108AB">
      <w:pPr>
        <w:tabs>
          <w:tab w:val="num" w:pos="144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proofErr w:type="gramStart"/>
      <w:r w:rsidRPr="00DF6E1A">
        <w:rPr>
          <w:lang w:val="ru-RU"/>
        </w:rPr>
        <w:t>Организация, проводящая аттестацию может</w:t>
      </w:r>
      <w:proofErr w:type="gramEnd"/>
      <w:r w:rsidRPr="00DF6E1A">
        <w:rPr>
          <w:lang w:val="ru-RU"/>
        </w:rPr>
        <w:t xml:space="preserve"> быть лишена права проведения аттестации в случаях:</w:t>
      </w:r>
    </w:p>
    <w:p w:rsidR="00E108AB" w:rsidRPr="00DF6E1A" w:rsidRDefault="00793E8F" w:rsidP="00E108AB">
      <w:pPr>
        <w:pStyle w:val="a3"/>
        <w:spacing w:before="0" w:beforeAutospacing="0" w:after="0" w:afterAutospacing="0"/>
        <w:jc w:val="both"/>
      </w:pPr>
      <w:r w:rsidRPr="00DF6E1A">
        <w:t xml:space="preserve">     </w:t>
      </w:r>
      <w:r w:rsidR="00E108AB" w:rsidRPr="00DF6E1A">
        <w:t>- не  соблюдения требований настоящего Положения;</w:t>
      </w:r>
    </w:p>
    <w:p w:rsidR="00E108AB" w:rsidRPr="00DF6E1A" w:rsidRDefault="00793E8F" w:rsidP="00E108AB">
      <w:pPr>
        <w:tabs>
          <w:tab w:val="num" w:pos="126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>- проведени</w:t>
      </w:r>
      <w:r w:rsidR="00377D84" w:rsidRPr="00DF6E1A">
        <w:rPr>
          <w:lang w:val="ru-RU"/>
        </w:rPr>
        <w:t>я</w:t>
      </w:r>
      <w:r w:rsidR="00E108AB" w:rsidRPr="00DF6E1A">
        <w:rPr>
          <w:lang w:val="ru-RU"/>
        </w:rPr>
        <w:t xml:space="preserve">  экзамена не  в соответствии с  аттестационными требованиями </w:t>
      </w:r>
      <w:r w:rsidR="001560C7" w:rsidRPr="00DF6E1A">
        <w:rPr>
          <w:lang w:val="ru-RU"/>
        </w:rPr>
        <w:t>Программ военно-спортивных многоборий</w:t>
      </w:r>
      <w:r w:rsidR="00E108AB" w:rsidRPr="00DF6E1A">
        <w:rPr>
          <w:lang w:val="ru-RU"/>
        </w:rPr>
        <w:t>;</w:t>
      </w:r>
    </w:p>
    <w:p w:rsidR="00793E8F" w:rsidRPr="00DF6E1A" w:rsidRDefault="00793E8F" w:rsidP="00E108AB">
      <w:pPr>
        <w:tabs>
          <w:tab w:val="num" w:pos="126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proofErr w:type="gramStart"/>
      <w:r w:rsidR="00E108AB" w:rsidRPr="00DF6E1A">
        <w:rPr>
          <w:lang w:val="ru-RU"/>
        </w:rPr>
        <w:t>- отсутстви</w:t>
      </w:r>
      <w:r w:rsidR="00377D84" w:rsidRPr="00DF6E1A">
        <w:rPr>
          <w:lang w:val="ru-RU"/>
        </w:rPr>
        <w:t>я</w:t>
      </w:r>
      <w:r w:rsidR="00E108AB" w:rsidRPr="00DF6E1A">
        <w:rPr>
          <w:lang w:val="ru-RU"/>
        </w:rPr>
        <w:t xml:space="preserve"> </w:t>
      </w:r>
      <w:r w:rsidR="005C25EC" w:rsidRPr="00DF6E1A">
        <w:rPr>
          <w:lang w:val="ru-RU"/>
        </w:rPr>
        <w:t xml:space="preserve"> </w:t>
      </w:r>
      <w:r w:rsidR="00E108AB" w:rsidRPr="00DF6E1A">
        <w:rPr>
          <w:lang w:val="ru-RU"/>
        </w:rPr>
        <w:t>ведения  надлежаще</w:t>
      </w:r>
      <w:r w:rsidR="005C25EC" w:rsidRPr="00DF6E1A">
        <w:rPr>
          <w:lang w:val="ru-RU"/>
        </w:rPr>
        <w:t>й аттестационной документации (</w:t>
      </w:r>
      <w:r w:rsidR="00E108AB" w:rsidRPr="00DF6E1A">
        <w:rPr>
          <w:lang w:val="ru-RU"/>
        </w:rPr>
        <w:t xml:space="preserve">приказы, </w:t>
      </w:r>
      <w:proofErr w:type="spellStart"/>
      <w:r w:rsidRPr="00DF6E1A">
        <w:rPr>
          <w:lang w:val="ru-RU"/>
        </w:rPr>
        <w:t>п</w:t>
      </w:r>
      <w:r w:rsidR="00E108AB" w:rsidRPr="00DF6E1A">
        <w:rPr>
          <w:lang w:val="ru-RU"/>
        </w:rPr>
        <w:t>оложе</w:t>
      </w:r>
      <w:proofErr w:type="spellEnd"/>
      <w:r w:rsidRPr="00DF6E1A">
        <w:rPr>
          <w:lang w:val="ru-RU"/>
        </w:rPr>
        <w:t xml:space="preserve">- </w:t>
      </w:r>
      <w:proofErr w:type="gramEnd"/>
    </w:p>
    <w:p w:rsidR="00E108AB" w:rsidRPr="00DF6E1A" w:rsidRDefault="00793E8F" w:rsidP="00E108AB">
      <w:pPr>
        <w:tabs>
          <w:tab w:val="num" w:pos="1260"/>
        </w:tabs>
        <w:jc w:val="both"/>
        <w:rPr>
          <w:lang w:val="ru-RU"/>
        </w:rPr>
      </w:pPr>
      <w:r w:rsidRPr="00DF6E1A">
        <w:rPr>
          <w:lang w:val="ru-RU"/>
        </w:rPr>
        <w:t xml:space="preserve">       </w:t>
      </w:r>
      <w:proofErr w:type="spellStart"/>
      <w:proofErr w:type="gramStart"/>
      <w:r w:rsidR="00E108AB" w:rsidRPr="00DF6E1A">
        <w:rPr>
          <w:lang w:val="ru-RU"/>
        </w:rPr>
        <w:t>ния</w:t>
      </w:r>
      <w:proofErr w:type="spellEnd"/>
      <w:r w:rsidR="00E108AB" w:rsidRPr="00DF6E1A">
        <w:rPr>
          <w:lang w:val="ru-RU"/>
        </w:rPr>
        <w:t xml:space="preserve">, протоколы, </w:t>
      </w:r>
      <w:r w:rsidRPr="00DF6E1A">
        <w:rPr>
          <w:lang w:val="ru-RU"/>
        </w:rPr>
        <w:t>решения</w:t>
      </w:r>
      <w:r w:rsidR="007A4331" w:rsidRPr="00DF6E1A">
        <w:rPr>
          <w:lang w:val="ru-RU"/>
        </w:rPr>
        <w:t>, годовые отчёты) и их хранение</w:t>
      </w:r>
      <w:r w:rsidR="00E108AB" w:rsidRPr="00DF6E1A">
        <w:rPr>
          <w:lang w:val="ru-RU"/>
        </w:rPr>
        <w:t>;</w:t>
      </w:r>
      <w:proofErr w:type="gramEnd"/>
    </w:p>
    <w:p w:rsidR="005C25EC" w:rsidRPr="00DF6E1A" w:rsidRDefault="00793E8F" w:rsidP="00E108AB">
      <w:pPr>
        <w:tabs>
          <w:tab w:val="num" w:pos="126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proofErr w:type="gramStart"/>
      <w:r w:rsidR="00E108AB" w:rsidRPr="00DF6E1A">
        <w:rPr>
          <w:lang w:val="ru-RU"/>
        </w:rPr>
        <w:t xml:space="preserve">- не участия  в </w:t>
      </w:r>
      <w:r w:rsidR="00377D84" w:rsidRPr="00DF6E1A">
        <w:rPr>
          <w:lang w:val="ru-RU"/>
        </w:rPr>
        <w:t>плановых</w:t>
      </w:r>
      <w:r w:rsidR="00E108AB" w:rsidRPr="00DF6E1A">
        <w:rPr>
          <w:lang w:val="ru-RU"/>
        </w:rPr>
        <w:t xml:space="preserve"> </w:t>
      </w:r>
      <w:r w:rsidR="005C25EC" w:rsidRPr="00DF6E1A">
        <w:rPr>
          <w:lang w:val="ru-RU"/>
        </w:rPr>
        <w:t xml:space="preserve"> мероприятиях (</w:t>
      </w:r>
      <w:r w:rsidR="00E108AB" w:rsidRPr="00DF6E1A">
        <w:rPr>
          <w:lang w:val="ru-RU"/>
        </w:rPr>
        <w:t>методических сборах</w:t>
      </w:r>
      <w:r w:rsidR="005C25EC" w:rsidRPr="00DF6E1A">
        <w:rPr>
          <w:lang w:val="ru-RU"/>
        </w:rPr>
        <w:t>, собраниях, заседа</w:t>
      </w:r>
      <w:r w:rsidRPr="00DF6E1A">
        <w:rPr>
          <w:lang w:val="ru-RU"/>
        </w:rPr>
        <w:t>ниях</w:t>
      </w:r>
      <w:proofErr w:type="gramEnd"/>
    </w:p>
    <w:p w:rsidR="00E108AB" w:rsidRPr="00DF6E1A" w:rsidRDefault="00793E8F" w:rsidP="00E108AB">
      <w:pPr>
        <w:tabs>
          <w:tab w:val="num" w:pos="1260"/>
        </w:tabs>
        <w:jc w:val="both"/>
        <w:rPr>
          <w:lang w:val="ru-RU"/>
        </w:rPr>
      </w:pPr>
      <w:r w:rsidRPr="00DF6E1A">
        <w:rPr>
          <w:lang w:val="ru-RU"/>
        </w:rPr>
        <w:t xml:space="preserve">        </w:t>
      </w:r>
      <w:r w:rsidR="00E108AB" w:rsidRPr="00DF6E1A">
        <w:rPr>
          <w:lang w:val="ru-RU"/>
        </w:rPr>
        <w:t>членов аттестационных коллегий</w:t>
      </w:r>
      <w:r w:rsidRPr="00DF6E1A">
        <w:rPr>
          <w:lang w:val="ru-RU"/>
        </w:rPr>
        <w:t>)</w:t>
      </w:r>
      <w:r w:rsidR="00E108AB" w:rsidRPr="00DF6E1A">
        <w:rPr>
          <w:lang w:val="ru-RU"/>
        </w:rPr>
        <w:t>;</w:t>
      </w:r>
    </w:p>
    <w:p w:rsidR="00E108AB" w:rsidRPr="00DF6E1A" w:rsidRDefault="00793E8F" w:rsidP="00E108AB">
      <w:pPr>
        <w:tabs>
          <w:tab w:val="num" w:pos="1260"/>
        </w:tabs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 xml:space="preserve">- отсутствия </w:t>
      </w:r>
      <w:r w:rsidR="005C25EC" w:rsidRPr="00DF6E1A">
        <w:rPr>
          <w:lang w:val="ru-RU"/>
        </w:rPr>
        <w:t xml:space="preserve">или несоответствия </w:t>
      </w:r>
      <w:r w:rsidR="00E108AB" w:rsidRPr="00DF6E1A">
        <w:rPr>
          <w:lang w:val="ru-RU"/>
        </w:rPr>
        <w:t>материально</w:t>
      </w:r>
      <w:r w:rsidR="00EC4529" w:rsidRPr="00DF6E1A">
        <w:rPr>
          <w:lang w:val="ru-RU"/>
        </w:rPr>
        <w:t>-технической</w:t>
      </w:r>
      <w:r w:rsidR="00E108AB" w:rsidRPr="00DF6E1A">
        <w:rPr>
          <w:lang w:val="ru-RU"/>
        </w:rPr>
        <w:t xml:space="preserve"> и учебно</w:t>
      </w:r>
      <w:r w:rsidR="001560C7" w:rsidRPr="00DF6E1A">
        <w:rPr>
          <w:lang w:val="ru-RU"/>
        </w:rPr>
        <w:t>-методичес</w:t>
      </w:r>
      <w:r w:rsidR="00EC4529" w:rsidRPr="00DF6E1A">
        <w:rPr>
          <w:lang w:val="ru-RU"/>
        </w:rPr>
        <w:t xml:space="preserve">кой </w:t>
      </w:r>
      <w:r w:rsidR="00E108AB" w:rsidRPr="00DF6E1A">
        <w:rPr>
          <w:lang w:val="ru-RU"/>
        </w:rPr>
        <w:t xml:space="preserve"> базы.</w:t>
      </w:r>
    </w:p>
    <w:p w:rsidR="00EE69FE" w:rsidRPr="00DF6E1A" w:rsidRDefault="00E108AB" w:rsidP="00E108AB">
      <w:pPr>
        <w:rPr>
          <w:lang w:val="ru-RU"/>
        </w:rPr>
      </w:pPr>
      <w:r w:rsidRPr="00DF6E1A">
        <w:rPr>
          <w:lang w:val="ru-RU"/>
        </w:rPr>
        <w:t xml:space="preserve">   </w:t>
      </w:r>
    </w:p>
    <w:p w:rsidR="00E108AB" w:rsidRPr="00DF6E1A" w:rsidRDefault="00EE69FE" w:rsidP="00E108AB">
      <w:pPr>
        <w:rPr>
          <w:b/>
          <w:lang w:val="ru-RU"/>
        </w:rPr>
      </w:pPr>
      <w:r w:rsidRPr="00DF6E1A">
        <w:rPr>
          <w:lang w:val="ru-RU"/>
        </w:rPr>
        <w:t xml:space="preserve">     </w:t>
      </w:r>
      <w:r w:rsidR="003C620F" w:rsidRPr="00DF6E1A">
        <w:rPr>
          <w:b/>
          <w:lang w:val="ru-RU"/>
        </w:rPr>
        <w:t>15. Аттестационная атрибутика</w:t>
      </w:r>
      <w:r w:rsidR="00E108AB" w:rsidRPr="00DF6E1A">
        <w:rPr>
          <w:b/>
          <w:lang w:val="ru-RU"/>
        </w:rPr>
        <w:t xml:space="preserve"> </w:t>
      </w:r>
    </w:p>
    <w:p w:rsidR="00593F67" w:rsidRPr="00DF6E1A" w:rsidRDefault="00593F67" w:rsidP="00E108AB">
      <w:pPr>
        <w:rPr>
          <w:lang w:val="ru-RU"/>
        </w:rPr>
      </w:pP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Вся атрибутика</w:t>
      </w:r>
      <w:r w:rsidR="001560C7" w:rsidRPr="00DF6E1A">
        <w:rPr>
          <w:lang w:val="ru-RU"/>
        </w:rPr>
        <w:t xml:space="preserve"> установленная атрибутика </w:t>
      </w:r>
      <w:r w:rsidRPr="00DF6E1A">
        <w:rPr>
          <w:lang w:val="ru-RU"/>
        </w:rPr>
        <w:t xml:space="preserve">выполняет  функцию носителя  идеи развития </w:t>
      </w:r>
      <w:r w:rsidR="001560C7" w:rsidRPr="00DF6E1A">
        <w:rPr>
          <w:lang w:val="ru-RU"/>
        </w:rPr>
        <w:t>военно-спортивных многоборий</w:t>
      </w:r>
      <w:r w:rsidRPr="00DF6E1A">
        <w:rPr>
          <w:lang w:val="ru-RU"/>
        </w:rPr>
        <w:t>. Её неотъемлемой частью в атт</w:t>
      </w:r>
      <w:r w:rsidR="001560C7" w:rsidRPr="00DF6E1A">
        <w:rPr>
          <w:lang w:val="ru-RU"/>
        </w:rPr>
        <w:t xml:space="preserve">естационном процессе является </w:t>
      </w:r>
      <w:r w:rsidRPr="00DF6E1A">
        <w:rPr>
          <w:lang w:val="ru-RU"/>
        </w:rPr>
        <w:t>аттестационный пояс.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lastRenderedPageBreak/>
        <w:t xml:space="preserve">     </w:t>
      </w:r>
      <w:r w:rsidRPr="00DF6E1A">
        <w:rPr>
          <w:u w:val="single"/>
          <w:lang w:val="ru-RU"/>
        </w:rPr>
        <w:t>Аттестационный пояс</w:t>
      </w:r>
      <w:r w:rsidR="005C25EC" w:rsidRPr="00DF6E1A">
        <w:rPr>
          <w:b/>
          <w:lang w:val="ru-RU"/>
        </w:rPr>
        <w:t xml:space="preserve">, </w:t>
      </w:r>
      <w:r w:rsidR="005C25EC" w:rsidRPr="00DF6E1A">
        <w:rPr>
          <w:lang w:val="ru-RU"/>
        </w:rPr>
        <w:t>являясь</w:t>
      </w:r>
      <w:r w:rsidRPr="00DF6E1A">
        <w:rPr>
          <w:lang w:val="ru-RU"/>
        </w:rPr>
        <w:t xml:space="preserve"> </w:t>
      </w:r>
      <w:r w:rsidR="005C25EC" w:rsidRPr="00DF6E1A">
        <w:rPr>
          <w:lang w:val="ru-RU"/>
        </w:rPr>
        <w:t xml:space="preserve">носителем определённой информации, должен соответствовать </w:t>
      </w:r>
      <w:r w:rsidR="008F50BE" w:rsidRPr="00DF6E1A">
        <w:rPr>
          <w:lang w:val="ru-RU"/>
        </w:rPr>
        <w:t>установленным</w:t>
      </w:r>
      <w:r w:rsidR="00832BE1" w:rsidRPr="00DF6E1A">
        <w:rPr>
          <w:lang w:val="ru-RU"/>
        </w:rPr>
        <w:t xml:space="preserve"> стандартам</w:t>
      </w:r>
      <w:r w:rsidRPr="00DF6E1A">
        <w:rPr>
          <w:lang w:val="ru-RU"/>
        </w:rPr>
        <w:t xml:space="preserve"> цвет</w:t>
      </w:r>
      <w:r w:rsidR="005C25EC" w:rsidRPr="00DF6E1A">
        <w:rPr>
          <w:lang w:val="ru-RU"/>
        </w:rPr>
        <w:t>ност</w:t>
      </w:r>
      <w:r w:rsidR="008F50BE" w:rsidRPr="00DF6E1A">
        <w:rPr>
          <w:lang w:val="ru-RU"/>
        </w:rPr>
        <w:t>и</w:t>
      </w:r>
      <w:r w:rsidRPr="00DF6E1A">
        <w:rPr>
          <w:lang w:val="ru-RU"/>
        </w:rPr>
        <w:t>,</w:t>
      </w:r>
      <w:r w:rsidR="005C25EC" w:rsidRPr="00DF6E1A">
        <w:rPr>
          <w:lang w:val="ru-RU"/>
        </w:rPr>
        <w:t xml:space="preserve">  размер</w:t>
      </w:r>
      <w:r w:rsidR="008F50BE" w:rsidRPr="00DF6E1A">
        <w:rPr>
          <w:lang w:val="ru-RU"/>
        </w:rPr>
        <w:t>а</w:t>
      </w:r>
      <w:r w:rsidR="005C25EC" w:rsidRPr="00DF6E1A">
        <w:rPr>
          <w:lang w:val="ru-RU"/>
        </w:rPr>
        <w:t>,  качеств</w:t>
      </w:r>
      <w:r w:rsidR="00D70468" w:rsidRPr="00DF6E1A">
        <w:rPr>
          <w:lang w:val="ru-RU"/>
        </w:rPr>
        <w:t>а</w:t>
      </w:r>
      <w:r w:rsidR="005C25EC" w:rsidRPr="00DF6E1A">
        <w:rPr>
          <w:lang w:val="ru-RU"/>
        </w:rPr>
        <w:t xml:space="preserve"> материала, наличи</w:t>
      </w:r>
      <w:r w:rsidR="00D70468" w:rsidRPr="00DF6E1A">
        <w:rPr>
          <w:lang w:val="ru-RU"/>
        </w:rPr>
        <w:t>я</w:t>
      </w:r>
      <w:r w:rsidR="005C25EC" w:rsidRPr="00DF6E1A">
        <w:rPr>
          <w:lang w:val="ru-RU"/>
        </w:rPr>
        <w:t xml:space="preserve"> </w:t>
      </w:r>
      <w:r w:rsidR="00D2257D" w:rsidRPr="00DF6E1A">
        <w:rPr>
          <w:lang w:val="ru-RU"/>
        </w:rPr>
        <w:t>и размещени</w:t>
      </w:r>
      <w:r w:rsidR="00D70468" w:rsidRPr="00DF6E1A">
        <w:rPr>
          <w:lang w:val="ru-RU"/>
        </w:rPr>
        <w:t>я</w:t>
      </w:r>
      <w:r w:rsidR="00D2257D" w:rsidRPr="00DF6E1A">
        <w:rPr>
          <w:lang w:val="ru-RU"/>
        </w:rPr>
        <w:t xml:space="preserve"> информационных символов</w:t>
      </w:r>
      <w:r w:rsidR="0017087F" w:rsidRPr="00DF6E1A">
        <w:rPr>
          <w:lang w:val="ru-RU"/>
        </w:rPr>
        <w:t>.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Цвет</w:t>
      </w:r>
      <w:r w:rsidR="00D2257D" w:rsidRPr="00DF6E1A">
        <w:rPr>
          <w:lang w:val="ru-RU"/>
        </w:rPr>
        <w:t>ность</w:t>
      </w:r>
      <w:r w:rsidRPr="00DF6E1A">
        <w:rPr>
          <w:lang w:val="ru-RU"/>
        </w:rPr>
        <w:t xml:space="preserve"> пояса  определяется уровнем подготовки и степенью мастерства.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proofErr w:type="gramStart"/>
      <w:r w:rsidRPr="00DF6E1A">
        <w:rPr>
          <w:lang w:val="ru-RU"/>
        </w:rPr>
        <w:t>Дли</w:t>
      </w:r>
      <w:r w:rsidR="00793E8F" w:rsidRPr="00DF6E1A">
        <w:rPr>
          <w:lang w:val="ru-RU"/>
        </w:rPr>
        <w:t>н</w:t>
      </w:r>
      <w:r w:rsidRPr="00DF6E1A">
        <w:rPr>
          <w:lang w:val="ru-RU"/>
        </w:rPr>
        <w:t>на пояса  подбирается</w:t>
      </w:r>
      <w:proofErr w:type="gramEnd"/>
      <w:r w:rsidRPr="00DF6E1A">
        <w:rPr>
          <w:lang w:val="ru-RU"/>
        </w:rPr>
        <w:t xml:space="preserve"> под индивидуальные размеры спортсмена и должна быть достаточной, чтобы его можно было дважды об</w:t>
      </w:r>
      <w:r w:rsidR="0017087F" w:rsidRPr="00DF6E1A">
        <w:rPr>
          <w:lang w:val="ru-RU"/>
        </w:rPr>
        <w:t>в</w:t>
      </w:r>
      <w:r w:rsidRPr="00DF6E1A">
        <w:rPr>
          <w:lang w:val="ru-RU"/>
        </w:rPr>
        <w:t>ернуть вокруг талии, при этом  длинна его свободных концов составляла примерно 25-35 см</w:t>
      </w:r>
      <w:r w:rsidR="00B4009E" w:rsidRPr="00DF6E1A">
        <w:rPr>
          <w:lang w:val="ru-RU"/>
        </w:rPr>
        <w:t>. (</w:t>
      </w:r>
      <w:r w:rsidR="009942EA" w:rsidRPr="00DF6E1A">
        <w:rPr>
          <w:lang w:val="ru-RU"/>
        </w:rPr>
        <w:t xml:space="preserve">в зависимости от роста). </w:t>
      </w:r>
      <w:r w:rsidRPr="00DF6E1A">
        <w:rPr>
          <w:lang w:val="ru-RU"/>
        </w:rPr>
        <w:t xml:space="preserve">Ширина пояса </w:t>
      </w:r>
      <w:r w:rsidR="00832BE1" w:rsidRPr="00DF6E1A">
        <w:rPr>
          <w:lang w:val="ru-RU"/>
        </w:rPr>
        <w:t xml:space="preserve">от </w:t>
      </w:r>
      <w:r w:rsidR="00377D84" w:rsidRPr="00DF6E1A">
        <w:rPr>
          <w:lang w:val="ru-RU"/>
        </w:rPr>
        <w:t xml:space="preserve">4,5 </w:t>
      </w:r>
      <w:r w:rsidR="00832BE1" w:rsidRPr="00DF6E1A">
        <w:rPr>
          <w:lang w:val="ru-RU"/>
        </w:rPr>
        <w:t>до</w:t>
      </w:r>
      <w:r w:rsidR="00377D84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5 см.  Пояс должен быть изготовлен из плотной хлопчатобумажной ткани, насыщенного цвета.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На концах цветных ученических поясов размещается </w:t>
      </w:r>
      <w:r w:rsidR="00B4009E" w:rsidRPr="00DF6E1A">
        <w:rPr>
          <w:lang w:val="ru-RU"/>
        </w:rPr>
        <w:t>информация,</w:t>
      </w:r>
      <w:r w:rsidRPr="00DF6E1A">
        <w:rPr>
          <w:lang w:val="ru-RU"/>
        </w:rPr>
        <w:t xml:space="preserve"> указывающая  на принадлежность к системе международной аттестации по </w:t>
      </w:r>
      <w:r w:rsidR="001560C7" w:rsidRPr="00DF6E1A">
        <w:rPr>
          <w:lang w:val="ru-RU"/>
        </w:rPr>
        <w:t xml:space="preserve">военно-спортивным многоборьям </w:t>
      </w:r>
      <w:r w:rsidRPr="00DF6E1A">
        <w:rPr>
          <w:lang w:val="ru-RU"/>
        </w:rPr>
        <w:t xml:space="preserve">в виде </w:t>
      </w:r>
      <w:r w:rsidR="00D2257D" w:rsidRPr="00DF6E1A">
        <w:rPr>
          <w:lang w:val="ru-RU"/>
        </w:rPr>
        <w:t xml:space="preserve">нашивки с </w:t>
      </w:r>
      <w:r w:rsidRPr="00DF6E1A">
        <w:rPr>
          <w:lang w:val="ru-RU"/>
        </w:rPr>
        <w:t>надпис</w:t>
      </w:r>
      <w:r w:rsidR="00D2257D" w:rsidRPr="00DF6E1A">
        <w:rPr>
          <w:lang w:val="ru-RU"/>
        </w:rPr>
        <w:t>ью</w:t>
      </w:r>
      <w:r w:rsidRPr="00DF6E1A">
        <w:rPr>
          <w:lang w:val="ru-RU"/>
        </w:rPr>
        <w:t xml:space="preserve"> </w:t>
      </w:r>
      <w:r w:rsidR="00377D84" w:rsidRPr="00DF6E1A">
        <w:rPr>
          <w:lang w:val="ru-RU"/>
        </w:rPr>
        <w:t>«</w:t>
      </w:r>
      <w:r w:rsidRPr="00DF6E1A">
        <w:rPr>
          <w:lang w:val="ru-RU"/>
        </w:rPr>
        <w:t>MSAC</w:t>
      </w:r>
      <w:r w:rsidR="00377D84" w:rsidRPr="00DF6E1A">
        <w:rPr>
          <w:lang w:val="ru-RU"/>
        </w:rPr>
        <w:t>»</w:t>
      </w:r>
      <w:r w:rsidRPr="00DF6E1A">
        <w:rPr>
          <w:lang w:val="ru-RU"/>
        </w:rPr>
        <w:t xml:space="preserve"> – на одном конце и чёрной насечки</w:t>
      </w:r>
      <w:r w:rsidR="00CB6C3B" w:rsidRPr="00DF6E1A">
        <w:rPr>
          <w:lang w:val="ru-RU"/>
        </w:rPr>
        <w:t>, указывающей на степень</w:t>
      </w:r>
      <w:r w:rsidRPr="00DF6E1A">
        <w:rPr>
          <w:lang w:val="ru-RU"/>
        </w:rPr>
        <w:t xml:space="preserve">  – на другом.</w:t>
      </w:r>
    </w:p>
    <w:p w:rsidR="00377D84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Мастерские чёрн</w:t>
      </w:r>
      <w:r w:rsidR="00307FEC" w:rsidRPr="00DF6E1A">
        <w:rPr>
          <w:lang w:val="ru-RU"/>
        </w:rPr>
        <w:t>ые пояса должны быть именными. Н</w:t>
      </w:r>
      <w:r w:rsidRPr="00DF6E1A">
        <w:rPr>
          <w:lang w:val="ru-RU"/>
        </w:rPr>
        <w:t>а их концах размещается информация</w:t>
      </w:r>
      <w:r w:rsidR="00377D84" w:rsidRPr="00DF6E1A">
        <w:rPr>
          <w:lang w:val="ru-RU"/>
        </w:rPr>
        <w:t>,</w:t>
      </w:r>
      <w:r w:rsidRPr="00DF6E1A">
        <w:rPr>
          <w:lang w:val="ru-RU"/>
        </w:rPr>
        <w:t xml:space="preserve"> указывающая  на принадлежность к системе международной аттестации по </w:t>
      </w:r>
      <w:r w:rsidR="001560C7" w:rsidRPr="00DF6E1A">
        <w:rPr>
          <w:lang w:val="ru-RU"/>
        </w:rPr>
        <w:t xml:space="preserve">военно-спортивным многоборьям </w:t>
      </w:r>
      <w:r w:rsidRPr="00DF6E1A">
        <w:rPr>
          <w:lang w:val="ru-RU"/>
        </w:rPr>
        <w:t xml:space="preserve">в виде надписи </w:t>
      </w:r>
      <w:r w:rsidR="00377D84" w:rsidRPr="00DF6E1A">
        <w:rPr>
          <w:lang w:val="ru-RU"/>
        </w:rPr>
        <w:t>«</w:t>
      </w:r>
      <w:r w:rsidRPr="00DF6E1A">
        <w:rPr>
          <w:lang w:val="ru-RU"/>
        </w:rPr>
        <w:t>MSAC</w:t>
      </w:r>
      <w:r w:rsidR="00377D84" w:rsidRPr="00DF6E1A">
        <w:rPr>
          <w:lang w:val="ru-RU"/>
        </w:rPr>
        <w:t>»</w:t>
      </w:r>
      <w:r w:rsidRPr="00DF6E1A">
        <w:rPr>
          <w:lang w:val="ru-RU"/>
        </w:rPr>
        <w:t xml:space="preserve">  и ниж</w:t>
      </w:r>
      <w:r w:rsidR="001560C7" w:rsidRPr="00DF6E1A">
        <w:rPr>
          <w:lang w:val="ru-RU"/>
        </w:rPr>
        <w:t>ерасположенных насечек, указыва</w:t>
      </w:r>
      <w:r w:rsidRPr="00DF6E1A">
        <w:rPr>
          <w:lang w:val="ru-RU"/>
        </w:rPr>
        <w:t>ющих на Мастерскую степень (</w:t>
      </w:r>
      <w:proofErr w:type="gramStart"/>
      <w:r w:rsidRPr="00DF6E1A">
        <w:rPr>
          <w:lang w:val="ru-RU"/>
        </w:rPr>
        <w:t>Дан</w:t>
      </w:r>
      <w:proofErr w:type="gramEnd"/>
      <w:r w:rsidRPr="00DF6E1A">
        <w:rPr>
          <w:lang w:val="ru-RU"/>
        </w:rPr>
        <w:t>) – на одном конце,</w:t>
      </w:r>
      <w:r w:rsidR="001560C7" w:rsidRPr="00DF6E1A">
        <w:rPr>
          <w:lang w:val="ru-RU"/>
        </w:rPr>
        <w:t xml:space="preserve">  и фамилией Мастера на  англий</w:t>
      </w:r>
      <w:r w:rsidRPr="00DF6E1A">
        <w:rPr>
          <w:lang w:val="ru-RU"/>
        </w:rPr>
        <w:t xml:space="preserve">ском языке  – на другом конце. </w:t>
      </w:r>
    </w:p>
    <w:p w:rsidR="00E108AB" w:rsidRPr="00DF6E1A" w:rsidRDefault="00377D84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</w:t>
      </w:r>
      <w:r w:rsidR="00E108AB" w:rsidRPr="00DF6E1A">
        <w:rPr>
          <w:lang w:val="ru-RU"/>
        </w:rPr>
        <w:t>Нашивки и насечки</w:t>
      </w:r>
      <w:r w:rsidRPr="00DF6E1A">
        <w:rPr>
          <w:lang w:val="ru-RU"/>
        </w:rPr>
        <w:t xml:space="preserve"> выполняются: вышивальным способом,</w:t>
      </w:r>
      <w:r w:rsidR="00E108AB" w:rsidRPr="00DF6E1A">
        <w:rPr>
          <w:lang w:val="ru-RU"/>
        </w:rPr>
        <w:t xml:space="preserve"> стежками типа «гладь»; на </w:t>
      </w:r>
      <w:proofErr w:type="gramStart"/>
      <w:r w:rsidR="00E108AB" w:rsidRPr="00DF6E1A">
        <w:rPr>
          <w:lang w:val="ru-RU"/>
        </w:rPr>
        <w:t>х/б</w:t>
      </w:r>
      <w:proofErr w:type="gramEnd"/>
      <w:r w:rsidR="00E108AB" w:rsidRPr="00DF6E1A">
        <w:rPr>
          <w:lang w:val="ru-RU"/>
        </w:rPr>
        <w:t xml:space="preserve"> ткани чёрного цвета;  шёлковыми нитками ярко жёлтого  цвета (для Мастеров) и ярко красного цвета (для Обладателей). Образцы нашивок и насечек</w:t>
      </w:r>
      <w:r w:rsidR="0017087F" w:rsidRPr="00DF6E1A">
        <w:rPr>
          <w:lang w:val="ru-RU"/>
        </w:rPr>
        <w:t xml:space="preserve">, место их </w:t>
      </w:r>
      <w:r w:rsidR="00832BE1" w:rsidRPr="00DF6E1A">
        <w:rPr>
          <w:lang w:val="ru-RU"/>
        </w:rPr>
        <w:t>расположения</w:t>
      </w:r>
      <w:r w:rsidR="0017087F" w:rsidRPr="00DF6E1A">
        <w:rPr>
          <w:lang w:val="ru-RU"/>
        </w:rPr>
        <w:t xml:space="preserve"> на поясе</w:t>
      </w:r>
      <w:r w:rsidR="00E108AB" w:rsidRPr="00DF6E1A">
        <w:rPr>
          <w:lang w:val="ru-RU"/>
        </w:rPr>
        <w:t xml:space="preserve"> приведены в Приложении № </w:t>
      </w:r>
      <w:r w:rsidR="002321D7" w:rsidRPr="00DF6E1A">
        <w:rPr>
          <w:lang w:val="ru-RU"/>
        </w:rPr>
        <w:t>5</w:t>
      </w:r>
      <w:r w:rsidR="00E108AB" w:rsidRPr="00DF6E1A">
        <w:rPr>
          <w:lang w:val="ru-RU"/>
        </w:rPr>
        <w:t xml:space="preserve">.  </w:t>
      </w:r>
    </w:p>
    <w:p w:rsidR="006705A5" w:rsidRPr="00DF6E1A" w:rsidRDefault="006705A5" w:rsidP="00E108AB">
      <w:pPr>
        <w:jc w:val="both"/>
        <w:rPr>
          <w:lang w:val="ru-RU"/>
        </w:rPr>
      </w:pPr>
    </w:p>
    <w:p w:rsidR="0005409B" w:rsidRPr="00DF6E1A" w:rsidRDefault="0005409B" w:rsidP="00E108AB">
      <w:pPr>
        <w:jc w:val="both"/>
        <w:rPr>
          <w:lang w:val="ru-RU"/>
        </w:rPr>
      </w:pPr>
    </w:p>
    <w:p w:rsidR="006705A5" w:rsidRPr="00DF6E1A" w:rsidRDefault="006705A5" w:rsidP="00E108AB">
      <w:pPr>
        <w:jc w:val="both"/>
        <w:rPr>
          <w:b/>
          <w:lang w:val="ru-RU"/>
        </w:rPr>
      </w:pPr>
      <w:r w:rsidRPr="00DF6E1A">
        <w:rPr>
          <w:b/>
          <w:lang w:val="ru-RU"/>
        </w:rPr>
        <w:t xml:space="preserve">     16. Финансирование</w:t>
      </w:r>
    </w:p>
    <w:p w:rsidR="006705A5" w:rsidRPr="00DF6E1A" w:rsidRDefault="006705A5" w:rsidP="00E108AB">
      <w:pPr>
        <w:jc w:val="both"/>
        <w:rPr>
          <w:b/>
          <w:lang w:val="ru-RU"/>
        </w:rPr>
      </w:pPr>
    </w:p>
    <w:p w:rsidR="006705A5" w:rsidRPr="00DF6E1A" w:rsidRDefault="006705A5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Финансирование технической поясовой аттестации </w:t>
      </w:r>
      <w:r w:rsidR="007A16D6" w:rsidRPr="00DF6E1A">
        <w:rPr>
          <w:lang w:val="ru-RU"/>
        </w:rPr>
        <w:t xml:space="preserve">по </w:t>
      </w:r>
      <w:r w:rsidR="001560C7" w:rsidRPr="00DF6E1A">
        <w:rPr>
          <w:lang w:val="ru-RU"/>
        </w:rPr>
        <w:t>военно-спортивным многоборьям</w:t>
      </w:r>
      <w:r w:rsidRPr="00DF6E1A">
        <w:rPr>
          <w:lang w:val="ru-RU"/>
        </w:rPr>
        <w:t xml:space="preserve">, как для спортивных организаций, проводящих такую аттестацию, так и для самих </w:t>
      </w:r>
      <w:proofErr w:type="spellStart"/>
      <w:r w:rsidRPr="00DF6E1A">
        <w:rPr>
          <w:lang w:val="ru-RU"/>
        </w:rPr>
        <w:t>аттестующихся</w:t>
      </w:r>
      <w:proofErr w:type="spellEnd"/>
      <w:r w:rsidRPr="00DF6E1A">
        <w:rPr>
          <w:lang w:val="ru-RU"/>
        </w:rPr>
        <w:t xml:space="preserve"> регламентируется отдельно разработанной «Инструкцией по финансированию технической по</w:t>
      </w:r>
      <w:r w:rsidR="007A16D6" w:rsidRPr="00DF6E1A">
        <w:rPr>
          <w:lang w:val="ru-RU"/>
        </w:rPr>
        <w:t xml:space="preserve">ясовой аттестации по </w:t>
      </w:r>
      <w:r w:rsidR="001560C7" w:rsidRPr="00DF6E1A">
        <w:rPr>
          <w:lang w:val="ru-RU"/>
        </w:rPr>
        <w:t>военно-спортивным многоборьям</w:t>
      </w:r>
      <w:r w:rsidRPr="00DF6E1A">
        <w:rPr>
          <w:lang w:val="ru-RU"/>
        </w:rPr>
        <w:t>».</w:t>
      </w:r>
    </w:p>
    <w:p w:rsidR="00593F67" w:rsidRPr="00DF6E1A" w:rsidRDefault="00435E27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После осуществление аттестации</w:t>
      </w:r>
      <w:r w:rsidR="00495E9D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каждое структурное подразделение осуществляет благотворительный денежный взнос на расчетный счет вышестоящую организацию </w:t>
      </w:r>
      <w:r w:rsidR="00495E9D" w:rsidRPr="00DF6E1A">
        <w:rPr>
          <w:lang w:val="ru-RU"/>
        </w:rPr>
        <w:t xml:space="preserve">в размере 20 % от Расходной статьи № 2 «Аттестационная стоимость» (Инструкция по финансированию </w:t>
      </w:r>
      <w:r w:rsidR="002F65AF" w:rsidRPr="00DF6E1A">
        <w:rPr>
          <w:lang w:val="ru-RU"/>
        </w:rPr>
        <w:t>ТПА</w:t>
      </w:r>
      <w:r w:rsidR="00495E9D" w:rsidRPr="00DF6E1A">
        <w:rPr>
          <w:lang w:val="ru-RU"/>
        </w:rPr>
        <w:t>).</w:t>
      </w:r>
    </w:p>
    <w:p w:rsidR="00593F67" w:rsidRPr="004B66EC" w:rsidRDefault="00593F67" w:rsidP="00E108AB">
      <w:pPr>
        <w:jc w:val="both"/>
        <w:rPr>
          <w:color w:val="000000"/>
          <w:lang w:val="ru-RU"/>
        </w:rPr>
      </w:pPr>
    </w:p>
    <w:p w:rsidR="00DB18EA" w:rsidRPr="004B66EC" w:rsidRDefault="00DB18EA" w:rsidP="00E108AB">
      <w:pPr>
        <w:jc w:val="both"/>
        <w:rPr>
          <w:color w:val="000000"/>
          <w:lang w:val="ru-RU"/>
        </w:rPr>
      </w:pPr>
    </w:p>
    <w:p w:rsidR="00DB18EA" w:rsidRPr="004B66EC" w:rsidRDefault="00DB18EA" w:rsidP="00E108AB">
      <w:pPr>
        <w:jc w:val="both"/>
        <w:rPr>
          <w:color w:val="000000"/>
          <w:lang w:val="ru-RU"/>
        </w:rPr>
      </w:pPr>
    </w:p>
    <w:p w:rsidR="00DB18EA" w:rsidRPr="004B66EC" w:rsidRDefault="00DB18EA" w:rsidP="00E108AB">
      <w:pPr>
        <w:jc w:val="both"/>
        <w:rPr>
          <w:color w:val="000000"/>
          <w:lang w:val="ru-RU"/>
        </w:rPr>
      </w:pPr>
    </w:p>
    <w:p w:rsidR="007667FB" w:rsidRPr="004B66EC" w:rsidRDefault="006B7253" w:rsidP="007667FB">
      <w:pPr>
        <w:rPr>
          <w:lang w:val="ru-RU"/>
        </w:rPr>
      </w:pPr>
      <w:r w:rsidRPr="004B66EC">
        <w:rPr>
          <w:lang w:val="ru-RU"/>
        </w:rPr>
        <w:object w:dxaOrig="14656" w:dyaOrig="20689">
          <v:shape id="_x0000_i1026" type="#_x0000_t75" style="width:497.4pt;height:702.25pt" o:ole="">
            <v:imagedata r:id="rId11" o:title=""/>
          </v:shape>
          <o:OLEObject Type="Embed" ProgID="CorelDRAW.Graphic.11" ShapeID="_x0000_i1026" DrawAspect="Content" ObjectID="_1573649060" r:id="rId12"/>
        </w:object>
      </w:r>
    </w:p>
    <w:p w:rsidR="007667FB" w:rsidRPr="004B66EC" w:rsidRDefault="007667FB" w:rsidP="00E108AB">
      <w:pPr>
        <w:jc w:val="both"/>
        <w:rPr>
          <w:color w:val="000000"/>
          <w:lang w:val="ru-RU"/>
        </w:rPr>
      </w:pPr>
    </w:p>
    <w:p w:rsidR="00DB18EA" w:rsidRPr="004B66EC" w:rsidRDefault="00DB18EA" w:rsidP="00E108AB">
      <w:pPr>
        <w:jc w:val="both"/>
        <w:rPr>
          <w:color w:val="FF0000"/>
          <w:lang w:val="ru-RU"/>
        </w:rPr>
      </w:pPr>
    </w:p>
    <w:p w:rsidR="00DB18EA" w:rsidRPr="004B66EC" w:rsidRDefault="00DB18EA" w:rsidP="00E108AB">
      <w:pPr>
        <w:jc w:val="both"/>
        <w:rPr>
          <w:color w:val="FF0000"/>
          <w:lang w:val="ru-RU"/>
        </w:rPr>
      </w:pPr>
    </w:p>
    <w:tbl>
      <w:tblPr>
        <w:tblW w:w="925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400"/>
        <w:gridCol w:w="340"/>
        <w:gridCol w:w="535"/>
        <w:gridCol w:w="540"/>
        <w:gridCol w:w="236"/>
        <w:gridCol w:w="304"/>
        <w:gridCol w:w="236"/>
        <w:gridCol w:w="304"/>
        <w:gridCol w:w="56"/>
        <w:gridCol w:w="484"/>
        <w:gridCol w:w="56"/>
        <w:gridCol w:w="2464"/>
        <w:gridCol w:w="1260"/>
        <w:gridCol w:w="1800"/>
        <w:gridCol w:w="236"/>
      </w:tblGrid>
      <w:tr w:rsidR="00E108AB" w:rsidRPr="004B66EC">
        <w:trPr>
          <w:trHeight w:val="33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tabs>
                <w:tab w:val="left" w:pos="1507"/>
              </w:tabs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tabs>
                <w:tab w:val="left" w:pos="1507"/>
              </w:tabs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tabs>
                <w:tab w:val="left" w:pos="1507"/>
              </w:tabs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tabs>
                <w:tab w:val="left" w:pos="1507"/>
              </w:tabs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5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108AB" w:rsidRPr="004B66EC" w:rsidRDefault="00E108AB" w:rsidP="00400377">
            <w:pPr>
              <w:jc w:val="right"/>
              <w:rPr>
                <w:i/>
                <w:iCs/>
                <w:sz w:val="20"/>
                <w:szCs w:val="20"/>
                <w:lang w:val="ru-RU"/>
              </w:rPr>
            </w:pPr>
            <w:r w:rsidRPr="004B66EC">
              <w:rPr>
                <w:i/>
                <w:iCs/>
                <w:sz w:val="20"/>
                <w:szCs w:val="20"/>
                <w:lang w:val="ru-RU"/>
              </w:rPr>
              <w:t>Приложение № 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ind w:left="-164" w:firstLine="56"/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43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827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b/>
                <w:bCs/>
                <w:lang w:val="ru-RU"/>
              </w:rPr>
            </w:pPr>
            <w:r w:rsidRPr="004B66EC">
              <w:rPr>
                <w:b/>
                <w:bCs/>
                <w:lang w:val="ru-RU"/>
              </w:rPr>
              <w:t>Схема  взаимодействия оценочных действий</w:t>
            </w:r>
          </w:p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b/>
                <w:bCs/>
                <w:lang w:val="ru-RU"/>
              </w:rPr>
            </w:pPr>
            <w:r w:rsidRPr="004B66EC">
              <w:rPr>
                <w:b/>
                <w:bCs/>
                <w:lang w:val="ru-RU"/>
              </w:rPr>
              <w:t>председателя и членов ат</w:t>
            </w:r>
            <w:r w:rsidR="002F65AF">
              <w:rPr>
                <w:b/>
                <w:bCs/>
                <w:lang w:val="ru-RU"/>
              </w:rPr>
              <w:t>т</w:t>
            </w:r>
            <w:r w:rsidRPr="004B66EC">
              <w:rPr>
                <w:b/>
                <w:bCs/>
                <w:lang w:val="ru-RU"/>
              </w:rPr>
              <w:t>естационной комиссии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619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1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ind w:left="-288"/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37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15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  <w:t xml:space="preserve">ДЕЙСТВИЯ ЧЛЕНОВ КОМИССИИ 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55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  <w:t>ДЕЙСТВИЯ ПРЕДСЕДАТЕЛЯ КОМИССИИ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0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15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  <w:t>поднятие флажков определённого цвета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  <w:t> </w:t>
            </w:r>
          </w:p>
        </w:tc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  <w:t>решение председателя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gramStart"/>
            <w:r w:rsidRPr="004B66EC"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  <w:t>должен</w:t>
            </w:r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</w:pPr>
            <w:proofErr w:type="gramStart"/>
            <w:r w:rsidRPr="004B66EC">
              <w:rPr>
                <w:rFonts w:ascii="Arial CYR" w:hAnsi="Arial CYR" w:cs="Arial CYR"/>
                <w:b/>
                <w:bCs/>
                <w:color w:val="000000"/>
                <w:sz w:val="18"/>
                <w:szCs w:val="18"/>
                <w:lang w:val="ru-RU"/>
              </w:rPr>
              <w:t>не должен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2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 xml:space="preserve">                               </w:t>
            </w:r>
            <w:r w:rsidRPr="004B66EC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вариант № 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0000"/>
            <w:noWrap/>
          </w:tcPr>
          <w:p w:rsidR="00E108AB" w:rsidRPr="004B66EC" w:rsidRDefault="00E108AB" w:rsidP="00400377">
            <w:pPr>
              <w:jc w:val="both"/>
              <w:rPr>
                <w:rFonts w:ascii="Arial CYR" w:hAnsi="Arial CYR" w:cs="Arial CYR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  <w:r w:rsidRPr="004B66EC">
              <w:rPr>
                <w:rFonts w:ascii="Arial CYR" w:hAnsi="Arial CYR" w:cs="Arial CYR"/>
                <w:lang w:val="ru-RU"/>
              </w:rPr>
              <w:t>*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присоединиться к единогласному решению членов комиссии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FF000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поднять красный флажок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proofErr w:type="gramStart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поднять  синий 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или белый флажок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2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 xml:space="preserve">                                вариант № 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присоединиться к большинству голосов </w:t>
            </w:r>
            <w:r w:rsidR="00793E8F"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комиссии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FF000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поднять красный флажок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proofErr w:type="gramStart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поднять  синий 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или белый флажок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2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 xml:space="preserve">                               вариант № 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принять собственное решение  о зачёте/незачёте или дать возможность переделать</w:t>
            </w:r>
            <w:r w:rsidRPr="004B66EC">
              <w:rPr>
                <w:rFonts w:ascii="Arial CYR" w:hAnsi="Arial CYR" w:cs="Arial CYR"/>
                <w:sz w:val="22"/>
                <w:szCs w:val="22"/>
                <w:lang w:val="ru-RU"/>
              </w:rPr>
              <w:t>**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поднять красный</w:t>
            </w:r>
          </w:p>
        </w:tc>
        <w:tc>
          <w:tcPr>
            <w:tcW w:w="18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поднимать </w:t>
            </w:r>
            <w:proofErr w:type="gramStart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белый</w:t>
            </w:r>
            <w:proofErr w:type="gramEnd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после первой попытке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3366FF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или синий флажок</w:t>
            </w:r>
          </w:p>
        </w:tc>
        <w:tc>
          <w:tcPr>
            <w:tcW w:w="18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2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 xml:space="preserve">                              вариант № 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присоединиться к </w:t>
            </w:r>
            <w:proofErr w:type="spellStart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большенству</w:t>
            </w:r>
            <w:proofErr w:type="spellEnd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или дать возможность переделать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proofErr w:type="gramStart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поднять  белый</w:t>
            </w:r>
            <w:proofErr w:type="gram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поднять красный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3366FF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или синий флажок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флажок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34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2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 xml:space="preserve">                              вариант № 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присоединиться к </w:t>
            </w:r>
            <w:proofErr w:type="spellStart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большенству</w:t>
            </w:r>
            <w:proofErr w:type="spellEnd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 xml:space="preserve"> или дать возможность переделать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proofErr w:type="gramStart"/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поднять  белый</w:t>
            </w:r>
            <w:proofErr w:type="gram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поднять красный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4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color w:val="FF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18"/>
                <w:szCs w:val="18"/>
                <w:lang w:val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3366FF"/>
            <w:noWrap/>
            <w:vAlign w:val="bottom"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или синий флажок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</w:tcPr>
          <w:p w:rsidR="00E108AB" w:rsidRPr="004B66EC" w:rsidRDefault="00E108AB" w:rsidP="00400377">
            <w:pPr>
              <w:jc w:val="center"/>
              <w:rPr>
                <w:rFonts w:ascii="Arial CYR" w:hAnsi="Arial CYR" w:cs="Arial CYR"/>
                <w:sz w:val="18"/>
                <w:szCs w:val="18"/>
                <w:lang w:val="ru-RU"/>
              </w:rPr>
            </w:pPr>
            <w:r w:rsidRPr="004B66EC">
              <w:rPr>
                <w:rFonts w:ascii="Arial CYR" w:hAnsi="Arial CYR" w:cs="Arial CYR"/>
                <w:sz w:val="18"/>
                <w:szCs w:val="18"/>
                <w:lang w:val="ru-RU"/>
              </w:rPr>
              <w:t>флажок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22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</w:tr>
      <w:tr w:rsidR="00E108AB" w:rsidRPr="004B66EC">
        <w:trPr>
          <w:trHeight w:val="752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lang w:val="ru-RU"/>
              </w:rPr>
            </w:pPr>
            <w:r w:rsidRPr="004B66EC">
              <w:rPr>
                <w:rFonts w:ascii="Arial CYR" w:hAnsi="Arial CYR" w:cs="Arial CYR"/>
                <w:lang w:val="ru-RU"/>
              </w:rPr>
              <w:t>*</w:t>
            </w:r>
          </w:p>
        </w:tc>
        <w:tc>
          <w:tcPr>
            <w:tcW w:w="521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Значимость цвета  флажков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 xml:space="preserve">зачёт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не зачёт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пересдача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55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108AB" w:rsidRPr="004B66EC" w:rsidRDefault="00E108AB" w:rsidP="00400377">
            <w:pPr>
              <w:jc w:val="right"/>
              <w:rPr>
                <w:rFonts w:ascii="Arial CYR" w:hAnsi="Arial CYR" w:cs="Arial CYR"/>
                <w:lang w:val="ru-RU"/>
              </w:rPr>
            </w:pPr>
            <w:r w:rsidRPr="004B66EC">
              <w:rPr>
                <w:rFonts w:ascii="Arial CYR" w:hAnsi="Arial CYR" w:cs="Arial CYR"/>
                <w:lang w:val="ru-RU"/>
              </w:rPr>
              <w:t>**</w:t>
            </w:r>
          </w:p>
        </w:tc>
        <w:tc>
          <w:tcPr>
            <w:tcW w:w="827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 xml:space="preserve">Попытка на пересдачу спортсменом каждого задания может  предоставляться </w:t>
            </w:r>
            <w:proofErr w:type="spellStart"/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председетелем</w:t>
            </w:r>
            <w:proofErr w:type="spellEnd"/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 xml:space="preserve"> комиссии  только один раз.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827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 xml:space="preserve">После демонстрации задания  со второй попытке решение принимается всеми членами комиссии и окончательно утверждается  председателем  по большинству голосов </w:t>
            </w:r>
            <w:proofErr w:type="gramStart"/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 xml:space="preserve">( </w:t>
            </w:r>
            <w:proofErr w:type="gramEnd"/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как при вариантах № 1,2,4,5) либо присоединением его голоса в ту или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827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4B66EC">
              <w:rPr>
                <w:rFonts w:ascii="Arial CYR" w:hAnsi="Arial CYR" w:cs="Arial CYR"/>
                <w:sz w:val="20"/>
                <w:szCs w:val="20"/>
                <w:lang w:val="ru-RU"/>
              </w:rPr>
              <w:t>другую сторону (как при варианте №3)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E108AB" w:rsidRPr="004B66E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08AB" w:rsidRPr="004B66EC" w:rsidRDefault="00E108AB" w:rsidP="00400377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</w:tbl>
    <w:p w:rsidR="00E151F1" w:rsidRPr="004B66EC" w:rsidRDefault="00876778" w:rsidP="00E151F1">
      <w:pPr>
        <w:rPr>
          <w:lang w:val="ru-RU"/>
        </w:rPr>
      </w:pPr>
      <w:r w:rsidRPr="004B66EC">
        <w:rPr>
          <w:lang w:val="ru-RU"/>
        </w:rPr>
        <w:object w:dxaOrig="12237" w:dyaOrig="20342">
          <v:shape id="_x0000_i1027" type="#_x0000_t75" style="width:438.1pt;height:728.1pt" o:ole="">
            <v:imagedata r:id="rId13" o:title=""/>
          </v:shape>
          <o:OLEObject Type="Embed" ProgID="CorelDRAW.Graphic.11" ShapeID="_x0000_i1027" DrawAspect="Content" ObjectID="_1573649061" r:id="rId14"/>
        </w:object>
      </w:r>
    </w:p>
    <w:p w:rsidR="00E151F1" w:rsidRPr="004B66EC" w:rsidRDefault="00E151F1" w:rsidP="00E151F1">
      <w:pPr>
        <w:rPr>
          <w:lang w:val="ru-RU"/>
        </w:rPr>
      </w:pPr>
    </w:p>
    <w:p w:rsidR="00C3372F" w:rsidRPr="004B66EC" w:rsidRDefault="00C3372F" w:rsidP="00E108AB">
      <w:pPr>
        <w:jc w:val="right"/>
        <w:rPr>
          <w:b/>
          <w:color w:val="000000"/>
          <w:sz w:val="28"/>
          <w:szCs w:val="28"/>
          <w:lang w:val="ru-RU"/>
        </w:rPr>
      </w:pPr>
    </w:p>
    <w:p w:rsidR="00C3372F" w:rsidRPr="004B66EC" w:rsidRDefault="00C3372F" w:rsidP="00E108AB">
      <w:pPr>
        <w:jc w:val="right"/>
        <w:rPr>
          <w:i/>
          <w:color w:val="000000"/>
          <w:sz w:val="20"/>
          <w:szCs w:val="20"/>
          <w:lang w:val="ru-RU"/>
        </w:rPr>
      </w:pPr>
    </w:p>
    <w:p w:rsidR="00E108AB" w:rsidRPr="004B66EC" w:rsidRDefault="00E108AB" w:rsidP="00E108AB">
      <w:pPr>
        <w:jc w:val="right"/>
        <w:rPr>
          <w:i/>
          <w:color w:val="000000"/>
          <w:sz w:val="20"/>
          <w:szCs w:val="20"/>
          <w:lang w:val="ru-RU"/>
        </w:rPr>
      </w:pPr>
      <w:r w:rsidRPr="004B66EC">
        <w:rPr>
          <w:i/>
          <w:color w:val="000000"/>
          <w:sz w:val="20"/>
          <w:szCs w:val="20"/>
          <w:lang w:val="ru-RU"/>
        </w:rPr>
        <w:t xml:space="preserve">Приложение № </w:t>
      </w:r>
      <w:r w:rsidR="002321D7" w:rsidRPr="004B66EC">
        <w:rPr>
          <w:i/>
          <w:color w:val="000000"/>
          <w:sz w:val="20"/>
          <w:szCs w:val="20"/>
          <w:lang w:val="ru-RU"/>
        </w:rPr>
        <w:t>4</w:t>
      </w:r>
    </w:p>
    <w:p w:rsidR="00E108AB" w:rsidRPr="004B66EC" w:rsidRDefault="00E108AB" w:rsidP="00E108AB">
      <w:pPr>
        <w:jc w:val="right"/>
        <w:rPr>
          <w:i/>
          <w:color w:val="000000"/>
          <w:sz w:val="20"/>
          <w:szCs w:val="20"/>
          <w:lang w:val="ru-RU"/>
        </w:rPr>
      </w:pPr>
    </w:p>
    <w:p w:rsidR="00E108AB" w:rsidRPr="004B66EC" w:rsidRDefault="00E108AB" w:rsidP="00E108AB">
      <w:pPr>
        <w:jc w:val="right"/>
        <w:rPr>
          <w:i/>
          <w:color w:val="000000"/>
          <w:sz w:val="20"/>
          <w:szCs w:val="20"/>
          <w:lang w:val="ru-RU"/>
        </w:rPr>
      </w:pPr>
    </w:p>
    <w:p w:rsidR="00E108AB" w:rsidRPr="004B66EC" w:rsidRDefault="001F6C6B" w:rsidP="00E108AB">
      <w:pPr>
        <w:jc w:val="center"/>
        <w:rPr>
          <w:b/>
          <w:color w:val="000000"/>
          <w:lang w:val="ru-RU"/>
        </w:rPr>
      </w:pPr>
      <w:r w:rsidRPr="004B66EC">
        <w:rPr>
          <w:b/>
          <w:color w:val="000000"/>
          <w:lang w:val="ru-RU"/>
        </w:rPr>
        <w:t>Образец лицензионного сертификата</w:t>
      </w:r>
      <w:r w:rsidR="00E108AB" w:rsidRPr="004B66EC">
        <w:rPr>
          <w:b/>
          <w:color w:val="000000"/>
          <w:lang w:val="ru-RU"/>
        </w:rPr>
        <w:t xml:space="preserve"> на право проведения</w:t>
      </w:r>
    </w:p>
    <w:p w:rsidR="00E108AB" w:rsidRPr="004B66EC" w:rsidRDefault="00E108AB" w:rsidP="00E108AB">
      <w:pPr>
        <w:jc w:val="center"/>
        <w:rPr>
          <w:b/>
          <w:color w:val="000000"/>
          <w:lang w:val="ru-RU"/>
        </w:rPr>
      </w:pPr>
      <w:r w:rsidRPr="004B66EC">
        <w:rPr>
          <w:b/>
          <w:color w:val="000000"/>
          <w:lang w:val="ru-RU"/>
        </w:rPr>
        <w:t xml:space="preserve">технической </w:t>
      </w:r>
      <w:r w:rsidR="001F6C6B" w:rsidRPr="004B66EC">
        <w:rPr>
          <w:b/>
          <w:color w:val="000000"/>
          <w:lang w:val="ru-RU"/>
        </w:rPr>
        <w:t xml:space="preserve">поясовой </w:t>
      </w:r>
      <w:r w:rsidRPr="004B66EC">
        <w:rPr>
          <w:b/>
          <w:color w:val="000000"/>
          <w:lang w:val="ru-RU"/>
        </w:rPr>
        <w:t xml:space="preserve">аттестации по </w:t>
      </w:r>
      <w:r w:rsidR="009B14E9">
        <w:rPr>
          <w:b/>
          <w:color w:val="000000"/>
          <w:lang w:val="ru-RU"/>
        </w:rPr>
        <w:t>Военно-спортивным многоборьям</w:t>
      </w:r>
    </w:p>
    <w:p w:rsidR="00E108AB" w:rsidRPr="004B66EC" w:rsidRDefault="00E108AB" w:rsidP="00E108AB">
      <w:pPr>
        <w:jc w:val="center"/>
        <w:rPr>
          <w:b/>
          <w:color w:val="000000"/>
          <w:lang w:val="ru-RU"/>
        </w:rPr>
      </w:pPr>
    </w:p>
    <w:p w:rsidR="00C3372F" w:rsidRPr="004B66EC" w:rsidRDefault="00C3372F" w:rsidP="0043051A">
      <w:pPr>
        <w:rPr>
          <w:b/>
          <w:color w:val="000000"/>
          <w:sz w:val="28"/>
          <w:szCs w:val="28"/>
          <w:lang w:val="ru-RU"/>
        </w:rPr>
      </w:pPr>
    </w:p>
    <w:p w:rsidR="000128EC" w:rsidRPr="004B66EC" w:rsidRDefault="001248A0" w:rsidP="00E108AB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5083175" cy="7185660"/>
            <wp:effectExtent l="0" t="0" r="0" b="0"/>
            <wp:docPr id="18" name="Рисунок 18" descr="ліцензійний сертифі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ліцензійний сертифікат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DE" w:rsidRPr="004B66EC" w:rsidRDefault="000979DE" w:rsidP="002C64D3">
      <w:pPr>
        <w:rPr>
          <w:b/>
          <w:color w:val="000000"/>
          <w:sz w:val="28"/>
          <w:szCs w:val="28"/>
          <w:lang w:val="ru-RU"/>
        </w:rPr>
      </w:pPr>
    </w:p>
    <w:p w:rsidR="000979DE" w:rsidRDefault="000979DE" w:rsidP="00E108AB">
      <w:pPr>
        <w:jc w:val="right"/>
        <w:rPr>
          <w:i/>
          <w:color w:val="000000"/>
          <w:sz w:val="20"/>
          <w:szCs w:val="20"/>
          <w:lang w:val="ru-RU"/>
        </w:rPr>
      </w:pPr>
    </w:p>
    <w:p w:rsidR="00E108AB" w:rsidRPr="004B66EC" w:rsidRDefault="00E108AB" w:rsidP="00E108AB">
      <w:pPr>
        <w:jc w:val="right"/>
        <w:rPr>
          <w:i/>
          <w:color w:val="000000"/>
          <w:sz w:val="20"/>
          <w:szCs w:val="20"/>
          <w:lang w:val="ru-RU"/>
        </w:rPr>
      </w:pPr>
      <w:r w:rsidRPr="004B66EC">
        <w:rPr>
          <w:i/>
          <w:color w:val="000000"/>
          <w:sz w:val="20"/>
          <w:szCs w:val="20"/>
          <w:lang w:val="ru-RU"/>
        </w:rPr>
        <w:lastRenderedPageBreak/>
        <w:t>Приложение №</w:t>
      </w:r>
      <w:r w:rsidR="0012542C" w:rsidRPr="004B66EC">
        <w:rPr>
          <w:i/>
          <w:color w:val="000000"/>
          <w:sz w:val="20"/>
          <w:szCs w:val="20"/>
          <w:lang w:val="ru-RU"/>
        </w:rPr>
        <w:t xml:space="preserve"> </w:t>
      </w:r>
      <w:r w:rsidR="002321D7" w:rsidRPr="004B66EC">
        <w:rPr>
          <w:i/>
          <w:color w:val="000000"/>
          <w:sz w:val="20"/>
          <w:szCs w:val="20"/>
          <w:lang w:val="ru-RU"/>
        </w:rPr>
        <w:t>5</w:t>
      </w: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  <w:r w:rsidRPr="00DF6E1A">
        <w:rPr>
          <w:b/>
          <w:lang w:val="ru-RU"/>
        </w:rPr>
        <w:t>Образцы нашивок и насечек для аттестационных поясов</w:t>
      </w:r>
    </w:p>
    <w:p w:rsidR="00E108AB" w:rsidRPr="00DF6E1A" w:rsidRDefault="007A16D6" w:rsidP="00E108AB">
      <w:pPr>
        <w:jc w:val="center"/>
        <w:rPr>
          <w:b/>
          <w:lang w:val="ru-RU"/>
        </w:rPr>
      </w:pPr>
      <w:r w:rsidRPr="00DF6E1A">
        <w:rPr>
          <w:b/>
          <w:lang w:val="ru-RU"/>
        </w:rPr>
        <w:t xml:space="preserve">по </w:t>
      </w:r>
      <w:r w:rsidR="000979DE" w:rsidRPr="00DF6E1A">
        <w:rPr>
          <w:b/>
          <w:lang w:val="ru-RU"/>
        </w:rPr>
        <w:t>военно-спортивным многоборьям</w:t>
      </w:r>
      <w:r w:rsidR="00E108AB" w:rsidRPr="00DF6E1A">
        <w:rPr>
          <w:b/>
          <w:lang w:val="ru-RU"/>
        </w:rPr>
        <w:t xml:space="preserve"> различных степеней</w:t>
      </w: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</w:p>
    <w:p w:rsidR="00E108AB" w:rsidRPr="004B66EC" w:rsidRDefault="00E108AB" w:rsidP="00E108AB">
      <w:pPr>
        <w:jc w:val="right"/>
        <w:rPr>
          <w:i/>
          <w:color w:val="FF0000"/>
          <w:sz w:val="20"/>
          <w:szCs w:val="20"/>
          <w:lang w:val="ru-RU"/>
        </w:rPr>
      </w:pPr>
    </w:p>
    <w:p w:rsidR="00E108AB" w:rsidRPr="004B66EC" w:rsidRDefault="00E108AB" w:rsidP="002C64D3">
      <w:pPr>
        <w:rPr>
          <w:i/>
          <w:color w:val="FF0000"/>
          <w:sz w:val="20"/>
          <w:szCs w:val="20"/>
          <w:lang w:val="ru-RU"/>
        </w:rPr>
      </w:pPr>
    </w:p>
    <w:p w:rsidR="00E108AB" w:rsidRPr="004B66EC" w:rsidRDefault="001248A0" w:rsidP="00E108AB">
      <w:pPr>
        <w:jc w:val="right"/>
        <w:rPr>
          <w:i/>
          <w:color w:val="FF0000"/>
          <w:sz w:val="20"/>
          <w:szCs w:val="20"/>
          <w:lang w:val="ru-RU"/>
        </w:rPr>
      </w:pPr>
      <w:r>
        <w:rPr>
          <w:i/>
          <w:noProof/>
          <w:color w:val="FF0000"/>
          <w:sz w:val="20"/>
          <w:szCs w:val="20"/>
          <w:lang w:val="ru-RU"/>
        </w:rPr>
        <w:drawing>
          <wp:inline distT="0" distB="0" distL="0" distR="0">
            <wp:extent cx="5925820" cy="7408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740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8AB" w:rsidRPr="004B66EC" w:rsidRDefault="00E108AB" w:rsidP="00956841">
      <w:pPr>
        <w:rPr>
          <w:i/>
          <w:color w:val="FF0000"/>
          <w:sz w:val="20"/>
          <w:szCs w:val="20"/>
          <w:lang w:val="ru-RU"/>
        </w:rPr>
      </w:pPr>
    </w:p>
    <w:p w:rsidR="000340FC" w:rsidRDefault="000340FC" w:rsidP="00E108AB">
      <w:pPr>
        <w:jc w:val="right"/>
        <w:rPr>
          <w:i/>
          <w:color w:val="FF0000"/>
          <w:sz w:val="20"/>
          <w:szCs w:val="20"/>
          <w:lang w:val="ru-RU"/>
        </w:rPr>
      </w:pPr>
    </w:p>
    <w:p w:rsidR="000979DE" w:rsidRDefault="000979DE" w:rsidP="00E108AB">
      <w:pPr>
        <w:jc w:val="right"/>
        <w:rPr>
          <w:i/>
          <w:color w:val="FF0000"/>
          <w:sz w:val="20"/>
          <w:szCs w:val="20"/>
          <w:lang w:val="ru-RU"/>
        </w:rPr>
      </w:pPr>
    </w:p>
    <w:p w:rsidR="000979DE" w:rsidRPr="004B66EC" w:rsidRDefault="000979DE" w:rsidP="00E108AB">
      <w:pPr>
        <w:jc w:val="right"/>
        <w:rPr>
          <w:i/>
          <w:color w:val="FF0000"/>
          <w:sz w:val="20"/>
          <w:szCs w:val="20"/>
          <w:lang w:val="ru-RU"/>
        </w:rPr>
      </w:pPr>
    </w:p>
    <w:p w:rsidR="00E108AB" w:rsidRPr="004B66EC" w:rsidRDefault="00E108AB" w:rsidP="00E108AB">
      <w:pPr>
        <w:jc w:val="right"/>
        <w:rPr>
          <w:i/>
          <w:color w:val="FF0000"/>
          <w:sz w:val="20"/>
          <w:szCs w:val="20"/>
          <w:lang w:val="ru-RU"/>
        </w:rPr>
      </w:pPr>
    </w:p>
    <w:p w:rsidR="00E108AB" w:rsidRPr="004B66EC" w:rsidRDefault="00E108AB" w:rsidP="00E108AB">
      <w:pPr>
        <w:jc w:val="right"/>
        <w:rPr>
          <w:i/>
          <w:color w:val="000000"/>
          <w:sz w:val="20"/>
          <w:szCs w:val="20"/>
          <w:lang w:val="ru-RU"/>
        </w:rPr>
      </w:pPr>
      <w:r w:rsidRPr="004B66EC">
        <w:rPr>
          <w:i/>
          <w:color w:val="000000"/>
          <w:sz w:val="20"/>
          <w:szCs w:val="20"/>
          <w:lang w:val="ru-RU"/>
        </w:rPr>
        <w:lastRenderedPageBreak/>
        <w:t xml:space="preserve">Приложение № </w:t>
      </w:r>
      <w:r w:rsidR="002321D7" w:rsidRPr="004B66EC">
        <w:rPr>
          <w:i/>
          <w:color w:val="000000"/>
          <w:sz w:val="20"/>
          <w:szCs w:val="20"/>
          <w:lang w:val="ru-RU"/>
        </w:rPr>
        <w:t>6</w:t>
      </w:r>
    </w:p>
    <w:p w:rsidR="00E108AB" w:rsidRPr="004B66EC" w:rsidRDefault="00E108AB" w:rsidP="00E108AB">
      <w:pPr>
        <w:jc w:val="center"/>
        <w:rPr>
          <w:color w:val="FF0000"/>
          <w:lang w:val="ru-RU"/>
        </w:rPr>
      </w:pPr>
    </w:p>
    <w:p w:rsidR="00E108AB" w:rsidRPr="004B66EC" w:rsidRDefault="00E108AB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0128EC" w:rsidRPr="004B66EC" w:rsidRDefault="000128EC" w:rsidP="00E108AB">
      <w:pPr>
        <w:jc w:val="center"/>
        <w:rPr>
          <w:b/>
          <w:color w:val="000000"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sz w:val="28"/>
          <w:szCs w:val="28"/>
          <w:lang w:val="ru-RU"/>
        </w:rPr>
      </w:pPr>
      <w:r w:rsidRPr="00DF6E1A">
        <w:rPr>
          <w:b/>
          <w:sz w:val="28"/>
          <w:szCs w:val="28"/>
          <w:lang w:val="ru-RU"/>
        </w:rPr>
        <w:t>Образцы бланков документации</w:t>
      </w:r>
    </w:p>
    <w:p w:rsidR="00E108AB" w:rsidRPr="00DF6E1A" w:rsidRDefault="00840456" w:rsidP="00E108AB">
      <w:pPr>
        <w:jc w:val="center"/>
        <w:rPr>
          <w:b/>
          <w:sz w:val="28"/>
          <w:szCs w:val="28"/>
          <w:lang w:val="ru-RU"/>
        </w:rPr>
      </w:pPr>
      <w:r w:rsidRPr="00DF6E1A">
        <w:rPr>
          <w:b/>
          <w:sz w:val="28"/>
          <w:szCs w:val="28"/>
          <w:lang w:val="ru-RU"/>
        </w:rPr>
        <w:t xml:space="preserve">для проведения аттестации по </w:t>
      </w:r>
      <w:r w:rsidR="000979DE" w:rsidRPr="00DF6E1A">
        <w:rPr>
          <w:b/>
          <w:sz w:val="28"/>
          <w:szCs w:val="28"/>
          <w:lang w:val="ru-RU"/>
        </w:rPr>
        <w:t>ВСМ</w:t>
      </w:r>
    </w:p>
    <w:p w:rsidR="00E108AB" w:rsidRPr="00DF6E1A" w:rsidRDefault="00E108AB" w:rsidP="00E108AB">
      <w:pPr>
        <w:jc w:val="center"/>
        <w:rPr>
          <w:b/>
          <w:sz w:val="28"/>
          <w:szCs w:val="28"/>
          <w:lang w:val="ru-RU"/>
        </w:rPr>
      </w:pPr>
    </w:p>
    <w:p w:rsidR="00E108AB" w:rsidRPr="00DF6E1A" w:rsidRDefault="00E108AB" w:rsidP="00E108AB">
      <w:pPr>
        <w:jc w:val="center"/>
        <w:rPr>
          <w:b/>
          <w:sz w:val="28"/>
          <w:szCs w:val="28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</w:p>
    <w:p w:rsidR="00E108AB" w:rsidRPr="00DF6E1A" w:rsidRDefault="000128EC" w:rsidP="000128EC">
      <w:pPr>
        <w:spacing w:line="360" w:lineRule="auto"/>
        <w:ind w:left="1418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 xml:space="preserve">.1  </w:t>
      </w:r>
      <w:r w:rsidR="00840456" w:rsidRPr="00DF6E1A">
        <w:rPr>
          <w:b/>
          <w:sz w:val="22"/>
          <w:szCs w:val="22"/>
          <w:lang w:val="ru-RU"/>
        </w:rPr>
        <w:t xml:space="preserve">Приказ о проведении ТПА по </w:t>
      </w:r>
      <w:r w:rsidR="000979DE" w:rsidRPr="00DF6E1A">
        <w:rPr>
          <w:b/>
          <w:sz w:val="22"/>
          <w:szCs w:val="22"/>
          <w:lang w:val="ru-RU"/>
        </w:rPr>
        <w:t>ВСМ</w:t>
      </w:r>
      <w:r w:rsidR="004E25F0" w:rsidRPr="00DF6E1A">
        <w:rPr>
          <w:b/>
          <w:sz w:val="22"/>
          <w:szCs w:val="22"/>
          <w:lang w:val="ru-RU"/>
        </w:rPr>
        <w:t>.</w:t>
      </w:r>
      <w:r w:rsidR="00E108AB" w:rsidRPr="00DF6E1A">
        <w:rPr>
          <w:b/>
          <w:sz w:val="22"/>
          <w:szCs w:val="22"/>
          <w:lang w:val="ru-RU"/>
        </w:rPr>
        <w:t xml:space="preserve"> </w:t>
      </w:r>
    </w:p>
    <w:p w:rsidR="00934FE2" w:rsidRPr="00DF6E1A" w:rsidRDefault="000128EC" w:rsidP="000128EC">
      <w:pPr>
        <w:spacing w:line="360" w:lineRule="auto"/>
        <w:ind w:left="1416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 xml:space="preserve">.2  </w:t>
      </w:r>
      <w:r w:rsidR="00E108AB" w:rsidRPr="00DF6E1A">
        <w:rPr>
          <w:b/>
          <w:sz w:val="22"/>
          <w:szCs w:val="22"/>
          <w:lang w:val="ru-RU"/>
        </w:rPr>
        <w:t xml:space="preserve">Положение  о проведении </w:t>
      </w:r>
      <w:r w:rsidR="00B47FAF" w:rsidRPr="00DF6E1A">
        <w:rPr>
          <w:b/>
          <w:sz w:val="22"/>
          <w:szCs w:val="22"/>
          <w:lang w:val="ru-RU"/>
        </w:rPr>
        <w:t xml:space="preserve">ТПА </w:t>
      </w:r>
      <w:r w:rsidR="0024721C" w:rsidRPr="00DF6E1A">
        <w:rPr>
          <w:b/>
          <w:sz w:val="22"/>
          <w:szCs w:val="22"/>
          <w:lang w:val="ru-RU"/>
        </w:rPr>
        <w:t xml:space="preserve">по </w:t>
      </w:r>
      <w:r w:rsidR="000979DE" w:rsidRPr="00DF6E1A">
        <w:rPr>
          <w:b/>
          <w:sz w:val="22"/>
          <w:szCs w:val="22"/>
          <w:lang w:val="ru-RU"/>
        </w:rPr>
        <w:t>ВСМ</w:t>
      </w:r>
      <w:r w:rsidR="00E108AB" w:rsidRPr="00DF6E1A">
        <w:rPr>
          <w:rFonts w:ascii="Arial" w:hAnsi="Arial" w:cs="Arial"/>
          <w:b/>
          <w:sz w:val="22"/>
          <w:szCs w:val="22"/>
          <w:lang w:val="ru-RU"/>
        </w:rPr>
        <w:t xml:space="preserve"> </w:t>
      </w:r>
    </w:p>
    <w:p w:rsidR="00E108AB" w:rsidRPr="00DF6E1A" w:rsidRDefault="000128EC" w:rsidP="000128EC">
      <w:pPr>
        <w:tabs>
          <w:tab w:val="left" w:pos="4020"/>
        </w:tabs>
        <w:spacing w:line="360" w:lineRule="auto"/>
        <w:ind w:left="1418"/>
        <w:rPr>
          <w:rFonts w:ascii="Arial" w:hAnsi="Arial" w:cs="Arial"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>.</w:t>
      </w:r>
      <w:r w:rsidR="000B3AD1" w:rsidRPr="00DF6E1A">
        <w:rPr>
          <w:i/>
          <w:sz w:val="20"/>
          <w:szCs w:val="20"/>
          <w:lang w:val="ru-RU"/>
        </w:rPr>
        <w:t>3</w:t>
      </w:r>
      <w:r w:rsidRPr="00DF6E1A">
        <w:rPr>
          <w:i/>
          <w:sz w:val="20"/>
          <w:szCs w:val="20"/>
          <w:lang w:val="ru-RU"/>
        </w:rPr>
        <w:t xml:space="preserve">  </w:t>
      </w:r>
      <w:r w:rsidR="00E108AB" w:rsidRPr="00DF6E1A">
        <w:rPr>
          <w:b/>
          <w:sz w:val="22"/>
          <w:szCs w:val="22"/>
          <w:lang w:val="ru-RU"/>
        </w:rPr>
        <w:t xml:space="preserve">Протокол ведения ТПА по </w:t>
      </w:r>
      <w:r w:rsidR="000979DE" w:rsidRPr="00DF6E1A">
        <w:rPr>
          <w:b/>
          <w:sz w:val="22"/>
          <w:szCs w:val="22"/>
          <w:lang w:val="ru-RU"/>
        </w:rPr>
        <w:t>ВСМ</w:t>
      </w:r>
      <w:r w:rsidR="002321D7" w:rsidRPr="00DF6E1A">
        <w:rPr>
          <w:b/>
          <w:sz w:val="22"/>
          <w:szCs w:val="22"/>
          <w:lang w:val="ru-RU"/>
        </w:rPr>
        <w:t xml:space="preserve"> </w:t>
      </w:r>
    </w:p>
    <w:p w:rsidR="00E108AB" w:rsidRPr="00DF6E1A" w:rsidRDefault="000128EC" w:rsidP="000128EC">
      <w:pPr>
        <w:tabs>
          <w:tab w:val="left" w:pos="4020"/>
        </w:tabs>
        <w:spacing w:line="360" w:lineRule="auto"/>
        <w:ind w:left="1418"/>
        <w:rPr>
          <w:rFonts w:ascii="Arial" w:hAnsi="Arial" w:cs="Arial"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>.</w:t>
      </w:r>
      <w:r w:rsidR="000B3AD1" w:rsidRPr="00DF6E1A">
        <w:rPr>
          <w:i/>
          <w:sz w:val="20"/>
          <w:szCs w:val="20"/>
          <w:lang w:val="ru-RU"/>
        </w:rPr>
        <w:t>4</w:t>
      </w:r>
      <w:r w:rsidRPr="00DF6E1A">
        <w:rPr>
          <w:i/>
          <w:sz w:val="20"/>
          <w:szCs w:val="20"/>
          <w:lang w:val="ru-RU"/>
        </w:rPr>
        <w:t xml:space="preserve">  </w:t>
      </w:r>
      <w:r w:rsidR="00E108AB" w:rsidRPr="00DF6E1A">
        <w:rPr>
          <w:b/>
          <w:sz w:val="22"/>
          <w:szCs w:val="22"/>
          <w:lang w:val="ru-RU"/>
        </w:rPr>
        <w:t>Решение аттестационной комиссии</w:t>
      </w:r>
      <w:r w:rsidR="00E108AB" w:rsidRPr="00DF6E1A">
        <w:rPr>
          <w:b/>
          <w:sz w:val="20"/>
          <w:szCs w:val="20"/>
          <w:lang w:val="ru-RU"/>
        </w:rPr>
        <w:t xml:space="preserve"> </w:t>
      </w:r>
      <w:r w:rsidR="00E108AB" w:rsidRPr="00DF6E1A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24721C" w:rsidRPr="00DF6E1A" w:rsidRDefault="0024721C" w:rsidP="0024721C">
      <w:pPr>
        <w:tabs>
          <w:tab w:val="left" w:pos="4020"/>
        </w:tabs>
        <w:spacing w:line="360" w:lineRule="auto"/>
        <w:ind w:left="1418"/>
        <w:rPr>
          <w:rFonts w:ascii="Arial" w:hAnsi="Arial" w:cs="Arial"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6.5  </w:t>
      </w:r>
      <w:r w:rsidRPr="00DF6E1A">
        <w:rPr>
          <w:b/>
          <w:sz w:val="22"/>
          <w:szCs w:val="22"/>
          <w:lang w:val="ru-RU"/>
        </w:rPr>
        <w:t>Заявка на участие в ТПА</w:t>
      </w:r>
      <w:r w:rsidRPr="00DF6E1A">
        <w:rPr>
          <w:b/>
          <w:sz w:val="20"/>
          <w:szCs w:val="20"/>
          <w:lang w:val="ru-RU"/>
        </w:rPr>
        <w:t xml:space="preserve"> 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E108AB" w:rsidRPr="00DF6E1A" w:rsidRDefault="000128EC" w:rsidP="000128EC">
      <w:pPr>
        <w:tabs>
          <w:tab w:val="left" w:pos="4020"/>
        </w:tabs>
        <w:spacing w:line="360" w:lineRule="auto"/>
        <w:ind w:left="1418"/>
        <w:rPr>
          <w:rFonts w:ascii="Arial" w:hAnsi="Arial" w:cs="Arial"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>.</w:t>
      </w:r>
      <w:r w:rsidR="0024721C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 xml:space="preserve">  </w:t>
      </w:r>
      <w:r w:rsidR="00E108AB" w:rsidRPr="00DF6E1A">
        <w:rPr>
          <w:b/>
          <w:sz w:val="22"/>
          <w:szCs w:val="22"/>
          <w:lang w:val="ru-RU"/>
        </w:rPr>
        <w:t>Реестр данных (Годовой отчёт</w:t>
      </w:r>
      <w:r w:rsidR="004E25F0" w:rsidRPr="00DF6E1A">
        <w:rPr>
          <w:b/>
          <w:sz w:val="22"/>
          <w:szCs w:val="22"/>
          <w:lang w:val="ru-RU"/>
        </w:rPr>
        <w:t>)</w:t>
      </w:r>
      <w:r w:rsidR="00E108AB" w:rsidRPr="00DF6E1A">
        <w:rPr>
          <w:b/>
          <w:sz w:val="20"/>
          <w:szCs w:val="20"/>
          <w:lang w:val="ru-RU"/>
        </w:rPr>
        <w:t xml:space="preserve"> </w:t>
      </w:r>
      <w:r w:rsidR="00E108AB" w:rsidRPr="00DF6E1A"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E108AB" w:rsidRPr="00DF6E1A" w:rsidRDefault="00E108AB" w:rsidP="00E108AB">
      <w:pPr>
        <w:tabs>
          <w:tab w:val="left" w:pos="4020"/>
        </w:tabs>
        <w:ind w:left="1416"/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2"/>
          <w:szCs w:val="12"/>
          <w:lang w:val="ru-RU"/>
        </w:rPr>
      </w:pPr>
      <w:r w:rsidRPr="00DF6E1A">
        <w:rPr>
          <w:rFonts w:ascii="Arial" w:hAnsi="Arial" w:cs="Arial"/>
          <w:sz w:val="12"/>
          <w:szCs w:val="12"/>
          <w:lang w:val="ru-RU"/>
        </w:rPr>
        <w:t xml:space="preserve">                                                                     </w:t>
      </w: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2"/>
          <w:szCs w:val="12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</w:p>
    <w:p w:rsidR="00E108AB" w:rsidRPr="00DF6E1A" w:rsidRDefault="00E108AB" w:rsidP="00E108AB">
      <w:pPr>
        <w:jc w:val="center"/>
        <w:rPr>
          <w:b/>
          <w:sz w:val="28"/>
          <w:szCs w:val="28"/>
          <w:lang w:val="ru-RU"/>
        </w:rPr>
      </w:pPr>
    </w:p>
    <w:p w:rsidR="00E108AB" w:rsidRPr="00DF6E1A" w:rsidRDefault="00E108AB" w:rsidP="00E108AB">
      <w:pPr>
        <w:jc w:val="center"/>
        <w:rPr>
          <w:b/>
          <w:sz w:val="28"/>
          <w:szCs w:val="28"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1248A0" w:rsidRPr="00DF6E1A" w:rsidRDefault="001248A0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jc w:val="center"/>
        <w:rPr>
          <w:b/>
          <w:lang w:val="ru-RU"/>
        </w:rPr>
      </w:pPr>
    </w:p>
    <w:p w:rsidR="00956841" w:rsidRPr="00DF6E1A" w:rsidRDefault="00956841" w:rsidP="00E108AB">
      <w:pPr>
        <w:jc w:val="center"/>
        <w:rPr>
          <w:b/>
          <w:lang w:val="ru-RU"/>
        </w:rPr>
      </w:pPr>
    </w:p>
    <w:p w:rsidR="00E108AB" w:rsidRPr="00DF6E1A" w:rsidRDefault="00E108AB" w:rsidP="00E108AB">
      <w:pPr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="0012542C" w:rsidRPr="00DF6E1A">
        <w:rPr>
          <w:i/>
          <w:sz w:val="20"/>
          <w:szCs w:val="20"/>
          <w:lang w:val="ru-RU"/>
        </w:rPr>
        <w:t>.1</w:t>
      </w:r>
      <w:r w:rsidR="005340D6" w:rsidRPr="00DF6E1A">
        <w:rPr>
          <w:i/>
          <w:sz w:val="20"/>
          <w:szCs w:val="20"/>
          <w:lang w:val="ru-RU"/>
        </w:rPr>
        <w:t>.</w:t>
      </w:r>
    </w:p>
    <w:p w:rsidR="00E108AB" w:rsidRPr="00DF6E1A" w:rsidRDefault="00E108AB" w:rsidP="00956841">
      <w:pPr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pStyle w:val="1"/>
        <w:jc w:val="center"/>
        <w:rPr>
          <w:i/>
          <w:sz w:val="20"/>
          <w:szCs w:val="20"/>
        </w:rPr>
      </w:pPr>
      <w:r w:rsidRPr="00DF6E1A">
        <w:rPr>
          <w:i/>
          <w:sz w:val="20"/>
          <w:szCs w:val="20"/>
        </w:rPr>
        <w:t>Полное наименование спортивной организации или фирменный бланк</w:t>
      </w: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i/>
          <w:sz w:val="20"/>
          <w:szCs w:val="20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                                                                                                                </w:t>
      </w: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rPr>
          <w:b/>
          <w:lang w:val="ru-RU"/>
        </w:rPr>
      </w:pPr>
      <w:r w:rsidRPr="00DF6E1A">
        <w:rPr>
          <w:rFonts w:ascii="Arial" w:hAnsi="Arial" w:cs="Arial"/>
          <w:lang w:val="ru-RU"/>
        </w:rPr>
        <w:t xml:space="preserve">                                    </w:t>
      </w:r>
      <w:r w:rsidR="00426843" w:rsidRPr="00DF6E1A">
        <w:rPr>
          <w:rFonts w:ascii="Arial" w:hAnsi="Arial" w:cs="Arial"/>
          <w:lang w:val="ru-RU"/>
        </w:rPr>
        <w:t xml:space="preserve">                 </w:t>
      </w:r>
      <w:r w:rsidRPr="00DF6E1A">
        <w:rPr>
          <w:rFonts w:ascii="Arial" w:hAnsi="Arial" w:cs="Arial"/>
          <w:lang w:val="ru-RU"/>
        </w:rPr>
        <w:t xml:space="preserve">    </w:t>
      </w:r>
      <w:r w:rsidRPr="00DF6E1A">
        <w:rPr>
          <w:b/>
          <w:lang w:val="ru-RU"/>
        </w:rPr>
        <w:t>ПРИКАЗ № _____</w:t>
      </w:r>
    </w:p>
    <w:p w:rsidR="00E108AB" w:rsidRPr="00DF6E1A" w:rsidRDefault="00E108AB" w:rsidP="00E108AB">
      <w:pPr>
        <w:tabs>
          <w:tab w:val="left" w:pos="4020"/>
        </w:tabs>
        <w:jc w:val="center"/>
        <w:rPr>
          <w:sz w:val="20"/>
          <w:szCs w:val="20"/>
          <w:lang w:val="ru-RU"/>
        </w:rPr>
      </w:pPr>
    </w:p>
    <w:p w:rsidR="00E108AB" w:rsidRPr="00DF6E1A" w:rsidRDefault="00E108AB" w:rsidP="00E108AB">
      <w:pPr>
        <w:jc w:val="both"/>
        <w:rPr>
          <w:rFonts w:ascii="Arial" w:hAnsi="Arial" w:cs="Arial"/>
          <w:sz w:val="16"/>
          <w:szCs w:val="16"/>
          <w:lang w:val="ru-RU"/>
        </w:rPr>
      </w:pPr>
      <w:r w:rsidRPr="00DF6E1A">
        <w:rPr>
          <w:rFonts w:ascii="Arial" w:hAnsi="Arial" w:cs="Arial"/>
          <w:sz w:val="16"/>
          <w:szCs w:val="16"/>
          <w:lang w:val="ru-RU"/>
        </w:rPr>
        <w:t xml:space="preserve">_________________________                                                                                                        </w:t>
      </w:r>
      <w:r w:rsidRPr="00DF6E1A">
        <w:rPr>
          <w:rFonts w:ascii="Arial" w:hAnsi="Arial" w:cs="Arial"/>
          <w:i/>
          <w:sz w:val="16"/>
          <w:szCs w:val="16"/>
          <w:lang w:val="ru-RU"/>
        </w:rPr>
        <w:t>« __ »</w:t>
      </w:r>
      <w:r w:rsidRPr="00DF6E1A">
        <w:rPr>
          <w:rFonts w:ascii="Arial" w:hAnsi="Arial" w:cs="Arial"/>
          <w:sz w:val="16"/>
          <w:szCs w:val="16"/>
          <w:lang w:val="ru-RU"/>
        </w:rPr>
        <w:t>_________ 20___г.</w:t>
      </w:r>
    </w:p>
    <w:p w:rsidR="00E108AB" w:rsidRPr="00DF6E1A" w:rsidRDefault="00E108AB" w:rsidP="00E108AB">
      <w:pPr>
        <w:jc w:val="both"/>
        <w:rPr>
          <w:i/>
          <w:sz w:val="12"/>
          <w:szCs w:val="12"/>
          <w:lang w:val="ru-RU"/>
        </w:rPr>
      </w:pPr>
      <w:r w:rsidRPr="00DF6E1A">
        <w:rPr>
          <w:sz w:val="16"/>
          <w:szCs w:val="16"/>
          <w:lang w:val="ru-RU"/>
        </w:rPr>
        <w:t xml:space="preserve">      </w:t>
      </w:r>
      <w:r w:rsidRPr="00DF6E1A">
        <w:rPr>
          <w:i/>
          <w:sz w:val="12"/>
          <w:szCs w:val="12"/>
          <w:lang w:val="ru-RU"/>
        </w:rPr>
        <w:t>место издания приказа</w:t>
      </w:r>
      <w:r w:rsidRPr="00DF6E1A">
        <w:rPr>
          <w:i/>
          <w:sz w:val="12"/>
          <w:szCs w:val="12"/>
          <w:lang w:val="ru-RU"/>
        </w:rPr>
        <w:tab/>
      </w:r>
      <w:r w:rsidRPr="00DF6E1A">
        <w:rPr>
          <w:i/>
          <w:sz w:val="12"/>
          <w:szCs w:val="12"/>
          <w:lang w:val="ru-RU"/>
        </w:rPr>
        <w:tab/>
      </w:r>
      <w:r w:rsidRPr="00DF6E1A">
        <w:rPr>
          <w:i/>
          <w:sz w:val="12"/>
          <w:szCs w:val="12"/>
          <w:lang w:val="ru-RU"/>
        </w:rPr>
        <w:tab/>
      </w:r>
      <w:r w:rsidRPr="00DF6E1A">
        <w:rPr>
          <w:i/>
          <w:sz w:val="12"/>
          <w:szCs w:val="12"/>
          <w:lang w:val="ru-RU"/>
        </w:rPr>
        <w:tab/>
      </w:r>
      <w:r w:rsidRPr="00DF6E1A">
        <w:rPr>
          <w:i/>
          <w:sz w:val="12"/>
          <w:szCs w:val="12"/>
          <w:lang w:val="ru-RU"/>
        </w:rPr>
        <w:tab/>
      </w:r>
      <w:r w:rsidRPr="00DF6E1A">
        <w:rPr>
          <w:i/>
          <w:sz w:val="12"/>
          <w:szCs w:val="12"/>
          <w:lang w:val="ru-RU"/>
        </w:rPr>
        <w:tab/>
      </w:r>
      <w:r w:rsidRPr="00DF6E1A">
        <w:rPr>
          <w:i/>
          <w:sz w:val="12"/>
          <w:szCs w:val="12"/>
          <w:lang w:val="ru-RU"/>
        </w:rPr>
        <w:tab/>
      </w:r>
      <w:r w:rsidRPr="00DF6E1A">
        <w:rPr>
          <w:i/>
          <w:sz w:val="12"/>
          <w:szCs w:val="12"/>
          <w:lang w:val="ru-RU"/>
        </w:rPr>
        <w:tab/>
      </w: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rPr>
          <w:b/>
          <w:sz w:val="20"/>
          <w:szCs w:val="20"/>
          <w:lang w:val="ru-RU"/>
        </w:rPr>
      </w:pPr>
      <w:r w:rsidRPr="00DF6E1A">
        <w:rPr>
          <w:b/>
          <w:sz w:val="20"/>
          <w:szCs w:val="20"/>
          <w:lang w:val="ru-RU"/>
        </w:rPr>
        <w:t xml:space="preserve">О ПРОВЕДЕНИИ </w:t>
      </w:r>
      <w:proofErr w:type="gramStart"/>
      <w:r w:rsidRPr="00DF6E1A">
        <w:rPr>
          <w:b/>
          <w:sz w:val="20"/>
          <w:szCs w:val="20"/>
          <w:lang w:val="ru-RU"/>
        </w:rPr>
        <w:t>ТЕХНИ</w:t>
      </w:r>
      <w:r w:rsidR="00426843" w:rsidRPr="00DF6E1A">
        <w:rPr>
          <w:b/>
          <w:sz w:val="20"/>
          <w:szCs w:val="20"/>
          <w:lang w:val="ru-RU"/>
        </w:rPr>
        <w:t>Ч</w:t>
      </w:r>
      <w:r w:rsidRPr="00DF6E1A">
        <w:rPr>
          <w:b/>
          <w:sz w:val="20"/>
          <w:szCs w:val="20"/>
          <w:lang w:val="ru-RU"/>
        </w:rPr>
        <w:t>ЕСКОЙ</w:t>
      </w:r>
      <w:proofErr w:type="gramEnd"/>
      <w:r w:rsidRPr="00DF6E1A">
        <w:rPr>
          <w:b/>
          <w:sz w:val="20"/>
          <w:szCs w:val="20"/>
          <w:lang w:val="ru-RU"/>
        </w:rPr>
        <w:t xml:space="preserve"> </w:t>
      </w:r>
    </w:p>
    <w:p w:rsidR="00E108AB" w:rsidRPr="00DF6E1A" w:rsidRDefault="00E108AB" w:rsidP="00E108AB">
      <w:pPr>
        <w:tabs>
          <w:tab w:val="left" w:pos="4020"/>
        </w:tabs>
        <w:rPr>
          <w:b/>
          <w:sz w:val="20"/>
          <w:szCs w:val="20"/>
          <w:lang w:val="ru-RU"/>
        </w:rPr>
      </w:pPr>
      <w:r w:rsidRPr="00DF6E1A">
        <w:rPr>
          <w:b/>
          <w:sz w:val="20"/>
          <w:szCs w:val="20"/>
          <w:lang w:val="ru-RU"/>
        </w:rPr>
        <w:t>ПОЯСОВОЙ АТТЕСТАЦИИ</w:t>
      </w:r>
    </w:p>
    <w:p w:rsidR="00E108AB" w:rsidRPr="00DF6E1A" w:rsidRDefault="00C40492" w:rsidP="00E108AB">
      <w:pPr>
        <w:tabs>
          <w:tab w:val="left" w:pos="4020"/>
        </w:tabs>
        <w:rPr>
          <w:b/>
          <w:i/>
          <w:iCs/>
          <w:sz w:val="16"/>
          <w:szCs w:val="16"/>
          <w:lang w:val="ru-RU"/>
        </w:rPr>
      </w:pPr>
      <w:r w:rsidRPr="00DF6E1A">
        <w:rPr>
          <w:b/>
          <w:sz w:val="20"/>
          <w:szCs w:val="20"/>
          <w:lang w:val="ru-RU"/>
        </w:rPr>
        <w:t xml:space="preserve">ПО </w:t>
      </w:r>
      <w:r w:rsidR="000979DE" w:rsidRPr="00DF6E1A">
        <w:rPr>
          <w:b/>
          <w:sz w:val="20"/>
          <w:szCs w:val="20"/>
          <w:lang w:val="ru-RU"/>
        </w:rPr>
        <w:t>ВСМ</w:t>
      </w:r>
    </w:p>
    <w:p w:rsidR="00E108AB" w:rsidRPr="00DF6E1A" w:rsidRDefault="00E108AB" w:rsidP="00426843">
      <w:pPr>
        <w:jc w:val="both"/>
        <w:rPr>
          <w:i/>
          <w:iCs/>
          <w:sz w:val="16"/>
          <w:szCs w:val="16"/>
          <w:lang w:val="ru-RU"/>
        </w:rPr>
      </w:pPr>
    </w:p>
    <w:p w:rsidR="00E108AB" w:rsidRPr="00DF6E1A" w:rsidRDefault="00E108AB" w:rsidP="00DF5918">
      <w:pPr>
        <w:pStyle w:val="20"/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F6E1A">
        <w:rPr>
          <w:sz w:val="20"/>
          <w:szCs w:val="20"/>
          <w:lang w:val="ru-RU"/>
        </w:rPr>
        <w:t xml:space="preserve">     </w:t>
      </w:r>
      <w:r w:rsidR="00DF5918" w:rsidRPr="00DF6E1A">
        <w:rPr>
          <w:sz w:val="20"/>
          <w:szCs w:val="20"/>
          <w:lang w:val="ru-RU"/>
        </w:rPr>
        <w:t xml:space="preserve">В соответствии с планом спортивно массовых мероприятий на _____ год </w:t>
      </w:r>
      <w:r w:rsidR="00426843" w:rsidRPr="00DF6E1A">
        <w:rPr>
          <w:i/>
          <w:lang w:val="ru-RU"/>
        </w:rPr>
        <w:t xml:space="preserve">                                                         </w:t>
      </w:r>
    </w:p>
    <w:p w:rsidR="00E108AB" w:rsidRPr="00DF6E1A" w:rsidRDefault="00E108AB" w:rsidP="00E108AB">
      <w:pPr>
        <w:jc w:val="both"/>
        <w:rPr>
          <w:sz w:val="20"/>
          <w:szCs w:val="20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</w:t>
      </w:r>
      <w:r w:rsidR="00426843"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      </w:t>
      </w:r>
      <w:r w:rsidRPr="00DF6E1A">
        <w:rPr>
          <w:rFonts w:ascii="Arial" w:hAnsi="Arial" w:cs="Arial"/>
          <w:b/>
          <w:sz w:val="18"/>
          <w:szCs w:val="18"/>
          <w:lang w:val="ru-RU"/>
        </w:rPr>
        <w:t>ПРИКАЗЫВАЮ</w:t>
      </w:r>
      <w:r w:rsidRPr="00DF6E1A">
        <w:rPr>
          <w:sz w:val="16"/>
          <w:szCs w:val="16"/>
          <w:lang w:val="ru-RU"/>
        </w:rPr>
        <w:t>:</w:t>
      </w: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rFonts w:ascii="Arial" w:hAnsi="Arial" w:cs="Arial"/>
          <w:sz w:val="20"/>
          <w:szCs w:val="20"/>
          <w:lang w:val="ru-RU"/>
        </w:rPr>
      </w:pPr>
      <w:r w:rsidRPr="00DF6E1A">
        <w:rPr>
          <w:b/>
          <w:sz w:val="16"/>
          <w:szCs w:val="16"/>
          <w:lang w:val="ru-RU"/>
        </w:rPr>
        <w:t xml:space="preserve">     </w:t>
      </w:r>
      <w:r w:rsidRPr="00DF6E1A">
        <w:rPr>
          <w:rFonts w:ascii="Arial" w:hAnsi="Arial" w:cs="Arial"/>
          <w:b/>
          <w:sz w:val="18"/>
          <w:szCs w:val="18"/>
          <w:lang w:val="ru-RU"/>
        </w:rPr>
        <w:t>1</w:t>
      </w:r>
      <w:r w:rsidRPr="00DF6E1A">
        <w:rPr>
          <w:rFonts w:ascii="Arial" w:hAnsi="Arial" w:cs="Arial"/>
          <w:b/>
          <w:sz w:val="20"/>
          <w:szCs w:val="20"/>
          <w:lang w:val="ru-RU"/>
        </w:rPr>
        <w:t>.</w:t>
      </w:r>
      <w:r w:rsidR="00DF5918" w:rsidRPr="00DF6E1A">
        <w:rPr>
          <w:rFonts w:ascii="Arial" w:hAnsi="Arial" w:cs="Arial"/>
          <w:sz w:val="20"/>
          <w:szCs w:val="20"/>
          <w:lang w:val="ru-RU"/>
        </w:rPr>
        <w:t xml:space="preserve">  С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>____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 по </w:t>
      </w:r>
      <w:r w:rsidRPr="00DF6E1A">
        <w:rPr>
          <w:rFonts w:ascii="Arial" w:hAnsi="Arial" w:cs="Arial"/>
          <w:sz w:val="18"/>
          <w:szCs w:val="18"/>
          <w:lang w:val="ru-RU"/>
        </w:rPr>
        <w:t>_____ __________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 20</w:t>
      </w:r>
      <w:r w:rsidRPr="00DF6E1A">
        <w:rPr>
          <w:rFonts w:ascii="Arial" w:hAnsi="Arial" w:cs="Arial"/>
          <w:sz w:val="18"/>
          <w:szCs w:val="18"/>
          <w:lang w:val="ru-RU"/>
        </w:rPr>
        <w:t>___</w:t>
      </w:r>
      <w:r w:rsidR="00DF5918" w:rsidRPr="00DF6E1A">
        <w:rPr>
          <w:rFonts w:ascii="Arial" w:hAnsi="Arial" w:cs="Arial"/>
          <w:sz w:val="20"/>
          <w:szCs w:val="20"/>
          <w:lang w:val="ru-RU"/>
        </w:rPr>
        <w:t>года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 </w:t>
      </w:r>
      <w:r w:rsidR="00DF5918" w:rsidRPr="00DF6E1A">
        <w:rPr>
          <w:rFonts w:ascii="Arial" w:hAnsi="Arial" w:cs="Arial"/>
          <w:sz w:val="20"/>
          <w:szCs w:val="20"/>
          <w:lang w:val="ru-RU"/>
        </w:rPr>
        <w:t xml:space="preserve">провести комплекс мероприятий по технической поясовой аттестации </w:t>
      </w:r>
      <w:r w:rsidR="00426843" w:rsidRPr="00DF6E1A">
        <w:rPr>
          <w:rFonts w:ascii="Arial" w:hAnsi="Arial" w:cs="Arial"/>
          <w:sz w:val="20"/>
          <w:szCs w:val="20"/>
          <w:lang w:val="ru-RU"/>
        </w:rPr>
        <w:t xml:space="preserve">по </w:t>
      </w:r>
      <w:r w:rsidR="000979DE" w:rsidRPr="00DF6E1A">
        <w:rPr>
          <w:rFonts w:ascii="Arial" w:hAnsi="Arial" w:cs="Arial"/>
          <w:sz w:val="20"/>
          <w:szCs w:val="20"/>
          <w:lang w:val="ru-RU"/>
        </w:rPr>
        <w:t>военно</w:t>
      </w:r>
      <w:r w:rsidR="00DF5918" w:rsidRPr="00DF6E1A">
        <w:rPr>
          <w:rFonts w:ascii="Arial" w:hAnsi="Arial" w:cs="Arial"/>
          <w:sz w:val="20"/>
          <w:szCs w:val="20"/>
          <w:lang w:val="ru-RU"/>
        </w:rPr>
        <w:t>-спортивным</w:t>
      </w:r>
      <w:r w:rsidR="00010026" w:rsidRPr="00DF6E1A">
        <w:rPr>
          <w:rFonts w:ascii="Arial" w:hAnsi="Arial" w:cs="Arial"/>
          <w:sz w:val="20"/>
          <w:szCs w:val="20"/>
          <w:lang w:val="ru-RU"/>
        </w:rPr>
        <w:t xml:space="preserve"> </w:t>
      </w:r>
      <w:r w:rsidR="003C2879" w:rsidRPr="00DF6E1A">
        <w:rPr>
          <w:rFonts w:ascii="Arial" w:hAnsi="Arial" w:cs="Arial"/>
          <w:sz w:val="20"/>
          <w:szCs w:val="20"/>
          <w:lang w:val="ru-RU"/>
        </w:rPr>
        <w:t>много</w:t>
      </w:r>
      <w:r w:rsidR="00DF5918" w:rsidRPr="00DF6E1A">
        <w:rPr>
          <w:rFonts w:ascii="Arial" w:hAnsi="Arial" w:cs="Arial"/>
          <w:sz w:val="20"/>
          <w:szCs w:val="20"/>
          <w:lang w:val="ru-RU"/>
        </w:rPr>
        <w:t>борьям</w:t>
      </w:r>
      <w:r w:rsidR="00426843" w:rsidRPr="00DF6E1A">
        <w:rPr>
          <w:rFonts w:ascii="Arial" w:hAnsi="Arial" w:cs="Arial"/>
          <w:sz w:val="20"/>
          <w:szCs w:val="20"/>
          <w:lang w:val="ru-RU"/>
        </w:rPr>
        <w:t xml:space="preserve"> </w:t>
      </w:r>
      <w:r w:rsidRPr="00DF6E1A">
        <w:rPr>
          <w:rFonts w:ascii="Arial" w:hAnsi="Arial" w:cs="Arial"/>
          <w:sz w:val="20"/>
          <w:szCs w:val="20"/>
          <w:lang w:val="ru-RU"/>
        </w:rPr>
        <w:t>на присвоение</w:t>
      </w:r>
      <w:r w:rsidR="00DF5918" w:rsidRPr="00DF6E1A">
        <w:rPr>
          <w:rFonts w:ascii="Arial" w:hAnsi="Arial" w:cs="Arial"/>
          <w:sz w:val="18"/>
          <w:szCs w:val="18"/>
          <w:lang w:val="ru-RU"/>
        </w:rPr>
        <w:t xml:space="preserve"> ______________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степеней</w:t>
      </w:r>
      <w:proofErr w:type="gramStart"/>
      <w:r w:rsidRPr="00DF6E1A">
        <w:rPr>
          <w:rFonts w:ascii="Arial" w:hAnsi="Arial" w:cs="Arial"/>
          <w:sz w:val="18"/>
          <w:szCs w:val="18"/>
          <w:lang w:val="ru-RU"/>
        </w:rPr>
        <w:t xml:space="preserve"> .</w:t>
      </w:r>
      <w:proofErr w:type="gramEnd"/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DF5918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</w:t>
      </w:r>
      <w:r w:rsidRPr="00DF6E1A">
        <w:rPr>
          <w:rFonts w:ascii="Arial" w:hAnsi="Arial" w:cs="Arial"/>
          <w:b/>
          <w:sz w:val="18"/>
          <w:szCs w:val="18"/>
          <w:lang w:val="ru-RU"/>
        </w:rPr>
        <w:t>2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. </w:t>
      </w:r>
      <w:r w:rsidR="00DF5918" w:rsidRPr="00DF6E1A">
        <w:rPr>
          <w:rFonts w:ascii="Arial" w:hAnsi="Arial" w:cs="Arial"/>
          <w:sz w:val="18"/>
          <w:szCs w:val="18"/>
          <w:lang w:val="ru-RU"/>
        </w:rPr>
        <w:t>Для организации и проведения данного мероприятия назначить аттестационную комиссию в составе:</w:t>
      </w:r>
      <w:r w:rsidR="000F0D61" w:rsidRPr="00DF6E1A">
        <w:rPr>
          <w:rFonts w:ascii="Arial" w:hAnsi="Arial" w:cs="Arial"/>
          <w:i/>
          <w:sz w:val="12"/>
          <w:szCs w:val="12"/>
          <w:lang w:val="ru-RU"/>
        </w:rPr>
        <w:t xml:space="preserve">                                                                                  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="00DF5918" w:rsidRPr="00DF6E1A">
        <w:rPr>
          <w:rFonts w:ascii="Arial" w:hAnsi="Arial" w:cs="Arial"/>
          <w:sz w:val="18"/>
          <w:szCs w:val="18"/>
          <w:lang w:val="ru-RU"/>
        </w:rPr>
        <w:t>- Ф.И.О. квалификация</w:t>
      </w:r>
    </w:p>
    <w:p w:rsidR="00DF5918" w:rsidRPr="00DF6E1A" w:rsidRDefault="00DF5918" w:rsidP="00E108AB">
      <w:pPr>
        <w:jc w:val="both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1970DE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</w:t>
      </w:r>
      <w:r w:rsidRPr="00DF6E1A">
        <w:rPr>
          <w:rFonts w:ascii="Arial" w:hAnsi="Arial" w:cs="Arial"/>
          <w:b/>
          <w:sz w:val="18"/>
          <w:szCs w:val="18"/>
          <w:lang w:val="ru-RU"/>
        </w:rPr>
        <w:t>3</w:t>
      </w:r>
      <w:r w:rsidR="00DF5918" w:rsidRPr="00DF6E1A">
        <w:rPr>
          <w:rFonts w:ascii="Arial" w:hAnsi="Arial" w:cs="Arial"/>
          <w:sz w:val="18"/>
          <w:szCs w:val="18"/>
          <w:lang w:val="ru-RU"/>
        </w:rPr>
        <w:t>.Начальнику аттестационной коллеги</w:t>
      </w:r>
      <w:proofErr w:type="gramStart"/>
      <w:r w:rsidR="00DF5918" w:rsidRPr="00DF6E1A">
        <w:rPr>
          <w:rFonts w:ascii="Arial" w:hAnsi="Arial" w:cs="Arial"/>
          <w:sz w:val="18"/>
          <w:szCs w:val="18"/>
          <w:lang w:val="ru-RU"/>
        </w:rPr>
        <w:t>и(</w:t>
      </w:r>
      <w:proofErr w:type="gramEnd"/>
      <w:r w:rsidR="00DF5918" w:rsidRPr="00DF6E1A">
        <w:rPr>
          <w:rFonts w:ascii="Arial" w:hAnsi="Arial" w:cs="Arial"/>
          <w:sz w:val="18"/>
          <w:szCs w:val="18"/>
          <w:lang w:val="ru-RU"/>
        </w:rPr>
        <w:t>Ф.И.О</w:t>
      </w:r>
      <w:r w:rsidR="008F147D" w:rsidRPr="00DF6E1A">
        <w:rPr>
          <w:rFonts w:ascii="Arial" w:hAnsi="Arial" w:cs="Arial"/>
          <w:sz w:val="20"/>
          <w:szCs w:val="20"/>
          <w:lang w:val="ru-RU"/>
        </w:rPr>
        <w:t>)</w:t>
      </w:r>
      <w:r w:rsidR="00C044CE" w:rsidRPr="00DF6E1A">
        <w:rPr>
          <w:rFonts w:ascii="Arial" w:hAnsi="Arial" w:cs="Arial"/>
          <w:sz w:val="20"/>
          <w:szCs w:val="20"/>
          <w:lang w:val="ru-RU"/>
        </w:rPr>
        <w:t xml:space="preserve"> </w:t>
      </w:r>
      <w:r w:rsidR="00DF5918" w:rsidRPr="00DF6E1A">
        <w:rPr>
          <w:rFonts w:ascii="Arial" w:hAnsi="Arial" w:cs="Arial"/>
          <w:i/>
          <w:sz w:val="12"/>
          <w:szCs w:val="12"/>
          <w:lang w:val="ru-RU"/>
        </w:rPr>
        <w:t xml:space="preserve">  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Сформировать </w:t>
      </w:r>
      <w:r w:rsidR="00C044CE" w:rsidRPr="00DF6E1A">
        <w:rPr>
          <w:rFonts w:ascii="Arial" w:hAnsi="Arial" w:cs="Arial"/>
          <w:sz w:val="20"/>
          <w:szCs w:val="20"/>
          <w:lang w:val="ru-RU"/>
        </w:rPr>
        <w:t>и</w:t>
      </w:r>
      <w:r w:rsidR="002D5931" w:rsidRPr="00DF6E1A">
        <w:rPr>
          <w:rFonts w:ascii="Arial" w:hAnsi="Arial" w:cs="Arial"/>
          <w:sz w:val="20"/>
          <w:szCs w:val="20"/>
          <w:lang w:val="ru-RU"/>
        </w:rPr>
        <w:t xml:space="preserve"> </w:t>
      </w:r>
      <w:r w:rsidR="00C044CE" w:rsidRPr="00DF6E1A">
        <w:rPr>
          <w:rFonts w:ascii="Arial" w:hAnsi="Arial" w:cs="Arial"/>
          <w:sz w:val="20"/>
          <w:szCs w:val="20"/>
          <w:lang w:val="ru-RU"/>
        </w:rPr>
        <w:t>провести</w:t>
      </w:r>
      <w:r w:rsidR="002D5931" w:rsidRPr="00DF6E1A">
        <w:rPr>
          <w:rFonts w:ascii="Arial" w:hAnsi="Arial" w:cs="Arial"/>
          <w:sz w:val="20"/>
          <w:szCs w:val="20"/>
          <w:lang w:val="ru-RU"/>
        </w:rPr>
        <w:t xml:space="preserve"> инструкторско-</w:t>
      </w:r>
      <w:r w:rsidR="00C044CE" w:rsidRPr="00DF6E1A">
        <w:rPr>
          <w:rFonts w:ascii="Arial" w:hAnsi="Arial" w:cs="Arial"/>
          <w:sz w:val="20"/>
          <w:szCs w:val="20"/>
          <w:lang w:val="ru-RU"/>
        </w:rPr>
        <w:t>методические занятия со всем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 состав</w:t>
      </w:r>
      <w:r w:rsidR="00C044CE" w:rsidRPr="00DF6E1A">
        <w:rPr>
          <w:rFonts w:ascii="Arial" w:hAnsi="Arial" w:cs="Arial"/>
          <w:sz w:val="20"/>
          <w:szCs w:val="20"/>
          <w:lang w:val="ru-RU"/>
        </w:rPr>
        <w:t>ом</w:t>
      </w:r>
      <w:r w:rsidRPr="00DF6E1A">
        <w:rPr>
          <w:rFonts w:ascii="Arial" w:hAnsi="Arial" w:cs="Arial"/>
          <w:sz w:val="20"/>
          <w:szCs w:val="20"/>
          <w:lang w:val="ru-RU"/>
        </w:rPr>
        <w:t xml:space="preserve"> аттестационной комиссии</w:t>
      </w:r>
      <w:r w:rsidR="00C044CE" w:rsidRPr="00DF6E1A">
        <w:rPr>
          <w:rFonts w:ascii="Arial" w:hAnsi="Arial" w:cs="Arial"/>
          <w:sz w:val="20"/>
          <w:szCs w:val="20"/>
          <w:lang w:val="ru-RU"/>
        </w:rPr>
        <w:t>.</w:t>
      </w:r>
    </w:p>
    <w:p w:rsidR="00E108AB" w:rsidRPr="00DF6E1A" w:rsidRDefault="000F0D61" w:rsidP="00E108AB">
      <w:pPr>
        <w:jc w:val="both"/>
        <w:rPr>
          <w:rFonts w:ascii="Arial" w:hAnsi="Arial" w:cs="Arial"/>
          <w:i/>
          <w:sz w:val="12"/>
          <w:szCs w:val="12"/>
          <w:lang w:val="ru-RU"/>
        </w:rPr>
      </w:pPr>
      <w:r w:rsidRPr="00DF6E1A">
        <w:rPr>
          <w:rFonts w:ascii="Arial" w:hAnsi="Arial" w:cs="Arial"/>
          <w:sz w:val="20"/>
          <w:szCs w:val="20"/>
          <w:lang w:val="ru-RU"/>
        </w:rPr>
        <w:t xml:space="preserve">  </w:t>
      </w:r>
    </w:p>
    <w:p w:rsidR="00E108AB" w:rsidRPr="00DF6E1A" w:rsidRDefault="00E108AB" w:rsidP="00E108AB">
      <w:pPr>
        <w:jc w:val="both"/>
        <w:rPr>
          <w:rFonts w:ascii="Arial" w:hAnsi="Arial" w:cs="Arial"/>
          <w:b/>
          <w:i/>
          <w:sz w:val="12"/>
          <w:szCs w:val="12"/>
          <w:lang w:val="ru-RU"/>
        </w:rPr>
      </w:pPr>
      <w:r w:rsidRPr="00DF6E1A">
        <w:rPr>
          <w:rFonts w:ascii="Arial" w:hAnsi="Arial" w:cs="Arial"/>
          <w:b/>
          <w:i/>
          <w:sz w:val="12"/>
          <w:szCs w:val="12"/>
          <w:lang w:val="ru-RU"/>
        </w:rPr>
        <w:t xml:space="preserve">    </w:t>
      </w:r>
    </w:p>
    <w:p w:rsidR="00E108AB" w:rsidRPr="00DF6E1A" w:rsidRDefault="00E108AB" w:rsidP="00E108AB">
      <w:pPr>
        <w:jc w:val="both"/>
        <w:rPr>
          <w:rFonts w:ascii="Arial" w:hAnsi="Arial" w:cs="Arial"/>
          <w:b/>
          <w:i/>
          <w:sz w:val="12"/>
          <w:szCs w:val="12"/>
          <w:lang w:val="ru-RU"/>
        </w:rPr>
      </w:pPr>
    </w:p>
    <w:p w:rsidR="000F0D61" w:rsidRPr="00DF6E1A" w:rsidRDefault="00E108AB" w:rsidP="00E108AB">
      <w:pPr>
        <w:jc w:val="both"/>
        <w:rPr>
          <w:rFonts w:ascii="Arial" w:hAnsi="Arial" w:cs="Arial"/>
          <w:sz w:val="20"/>
          <w:szCs w:val="20"/>
          <w:lang w:val="ru-RU"/>
        </w:rPr>
      </w:pPr>
      <w:r w:rsidRPr="00DF6E1A">
        <w:rPr>
          <w:rFonts w:ascii="Arial" w:hAnsi="Arial" w:cs="Arial"/>
          <w:b/>
          <w:i/>
          <w:sz w:val="12"/>
          <w:szCs w:val="12"/>
          <w:lang w:val="ru-RU"/>
        </w:rPr>
        <w:t xml:space="preserve"> </w:t>
      </w:r>
      <w:r w:rsidRPr="00DF6E1A">
        <w:rPr>
          <w:rFonts w:ascii="Arial" w:hAnsi="Arial" w:cs="Arial"/>
          <w:b/>
          <w:sz w:val="18"/>
          <w:szCs w:val="18"/>
          <w:lang w:val="ru-RU"/>
        </w:rPr>
        <w:t>4.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1970DE" w:rsidRPr="00DF6E1A">
        <w:rPr>
          <w:rFonts w:ascii="Arial" w:hAnsi="Arial" w:cs="Arial"/>
          <w:sz w:val="18"/>
          <w:szCs w:val="18"/>
          <w:lang w:val="ru-RU"/>
        </w:rPr>
        <w:t>Начальнику аттестационной коллеги</w:t>
      </w:r>
      <w:proofErr w:type="gramStart"/>
      <w:r w:rsidR="001970DE" w:rsidRPr="00DF6E1A">
        <w:rPr>
          <w:rFonts w:ascii="Arial" w:hAnsi="Arial" w:cs="Arial"/>
          <w:sz w:val="18"/>
          <w:szCs w:val="18"/>
          <w:lang w:val="ru-RU"/>
        </w:rPr>
        <w:t>и(</w:t>
      </w:r>
      <w:proofErr w:type="gramEnd"/>
      <w:r w:rsidR="001970DE" w:rsidRPr="00DF6E1A">
        <w:rPr>
          <w:rFonts w:ascii="Arial" w:hAnsi="Arial" w:cs="Arial"/>
          <w:sz w:val="18"/>
          <w:szCs w:val="18"/>
          <w:lang w:val="ru-RU"/>
        </w:rPr>
        <w:t>Ф.И.О</w:t>
      </w:r>
      <w:r w:rsidR="001970DE" w:rsidRPr="00DF6E1A">
        <w:rPr>
          <w:rFonts w:ascii="Arial" w:hAnsi="Arial" w:cs="Arial"/>
          <w:sz w:val="20"/>
          <w:szCs w:val="20"/>
          <w:lang w:val="ru-RU"/>
        </w:rPr>
        <w:t>) в сок до ____</w:t>
      </w:r>
      <w:r w:rsidR="001970DE" w:rsidRPr="00DF6E1A">
        <w:rPr>
          <w:rFonts w:ascii="Arial" w:hAnsi="Arial" w:cs="Arial"/>
          <w:i/>
          <w:sz w:val="12"/>
          <w:szCs w:val="12"/>
          <w:lang w:val="ru-RU"/>
        </w:rPr>
        <w:t xml:space="preserve">  </w:t>
      </w:r>
      <w:r w:rsidR="001970DE" w:rsidRPr="00DF6E1A">
        <w:rPr>
          <w:rFonts w:ascii="Arial" w:hAnsi="Arial" w:cs="Arial"/>
          <w:sz w:val="20"/>
          <w:szCs w:val="20"/>
          <w:lang w:val="ru-RU"/>
        </w:rPr>
        <w:t>р</w:t>
      </w:r>
      <w:r w:rsidRPr="00DF6E1A">
        <w:rPr>
          <w:rFonts w:ascii="Arial" w:hAnsi="Arial" w:cs="Arial"/>
          <w:sz w:val="20"/>
          <w:szCs w:val="20"/>
          <w:lang w:val="ru-RU"/>
        </w:rPr>
        <w:t>азработать Положение о проведении ТПА и довести его содержан</w:t>
      </w:r>
      <w:r w:rsidR="001970DE" w:rsidRPr="00DF6E1A">
        <w:rPr>
          <w:rFonts w:ascii="Arial" w:hAnsi="Arial" w:cs="Arial"/>
          <w:sz w:val="20"/>
          <w:szCs w:val="20"/>
          <w:lang w:val="ru-RU"/>
        </w:rPr>
        <w:t>ие до ведома всех</w:t>
      </w:r>
      <w:r w:rsidR="000F0D61" w:rsidRPr="00DF6E1A">
        <w:rPr>
          <w:rFonts w:ascii="Arial" w:hAnsi="Arial" w:cs="Arial"/>
          <w:sz w:val="20"/>
          <w:szCs w:val="20"/>
          <w:lang w:val="ru-RU"/>
        </w:rPr>
        <w:t xml:space="preserve"> заинтересован</w:t>
      </w:r>
      <w:r w:rsidR="001970DE" w:rsidRPr="00DF6E1A">
        <w:rPr>
          <w:rFonts w:ascii="Arial" w:hAnsi="Arial" w:cs="Arial"/>
          <w:sz w:val="20"/>
          <w:szCs w:val="20"/>
          <w:lang w:val="ru-RU"/>
        </w:rPr>
        <w:t>ных лиц</w:t>
      </w:r>
      <w:r w:rsidRPr="00DF6E1A">
        <w:rPr>
          <w:rFonts w:ascii="Arial" w:hAnsi="Arial" w:cs="Arial"/>
          <w:sz w:val="20"/>
          <w:szCs w:val="20"/>
          <w:lang w:val="ru-RU"/>
        </w:rPr>
        <w:t>.</w:t>
      </w: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                           Подпись</w:t>
      </w:r>
    </w:p>
    <w:p w:rsidR="00E108AB" w:rsidRPr="00DF6E1A" w:rsidRDefault="00E108AB" w:rsidP="00E108AB">
      <w:pPr>
        <w:jc w:val="both"/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  <w:r w:rsidRPr="00DF6E1A">
        <w:rPr>
          <w:sz w:val="16"/>
          <w:szCs w:val="16"/>
          <w:lang w:val="ru-RU"/>
        </w:rPr>
        <w:t xml:space="preserve">                         </w:t>
      </w: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956841" w:rsidRPr="00DF6E1A" w:rsidRDefault="00956841" w:rsidP="00E108AB">
      <w:pPr>
        <w:jc w:val="both"/>
        <w:rPr>
          <w:sz w:val="16"/>
          <w:szCs w:val="16"/>
          <w:lang w:val="ru-RU"/>
        </w:rPr>
      </w:pPr>
    </w:p>
    <w:p w:rsidR="00956841" w:rsidRPr="00DF6E1A" w:rsidRDefault="00956841" w:rsidP="00E108AB">
      <w:pPr>
        <w:jc w:val="both"/>
        <w:rPr>
          <w:sz w:val="16"/>
          <w:szCs w:val="16"/>
          <w:lang w:val="ru-RU"/>
        </w:rPr>
      </w:pPr>
    </w:p>
    <w:p w:rsidR="001970DE" w:rsidRPr="00DF6E1A" w:rsidRDefault="001970DE" w:rsidP="00E108AB">
      <w:pPr>
        <w:jc w:val="both"/>
        <w:rPr>
          <w:sz w:val="16"/>
          <w:szCs w:val="16"/>
          <w:lang w:val="ru-RU"/>
        </w:rPr>
      </w:pPr>
    </w:p>
    <w:p w:rsidR="001970DE" w:rsidRPr="00DF6E1A" w:rsidRDefault="001970DE" w:rsidP="00E108AB">
      <w:pPr>
        <w:jc w:val="both"/>
        <w:rPr>
          <w:sz w:val="16"/>
          <w:szCs w:val="16"/>
          <w:lang w:val="ru-RU"/>
        </w:rPr>
      </w:pPr>
    </w:p>
    <w:p w:rsidR="001970DE" w:rsidRPr="00DF6E1A" w:rsidRDefault="001970DE" w:rsidP="00E108AB">
      <w:pPr>
        <w:jc w:val="both"/>
        <w:rPr>
          <w:sz w:val="16"/>
          <w:szCs w:val="16"/>
          <w:lang w:val="ru-RU"/>
        </w:rPr>
      </w:pPr>
    </w:p>
    <w:p w:rsidR="001970DE" w:rsidRPr="00DF6E1A" w:rsidRDefault="001970DE" w:rsidP="00E108AB">
      <w:pPr>
        <w:jc w:val="both"/>
        <w:rPr>
          <w:sz w:val="16"/>
          <w:szCs w:val="16"/>
          <w:lang w:val="ru-RU"/>
        </w:rPr>
      </w:pPr>
    </w:p>
    <w:p w:rsidR="001970DE" w:rsidRPr="00DF6E1A" w:rsidRDefault="001970DE" w:rsidP="00E108AB">
      <w:pPr>
        <w:jc w:val="both"/>
        <w:rPr>
          <w:sz w:val="16"/>
          <w:szCs w:val="16"/>
          <w:lang w:val="ru-RU"/>
        </w:rPr>
      </w:pPr>
    </w:p>
    <w:p w:rsidR="001970DE" w:rsidRPr="00DF6E1A" w:rsidRDefault="001970DE" w:rsidP="00E108AB">
      <w:pPr>
        <w:jc w:val="both"/>
        <w:rPr>
          <w:sz w:val="16"/>
          <w:szCs w:val="16"/>
          <w:lang w:val="ru-RU"/>
        </w:rPr>
      </w:pPr>
    </w:p>
    <w:p w:rsidR="00956841" w:rsidRPr="00DF6E1A" w:rsidRDefault="00956841" w:rsidP="00E108AB">
      <w:pPr>
        <w:jc w:val="both"/>
        <w:rPr>
          <w:sz w:val="16"/>
          <w:szCs w:val="16"/>
          <w:lang w:val="ru-RU"/>
        </w:rPr>
      </w:pPr>
    </w:p>
    <w:p w:rsidR="00956841" w:rsidRPr="00DF6E1A" w:rsidRDefault="00956841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jc w:val="both"/>
        <w:rPr>
          <w:sz w:val="16"/>
          <w:szCs w:val="16"/>
          <w:lang w:val="ru-RU"/>
        </w:rPr>
      </w:pPr>
    </w:p>
    <w:p w:rsidR="003456F8" w:rsidRPr="00DF6E1A" w:rsidRDefault="003456F8" w:rsidP="00E108AB">
      <w:pPr>
        <w:jc w:val="both"/>
        <w:rPr>
          <w:sz w:val="16"/>
          <w:szCs w:val="16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rPr>
          <w:i/>
          <w:sz w:val="20"/>
          <w:szCs w:val="20"/>
          <w:lang w:val="ru-RU"/>
        </w:rPr>
      </w:pPr>
      <w:r w:rsidRPr="00DF6E1A">
        <w:rPr>
          <w:b/>
          <w:lang w:val="ru-RU"/>
        </w:rPr>
        <w:lastRenderedPageBreak/>
        <w:t xml:space="preserve">                                                                                                                             </w:t>
      </w: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="0012542C" w:rsidRPr="00DF6E1A">
        <w:rPr>
          <w:i/>
          <w:sz w:val="20"/>
          <w:szCs w:val="20"/>
          <w:lang w:val="ru-RU"/>
        </w:rPr>
        <w:t>.2</w:t>
      </w:r>
      <w:r w:rsidR="00072EF9" w:rsidRPr="00DF6E1A">
        <w:rPr>
          <w:i/>
          <w:sz w:val="20"/>
          <w:szCs w:val="20"/>
          <w:lang w:val="ru-RU"/>
        </w:rPr>
        <w:t>.</w:t>
      </w:r>
    </w:p>
    <w:p w:rsidR="00E108AB" w:rsidRPr="00DF6E1A" w:rsidRDefault="00E108AB" w:rsidP="00E108AB">
      <w:pPr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</w:p>
    <w:p w:rsidR="00E108AB" w:rsidRPr="00DF6E1A" w:rsidRDefault="001970DE" w:rsidP="00E108AB">
      <w:pPr>
        <w:rPr>
          <w:rFonts w:ascii="Arial" w:hAnsi="Arial" w:cs="Arial"/>
          <w:b/>
          <w:sz w:val="20"/>
          <w:szCs w:val="20"/>
          <w:lang w:val="ru-RU"/>
        </w:rPr>
      </w:pPr>
      <w:r w:rsidRPr="00DF6E1A">
        <w:rPr>
          <w:rFonts w:ascii="Arial" w:hAnsi="Arial" w:cs="Arial"/>
          <w:b/>
          <w:sz w:val="20"/>
          <w:szCs w:val="20"/>
          <w:lang w:val="ru-RU"/>
        </w:rPr>
        <w:t xml:space="preserve">                                         </w:t>
      </w:r>
      <w:r w:rsidR="00E108AB" w:rsidRPr="00DF6E1A">
        <w:rPr>
          <w:rFonts w:ascii="Arial" w:hAnsi="Arial" w:cs="Arial"/>
          <w:b/>
          <w:sz w:val="20"/>
          <w:szCs w:val="20"/>
          <w:lang w:val="ru-RU"/>
        </w:rPr>
        <w:t xml:space="preserve">                                                                            </w:t>
      </w:r>
      <w:r w:rsidR="0049752C" w:rsidRPr="00DF6E1A">
        <w:rPr>
          <w:rFonts w:ascii="Arial" w:hAnsi="Arial" w:cs="Arial"/>
          <w:b/>
          <w:sz w:val="20"/>
          <w:szCs w:val="20"/>
          <w:lang w:val="ru-RU"/>
        </w:rPr>
        <w:t xml:space="preserve">                  </w:t>
      </w:r>
      <w:r w:rsidR="00E108AB" w:rsidRPr="00DF6E1A">
        <w:rPr>
          <w:rFonts w:ascii="Arial" w:hAnsi="Arial" w:cs="Arial"/>
          <w:b/>
          <w:sz w:val="20"/>
          <w:szCs w:val="20"/>
          <w:lang w:val="ru-RU"/>
        </w:rPr>
        <w:t xml:space="preserve"> «Утверждено»</w:t>
      </w: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i/>
          <w:sz w:val="20"/>
          <w:szCs w:val="20"/>
          <w:lang w:val="ru-RU"/>
        </w:rPr>
      </w:pPr>
      <w:r w:rsidRPr="00DF6E1A">
        <w:rPr>
          <w:rFonts w:ascii="Arial" w:hAnsi="Arial" w:cs="Arial"/>
          <w:i/>
          <w:sz w:val="16"/>
          <w:szCs w:val="16"/>
          <w:lang w:val="ru-RU"/>
        </w:rPr>
        <w:t xml:space="preserve">          </w:t>
      </w:r>
      <w:r w:rsidR="001970DE" w:rsidRPr="00DF6E1A">
        <w:rPr>
          <w:rFonts w:ascii="Arial" w:hAnsi="Arial" w:cs="Arial"/>
          <w:i/>
          <w:sz w:val="16"/>
          <w:szCs w:val="16"/>
          <w:lang w:val="ru-RU"/>
        </w:rPr>
        <w:t xml:space="preserve">                                        </w:t>
      </w: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</w:t>
      </w:r>
      <w:r w:rsidR="00276CF7"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</w:t>
      </w: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</w:t>
      </w:r>
      <w:r w:rsidR="0049752C" w:rsidRPr="00DF6E1A">
        <w:rPr>
          <w:rFonts w:ascii="Arial" w:hAnsi="Arial" w:cs="Arial"/>
          <w:i/>
          <w:sz w:val="20"/>
          <w:szCs w:val="20"/>
          <w:lang w:val="ru-RU"/>
        </w:rPr>
        <w:t xml:space="preserve">      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          </w:t>
      </w:r>
      <w:r w:rsidR="0049752C" w:rsidRPr="00DF6E1A">
        <w:rPr>
          <w:rFonts w:ascii="Arial" w:hAnsi="Arial" w:cs="Arial"/>
          <w:i/>
          <w:sz w:val="20"/>
          <w:szCs w:val="20"/>
          <w:lang w:val="ru-RU"/>
        </w:rPr>
        <w:t xml:space="preserve">    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 </w:t>
      </w: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Руководитель </w:t>
      </w:r>
    </w:p>
    <w:p w:rsidR="00E108AB" w:rsidRPr="00DF6E1A" w:rsidRDefault="00E108AB" w:rsidP="00E108AB">
      <w:pPr>
        <w:rPr>
          <w:rFonts w:ascii="Arial" w:hAnsi="Arial" w:cs="Arial"/>
          <w:i/>
          <w:sz w:val="20"/>
          <w:szCs w:val="20"/>
          <w:lang w:val="ru-RU"/>
        </w:rPr>
      </w:pP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</w:t>
      </w:r>
      <w:r w:rsidR="0049752C" w:rsidRPr="00DF6E1A">
        <w:rPr>
          <w:rFonts w:ascii="Arial" w:hAnsi="Arial" w:cs="Arial"/>
          <w:i/>
          <w:sz w:val="20"/>
          <w:szCs w:val="20"/>
          <w:lang w:val="ru-RU"/>
        </w:rPr>
        <w:t xml:space="preserve">      </w:t>
      </w:r>
      <w:r w:rsidR="001970DE"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                 </w:t>
      </w: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</w:t>
      </w:r>
      <w:r w:rsidR="0049752C" w:rsidRPr="00DF6E1A">
        <w:rPr>
          <w:rFonts w:ascii="Arial" w:hAnsi="Arial" w:cs="Arial"/>
          <w:i/>
          <w:sz w:val="20"/>
          <w:szCs w:val="20"/>
          <w:lang w:val="ru-RU"/>
        </w:rPr>
        <w:t xml:space="preserve">      </w:t>
      </w: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      </w:t>
      </w:r>
      <w:r w:rsidR="00276CF7"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  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          </w:t>
      </w:r>
      <w:r w:rsidR="0049752C" w:rsidRPr="00DF6E1A">
        <w:rPr>
          <w:rFonts w:ascii="Arial" w:hAnsi="Arial" w:cs="Arial"/>
          <w:i/>
          <w:sz w:val="20"/>
          <w:szCs w:val="20"/>
          <w:lang w:val="ru-RU"/>
        </w:rPr>
        <w:t>структурного подразделения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</w:t>
      </w:r>
    </w:p>
    <w:p w:rsidR="00072EF9" w:rsidRPr="00DF6E1A" w:rsidRDefault="001970DE" w:rsidP="00E108AB">
      <w:pPr>
        <w:rPr>
          <w:rFonts w:ascii="Arial" w:hAnsi="Arial" w:cs="Arial"/>
          <w:i/>
          <w:sz w:val="20"/>
          <w:szCs w:val="20"/>
          <w:lang w:val="ru-RU"/>
        </w:rPr>
      </w:pP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                                     </w:t>
      </w:r>
      <w:r w:rsidR="00E108AB"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                              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  </w:t>
      </w:r>
      <w:r w:rsidR="00E108AB" w:rsidRPr="00DF6E1A">
        <w:rPr>
          <w:rFonts w:ascii="Arial" w:hAnsi="Arial" w:cs="Arial"/>
          <w:i/>
          <w:sz w:val="20"/>
          <w:szCs w:val="20"/>
          <w:lang w:val="ru-RU"/>
        </w:rPr>
        <w:t xml:space="preserve"> 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</w:t>
      </w:r>
      <w:r w:rsidR="0049752C" w:rsidRPr="00DF6E1A">
        <w:rPr>
          <w:rFonts w:ascii="Arial" w:hAnsi="Arial" w:cs="Arial"/>
          <w:i/>
          <w:sz w:val="20"/>
          <w:szCs w:val="20"/>
          <w:lang w:val="ru-RU"/>
        </w:rPr>
        <w:t xml:space="preserve">     </w:t>
      </w:r>
      <w:r w:rsidR="00072EF9" w:rsidRPr="00DF6E1A">
        <w:rPr>
          <w:rFonts w:ascii="Arial" w:hAnsi="Arial" w:cs="Arial"/>
          <w:i/>
          <w:sz w:val="20"/>
          <w:szCs w:val="20"/>
          <w:lang w:val="ru-RU"/>
        </w:rPr>
        <w:t xml:space="preserve">  Ф.И.О., подпись, печать </w:t>
      </w:r>
    </w:p>
    <w:p w:rsidR="00072EF9" w:rsidRPr="00DF6E1A" w:rsidRDefault="00072EF9" w:rsidP="00E108AB">
      <w:pPr>
        <w:rPr>
          <w:rFonts w:ascii="Arial" w:hAnsi="Arial" w:cs="Arial"/>
          <w:i/>
          <w:sz w:val="20"/>
          <w:szCs w:val="20"/>
          <w:lang w:val="ru-RU"/>
        </w:rPr>
      </w:pP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                                                                                             </w:t>
      </w:r>
      <w:r w:rsidR="0049752C" w:rsidRPr="00DF6E1A">
        <w:rPr>
          <w:rFonts w:ascii="Arial" w:hAnsi="Arial" w:cs="Arial"/>
          <w:i/>
          <w:sz w:val="20"/>
          <w:szCs w:val="20"/>
          <w:lang w:val="ru-RU"/>
        </w:rPr>
        <w:t xml:space="preserve">     </w:t>
      </w: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</w:t>
      </w:r>
      <w:r w:rsidRPr="00DF6E1A">
        <w:rPr>
          <w:b/>
          <w:sz w:val="20"/>
          <w:szCs w:val="20"/>
          <w:lang w:val="ru-RU"/>
        </w:rPr>
        <w:t>«____»__________</w:t>
      </w:r>
    </w:p>
    <w:p w:rsidR="00072EF9" w:rsidRPr="00DF6E1A" w:rsidRDefault="00072EF9" w:rsidP="00072EF9">
      <w:pPr>
        <w:jc w:val="center"/>
        <w:rPr>
          <w:b/>
          <w:sz w:val="20"/>
          <w:szCs w:val="20"/>
          <w:lang w:val="ru-RU"/>
        </w:rPr>
      </w:pP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                                                                                                       </w:t>
      </w:r>
      <w:r w:rsidRPr="00DF6E1A">
        <w:rPr>
          <w:b/>
          <w:sz w:val="20"/>
          <w:szCs w:val="20"/>
          <w:lang w:val="ru-RU"/>
        </w:rPr>
        <w:t xml:space="preserve">                                                                                                               </w:t>
      </w:r>
    </w:p>
    <w:p w:rsidR="00E108AB" w:rsidRPr="00DF6E1A" w:rsidRDefault="00072EF9" w:rsidP="00C10453">
      <w:pPr>
        <w:rPr>
          <w:rFonts w:ascii="Arial" w:hAnsi="Arial" w:cs="Arial"/>
          <w:b/>
          <w:sz w:val="22"/>
          <w:szCs w:val="22"/>
          <w:lang w:val="ru-RU"/>
        </w:rPr>
      </w:pPr>
      <w:r w:rsidRPr="00DF6E1A">
        <w:rPr>
          <w:rFonts w:ascii="Arial" w:hAnsi="Arial" w:cs="Arial"/>
          <w:i/>
          <w:sz w:val="20"/>
          <w:szCs w:val="20"/>
          <w:lang w:val="ru-RU"/>
        </w:rPr>
        <w:t xml:space="preserve">               </w:t>
      </w:r>
    </w:p>
    <w:p w:rsidR="00E108AB" w:rsidRPr="00DF6E1A" w:rsidRDefault="00E108AB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  <w:r w:rsidRPr="00DF6E1A">
        <w:rPr>
          <w:rFonts w:ascii="Arial" w:hAnsi="Arial" w:cs="Arial"/>
          <w:b/>
          <w:sz w:val="22"/>
          <w:szCs w:val="22"/>
          <w:lang w:val="ru-RU"/>
        </w:rPr>
        <w:t xml:space="preserve">ПОЛОЖЕНИЕ </w:t>
      </w:r>
    </w:p>
    <w:p w:rsidR="00E108AB" w:rsidRPr="00DF6E1A" w:rsidRDefault="00E108AB" w:rsidP="00E108AB">
      <w:pPr>
        <w:jc w:val="center"/>
        <w:rPr>
          <w:rFonts w:ascii="Arial" w:hAnsi="Arial" w:cs="Arial"/>
          <w:sz w:val="16"/>
          <w:szCs w:val="16"/>
          <w:lang w:val="ru-RU"/>
        </w:rPr>
      </w:pPr>
      <w:r w:rsidRPr="00DF6E1A">
        <w:rPr>
          <w:rFonts w:ascii="Arial" w:hAnsi="Arial" w:cs="Arial"/>
          <w:b/>
          <w:sz w:val="22"/>
          <w:szCs w:val="22"/>
          <w:lang w:val="ru-RU"/>
        </w:rPr>
        <w:t xml:space="preserve">о проведении </w:t>
      </w:r>
    </w:p>
    <w:p w:rsidR="00E108AB" w:rsidRPr="00DF6E1A" w:rsidRDefault="00E108AB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  <w:r w:rsidRPr="00DF6E1A">
        <w:rPr>
          <w:rFonts w:ascii="Arial" w:hAnsi="Arial" w:cs="Arial"/>
          <w:b/>
          <w:sz w:val="22"/>
          <w:szCs w:val="22"/>
          <w:lang w:val="ru-RU"/>
        </w:rPr>
        <w:t>аттестационного семинара</w:t>
      </w:r>
      <w:r w:rsidRPr="00DF6E1A">
        <w:rPr>
          <w:rFonts w:ascii="Arial" w:hAnsi="Arial" w:cs="Arial"/>
          <w:sz w:val="22"/>
          <w:szCs w:val="22"/>
          <w:lang w:val="ru-RU"/>
        </w:rPr>
        <w:t xml:space="preserve">  </w:t>
      </w:r>
      <w:r w:rsidRPr="00DF6E1A">
        <w:rPr>
          <w:rFonts w:ascii="Arial" w:hAnsi="Arial" w:cs="Arial"/>
          <w:i/>
          <w:sz w:val="22"/>
          <w:szCs w:val="22"/>
          <w:lang w:val="ru-RU"/>
        </w:rPr>
        <w:t xml:space="preserve"> </w:t>
      </w:r>
      <w:r w:rsidRPr="00DF6E1A">
        <w:rPr>
          <w:rFonts w:ascii="Arial" w:hAnsi="Arial" w:cs="Arial"/>
          <w:b/>
          <w:sz w:val="22"/>
          <w:szCs w:val="22"/>
          <w:lang w:val="ru-RU"/>
        </w:rPr>
        <w:t>и технической поясовой аттестации</w:t>
      </w:r>
    </w:p>
    <w:p w:rsidR="00E108AB" w:rsidRPr="00DF6E1A" w:rsidRDefault="00010026" w:rsidP="00E108AB">
      <w:pPr>
        <w:jc w:val="center"/>
        <w:rPr>
          <w:rFonts w:ascii="Arial" w:hAnsi="Arial" w:cs="Arial"/>
          <w:b/>
          <w:sz w:val="22"/>
          <w:szCs w:val="22"/>
          <w:lang w:val="ru-RU"/>
        </w:rPr>
      </w:pPr>
      <w:r w:rsidRPr="00DF6E1A">
        <w:rPr>
          <w:rFonts w:ascii="Arial" w:hAnsi="Arial" w:cs="Arial"/>
          <w:b/>
          <w:sz w:val="22"/>
          <w:szCs w:val="22"/>
          <w:lang w:val="ru-RU"/>
        </w:rPr>
        <w:t xml:space="preserve">по </w:t>
      </w:r>
      <w:r w:rsidR="003C2879" w:rsidRPr="00DF6E1A">
        <w:rPr>
          <w:rFonts w:ascii="Arial" w:hAnsi="Arial" w:cs="Arial"/>
          <w:b/>
          <w:sz w:val="22"/>
          <w:szCs w:val="22"/>
          <w:lang w:val="ru-RU"/>
        </w:rPr>
        <w:t>ВСМ</w:t>
      </w:r>
      <w:r w:rsidR="00E108AB" w:rsidRPr="00DF6E1A">
        <w:rPr>
          <w:rFonts w:ascii="Arial" w:hAnsi="Arial" w:cs="Arial"/>
          <w:b/>
          <w:sz w:val="22"/>
          <w:szCs w:val="22"/>
          <w:lang w:val="ru-RU"/>
        </w:rPr>
        <w:t xml:space="preserve"> </w:t>
      </w:r>
    </w:p>
    <w:p w:rsidR="00E108AB" w:rsidRPr="00DF6E1A" w:rsidRDefault="00E108AB" w:rsidP="00E108AB">
      <w:pPr>
        <w:jc w:val="both"/>
        <w:rPr>
          <w:lang w:val="ru-RU"/>
        </w:rPr>
      </w:pPr>
      <w:r w:rsidRPr="00DF6E1A">
        <w:rPr>
          <w:lang w:val="ru-RU"/>
        </w:rPr>
        <w:t xml:space="preserve">                                              </w:t>
      </w:r>
    </w:p>
    <w:p w:rsidR="00E108AB" w:rsidRPr="00DF6E1A" w:rsidRDefault="00E108AB" w:rsidP="00E108AB">
      <w:pPr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 xml:space="preserve">                                                                          1. Цель и задачи </w:t>
      </w:r>
    </w:p>
    <w:p w:rsidR="000B79BA" w:rsidRPr="00DF6E1A" w:rsidRDefault="000B79BA" w:rsidP="00E108AB">
      <w:pPr>
        <w:jc w:val="both"/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0B79BA" w:rsidP="00E108AB">
      <w:pPr>
        <w:jc w:val="both"/>
        <w:rPr>
          <w:rFonts w:ascii="Arial" w:hAnsi="Arial" w:cs="Arial"/>
          <w:i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Провести техническую</w:t>
      </w:r>
      <w:r w:rsidR="00072EF9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793E8F" w:rsidRPr="00DF6E1A">
        <w:rPr>
          <w:rFonts w:ascii="Arial" w:hAnsi="Arial" w:cs="Arial"/>
          <w:sz w:val="18"/>
          <w:szCs w:val="18"/>
          <w:lang w:val="ru-RU"/>
        </w:rPr>
        <w:t>плясовую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атт</w:t>
      </w:r>
      <w:r w:rsidR="00010026" w:rsidRPr="00DF6E1A">
        <w:rPr>
          <w:rFonts w:ascii="Arial" w:hAnsi="Arial" w:cs="Arial"/>
          <w:sz w:val="18"/>
          <w:szCs w:val="18"/>
          <w:lang w:val="ru-RU"/>
        </w:rPr>
        <w:t xml:space="preserve">естацию спортсменов </w:t>
      </w:r>
      <w:r w:rsidR="003C2879" w:rsidRPr="00DF6E1A">
        <w:rPr>
          <w:rFonts w:ascii="Arial" w:hAnsi="Arial" w:cs="Arial"/>
          <w:sz w:val="18"/>
          <w:szCs w:val="18"/>
          <w:lang w:val="ru-RU"/>
        </w:rPr>
        <w:t>ВСМ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proofErr w:type="gramStart"/>
      <w:r w:rsidR="00E108AB" w:rsidRPr="00DF6E1A">
        <w:rPr>
          <w:rFonts w:ascii="Arial" w:hAnsi="Arial" w:cs="Arial"/>
          <w:sz w:val="18"/>
          <w:szCs w:val="18"/>
          <w:lang w:val="ru-RU"/>
        </w:rPr>
        <w:t>на</w:t>
      </w:r>
      <w:proofErr w:type="gramEnd"/>
      <w:r w:rsidR="00E108AB" w:rsidRPr="00DF6E1A">
        <w:rPr>
          <w:rFonts w:ascii="Arial" w:hAnsi="Arial" w:cs="Arial"/>
          <w:i/>
          <w:sz w:val="18"/>
          <w:szCs w:val="18"/>
          <w:lang w:val="ru-RU"/>
        </w:rPr>
        <w:t xml:space="preserve"> </w:t>
      </w:r>
      <w:r w:rsidRPr="00DF6E1A">
        <w:rPr>
          <w:rFonts w:ascii="Arial" w:hAnsi="Arial" w:cs="Arial"/>
          <w:i/>
          <w:sz w:val="18"/>
          <w:szCs w:val="18"/>
          <w:lang w:val="ru-RU"/>
        </w:rPr>
        <w:t>____________</w:t>
      </w:r>
      <w:r w:rsidR="00E108AB" w:rsidRPr="00DF6E1A">
        <w:rPr>
          <w:rFonts w:ascii="Arial" w:hAnsi="Arial" w:cs="Arial"/>
          <w:i/>
          <w:sz w:val="18"/>
          <w:szCs w:val="18"/>
          <w:lang w:val="ru-RU"/>
        </w:rPr>
        <w:t xml:space="preserve">_____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____________________________________________________________________________________________     </w:t>
      </w:r>
      <w:r w:rsidR="00E108AB" w:rsidRPr="00DF6E1A">
        <w:rPr>
          <w:rFonts w:ascii="Arial" w:hAnsi="Arial" w:cs="Arial"/>
          <w:i/>
          <w:sz w:val="18"/>
          <w:szCs w:val="18"/>
          <w:lang w:val="ru-RU"/>
        </w:rPr>
        <w:t xml:space="preserve">       </w:t>
      </w:r>
    </w:p>
    <w:p w:rsidR="00E108AB" w:rsidRPr="00DF6E1A" w:rsidRDefault="00E108AB" w:rsidP="00E108AB">
      <w:pPr>
        <w:jc w:val="center"/>
        <w:rPr>
          <w:rFonts w:ascii="Arial" w:hAnsi="Arial" w:cs="Arial"/>
          <w:i/>
          <w:sz w:val="12"/>
          <w:szCs w:val="12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(указать </w:t>
      </w:r>
      <w:proofErr w:type="spellStart"/>
      <w:r w:rsidR="00793E8F" w:rsidRPr="00DF6E1A">
        <w:rPr>
          <w:rFonts w:ascii="Arial" w:hAnsi="Arial" w:cs="Arial"/>
          <w:i/>
          <w:sz w:val="12"/>
          <w:szCs w:val="12"/>
          <w:lang w:val="ru-RU"/>
        </w:rPr>
        <w:t>п</w:t>
      </w:r>
      <w:r w:rsidR="00956841" w:rsidRPr="00DF6E1A">
        <w:rPr>
          <w:rFonts w:ascii="Arial" w:hAnsi="Arial" w:cs="Arial"/>
          <w:i/>
          <w:sz w:val="12"/>
          <w:szCs w:val="12"/>
          <w:lang w:val="ru-RU"/>
        </w:rPr>
        <w:t>о</w:t>
      </w:r>
      <w:r w:rsidR="00793E8F" w:rsidRPr="00DF6E1A">
        <w:rPr>
          <w:rFonts w:ascii="Arial" w:hAnsi="Arial" w:cs="Arial"/>
          <w:i/>
          <w:sz w:val="12"/>
          <w:szCs w:val="12"/>
          <w:lang w:val="ru-RU"/>
        </w:rPr>
        <w:t>ясовые</w:t>
      </w:r>
      <w:proofErr w:type="spellEnd"/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степени, на которые будет </w:t>
      </w:r>
      <w:proofErr w:type="gramStart"/>
      <w:r w:rsidRPr="00DF6E1A">
        <w:rPr>
          <w:rFonts w:ascii="Arial" w:hAnsi="Arial" w:cs="Arial"/>
          <w:i/>
          <w:sz w:val="12"/>
          <w:szCs w:val="12"/>
          <w:lang w:val="ru-RU"/>
        </w:rPr>
        <w:t>проводится</w:t>
      </w:r>
      <w:proofErr w:type="gramEnd"/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аттестация)</w:t>
      </w:r>
    </w:p>
    <w:p w:rsidR="000B79BA" w:rsidRPr="00DF6E1A" w:rsidRDefault="000B79BA" w:rsidP="00E108AB">
      <w:pPr>
        <w:jc w:val="center"/>
        <w:rPr>
          <w:rFonts w:ascii="Arial" w:hAnsi="Arial" w:cs="Arial"/>
          <w:i/>
          <w:sz w:val="12"/>
          <w:szCs w:val="12"/>
          <w:lang w:val="ru-RU"/>
        </w:rPr>
      </w:pP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0B79BA">
      <w:pPr>
        <w:numPr>
          <w:ilvl w:val="0"/>
          <w:numId w:val="35"/>
        </w:numPr>
        <w:jc w:val="center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>Место и время проведения</w:t>
      </w:r>
    </w:p>
    <w:p w:rsidR="000B79BA" w:rsidRPr="00DF6E1A" w:rsidRDefault="000B79BA" w:rsidP="000B79BA">
      <w:pPr>
        <w:jc w:val="center"/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Аттестация проводится  с «__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</w:t>
      </w:r>
      <w:r w:rsidRPr="00DF6E1A">
        <w:rPr>
          <w:rFonts w:ascii="Arial" w:hAnsi="Arial" w:cs="Arial"/>
          <w:sz w:val="18"/>
          <w:szCs w:val="18"/>
          <w:lang w:val="ru-RU"/>
        </w:rPr>
        <w:t>__»________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</w:t>
      </w:r>
      <w:r w:rsidRPr="00DF6E1A">
        <w:rPr>
          <w:rFonts w:ascii="Arial" w:hAnsi="Arial" w:cs="Arial"/>
          <w:sz w:val="18"/>
          <w:szCs w:val="18"/>
          <w:lang w:val="ru-RU"/>
        </w:rPr>
        <w:t>_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>20__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_ 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 </w:t>
      </w:r>
      <w:r w:rsidR="00072EF9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по 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072EF9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>«_____» __________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20 ____  </w:t>
      </w:r>
      <w:r w:rsidR="004E25F0" w:rsidRPr="00DF6E1A">
        <w:rPr>
          <w:rFonts w:ascii="Arial" w:hAnsi="Arial" w:cs="Arial"/>
          <w:sz w:val="18"/>
          <w:szCs w:val="18"/>
          <w:lang w:val="ru-RU"/>
        </w:rPr>
        <w:t>(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______ дня) 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на базе ________________________________________________________________________________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____ </w:t>
      </w:r>
    </w:p>
    <w:p w:rsidR="00E108AB" w:rsidRPr="00DF6E1A" w:rsidRDefault="00E108AB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(указать спортивную организацию, которая проводит аттестацию (клуб, структурное подразделение,  </w:t>
      </w:r>
      <w:r w:rsidR="00793E8F" w:rsidRPr="00DF6E1A">
        <w:rPr>
          <w:rFonts w:ascii="Arial" w:hAnsi="Arial" w:cs="Arial"/>
          <w:i/>
          <w:sz w:val="12"/>
          <w:szCs w:val="12"/>
          <w:lang w:val="ru-RU"/>
        </w:rPr>
        <w:t>Национальная</w:t>
      </w: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федерация…)</w:t>
      </w:r>
      <w:r w:rsidR="004E25F0" w:rsidRPr="00DF6E1A">
        <w:rPr>
          <w:rFonts w:ascii="Arial" w:hAnsi="Arial" w:cs="Arial"/>
          <w:i/>
          <w:sz w:val="12"/>
          <w:szCs w:val="12"/>
          <w:lang w:val="ru-RU"/>
        </w:rPr>
        <w:t>)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</w:p>
    <w:p w:rsidR="00E108AB" w:rsidRPr="00DF6E1A" w:rsidRDefault="00E108AB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по адресу: __________________________________________________________________________________</w:t>
      </w:r>
    </w:p>
    <w:p w:rsidR="00E108AB" w:rsidRPr="00DF6E1A" w:rsidRDefault="00E108AB" w:rsidP="00E108AB">
      <w:pPr>
        <w:jc w:val="center"/>
        <w:rPr>
          <w:rFonts w:ascii="Arial" w:hAnsi="Arial" w:cs="Arial"/>
          <w:i/>
          <w:sz w:val="12"/>
          <w:szCs w:val="12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>( указать конкретный адрес проведения: страна, город, улица, № и название дома)</w:t>
      </w:r>
    </w:p>
    <w:p w:rsidR="000B79BA" w:rsidRPr="00DF6E1A" w:rsidRDefault="000B79BA" w:rsidP="00E108AB">
      <w:pPr>
        <w:jc w:val="center"/>
        <w:rPr>
          <w:rFonts w:ascii="Arial" w:hAnsi="Arial" w:cs="Arial"/>
          <w:i/>
          <w:sz w:val="12"/>
          <w:szCs w:val="12"/>
          <w:lang w:val="ru-RU"/>
        </w:rPr>
      </w:pPr>
    </w:p>
    <w:p w:rsidR="000B79BA" w:rsidRPr="00DF6E1A" w:rsidRDefault="000B79BA" w:rsidP="00E108AB">
      <w:pPr>
        <w:jc w:val="center"/>
        <w:rPr>
          <w:rFonts w:ascii="Arial" w:hAnsi="Arial" w:cs="Arial"/>
          <w:i/>
          <w:sz w:val="12"/>
          <w:szCs w:val="12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 xml:space="preserve">3. Состав </w:t>
      </w:r>
      <w:proofErr w:type="spellStart"/>
      <w:r w:rsidRPr="00DF6E1A">
        <w:rPr>
          <w:rFonts w:ascii="Arial" w:hAnsi="Arial" w:cs="Arial"/>
          <w:b/>
          <w:sz w:val="18"/>
          <w:szCs w:val="18"/>
          <w:lang w:val="ru-RU"/>
        </w:rPr>
        <w:t>АК</w:t>
      </w:r>
      <w:r w:rsidR="00121D61" w:rsidRPr="00DF6E1A">
        <w:rPr>
          <w:rFonts w:ascii="Arial" w:hAnsi="Arial" w:cs="Arial"/>
          <w:b/>
          <w:sz w:val="18"/>
          <w:szCs w:val="18"/>
          <w:lang w:val="ru-RU"/>
        </w:rPr>
        <w:t>м</w:t>
      </w:r>
      <w:proofErr w:type="spellEnd"/>
    </w:p>
    <w:p w:rsidR="000B79BA" w:rsidRPr="00DF6E1A" w:rsidRDefault="000B79BA" w:rsidP="00E108AB">
      <w:pPr>
        <w:jc w:val="center"/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   </w:t>
      </w:r>
      <w:r w:rsidR="00121D61" w:rsidRPr="00DF6E1A">
        <w:rPr>
          <w:rFonts w:ascii="Arial" w:hAnsi="Arial" w:cs="Arial"/>
          <w:i/>
          <w:sz w:val="12"/>
          <w:szCs w:val="12"/>
          <w:lang w:val="ru-RU"/>
        </w:rPr>
        <w:t xml:space="preserve">  </w:t>
      </w: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Непосредственное проведение технической поясовой аттестации </w:t>
      </w:r>
      <w:r w:rsidR="001970DE" w:rsidRPr="00DF6E1A">
        <w:rPr>
          <w:rFonts w:ascii="Arial" w:hAnsi="Arial" w:cs="Arial"/>
          <w:sz w:val="18"/>
          <w:szCs w:val="18"/>
          <w:lang w:val="ru-RU"/>
        </w:rPr>
        <w:t>возлагается на  Аттестационную комиссию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в составе: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- Председатель АК - _______________________ </w:t>
      </w:r>
    </w:p>
    <w:p w:rsidR="00E108AB" w:rsidRPr="00DF6E1A" w:rsidRDefault="00E108AB" w:rsidP="00E108AB">
      <w:pPr>
        <w:jc w:val="both"/>
        <w:rPr>
          <w:rFonts w:ascii="Arial" w:hAnsi="Arial" w:cs="Arial"/>
          <w:i/>
          <w:sz w:val="12"/>
          <w:szCs w:val="12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                                                             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- Члены  комиссии  - _______________________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     _______________________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     _______________________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     _______________________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      </w:t>
      </w:r>
      <w:r w:rsidRPr="00DF6E1A">
        <w:rPr>
          <w:rFonts w:ascii="Arial" w:hAnsi="Arial" w:cs="Arial"/>
          <w:i/>
          <w:sz w:val="12"/>
          <w:szCs w:val="12"/>
          <w:lang w:val="ru-RU"/>
        </w:rPr>
        <w:t>Ф.И.О</w:t>
      </w:r>
      <w:proofErr w:type="gramStart"/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,, </w:t>
      </w:r>
      <w:proofErr w:type="gramEnd"/>
      <w:r w:rsidRPr="00DF6E1A">
        <w:rPr>
          <w:rFonts w:ascii="Arial" w:hAnsi="Arial" w:cs="Arial"/>
          <w:i/>
          <w:sz w:val="12"/>
          <w:szCs w:val="12"/>
          <w:lang w:val="ru-RU"/>
        </w:rPr>
        <w:t>степени мастерства (Дани)</w:t>
      </w: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jc w:val="both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>4. Участники аттестации</w:t>
      </w:r>
    </w:p>
    <w:p w:rsidR="000B79BA" w:rsidRPr="00DF6E1A" w:rsidRDefault="000B79BA" w:rsidP="00E108AB">
      <w:pPr>
        <w:tabs>
          <w:tab w:val="left" w:pos="4020"/>
        </w:tabs>
        <w:jc w:val="center"/>
        <w:rPr>
          <w:lang w:val="ru-RU"/>
        </w:rPr>
      </w:pPr>
    </w:p>
    <w:p w:rsidR="003C2879" w:rsidRPr="00DF6E1A" w:rsidRDefault="00E108AB" w:rsidP="001970DE">
      <w:pPr>
        <w:tabs>
          <w:tab w:val="left" w:pos="4020"/>
        </w:tabs>
        <w:ind w:left="255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На аттестацию приглашаются </w:t>
      </w:r>
      <w:r w:rsidR="004E25F0" w:rsidRPr="00DF6E1A">
        <w:rPr>
          <w:rFonts w:ascii="Arial" w:hAnsi="Arial" w:cs="Arial"/>
          <w:sz w:val="18"/>
          <w:szCs w:val="18"/>
          <w:lang w:val="ru-RU"/>
        </w:rPr>
        <w:t>спортсмены,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имеющие аттестационну</w:t>
      </w:r>
      <w:r w:rsidR="003C2879" w:rsidRPr="00DF6E1A">
        <w:rPr>
          <w:rFonts w:ascii="Arial" w:hAnsi="Arial" w:cs="Arial"/>
          <w:sz w:val="18"/>
          <w:szCs w:val="18"/>
          <w:lang w:val="ru-RU"/>
        </w:rPr>
        <w:t>ю степень по ВСМ</w:t>
      </w:r>
    </w:p>
    <w:p w:rsidR="00E108AB" w:rsidRPr="00DF6E1A" w:rsidRDefault="003C2879" w:rsidP="003C2879">
      <w:pPr>
        <w:pStyle w:val="ac"/>
        <w:tabs>
          <w:tab w:val="left" w:pos="4020"/>
        </w:tabs>
        <w:ind w:left="615"/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______________________________________________________________________________________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</w:t>
      </w: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    </w:t>
      </w: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(указать </w:t>
      </w:r>
      <w:proofErr w:type="spellStart"/>
      <w:r w:rsidR="00956841" w:rsidRPr="00DF6E1A">
        <w:rPr>
          <w:rFonts w:ascii="Arial" w:hAnsi="Arial" w:cs="Arial"/>
          <w:i/>
          <w:sz w:val="12"/>
          <w:szCs w:val="12"/>
          <w:lang w:val="ru-RU"/>
        </w:rPr>
        <w:t>по</w:t>
      </w:r>
      <w:r w:rsidR="00793E8F" w:rsidRPr="00DF6E1A">
        <w:rPr>
          <w:rFonts w:ascii="Arial" w:hAnsi="Arial" w:cs="Arial"/>
          <w:i/>
          <w:sz w:val="12"/>
          <w:szCs w:val="12"/>
          <w:lang w:val="ru-RU"/>
        </w:rPr>
        <w:t>ясовую</w:t>
      </w:r>
      <w:proofErr w:type="spellEnd"/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степень, предшествующую той, на которую проводится аттестация</w:t>
      </w:r>
      <w:proofErr w:type="gramStart"/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)</w:t>
      </w:r>
      <w:proofErr w:type="gramEnd"/>
    </w:p>
    <w:p w:rsidR="00E108AB" w:rsidRPr="00DF6E1A" w:rsidRDefault="003C2879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E108AB" w:rsidRPr="00DF6E1A">
        <w:rPr>
          <w:rFonts w:ascii="Arial" w:hAnsi="Arial" w:cs="Arial"/>
          <w:sz w:val="18"/>
          <w:szCs w:val="18"/>
          <w:lang w:val="ru-RU"/>
        </w:rPr>
        <w:t>прошедшие подгот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овку по программе аттестации </w:t>
      </w:r>
      <w:proofErr w:type="gramStart"/>
      <w:r w:rsidRPr="00DF6E1A">
        <w:rPr>
          <w:rFonts w:ascii="Arial" w:hAnsi="Arial" w:cs="Arial"/>
          <w:sz w:val="18"/>
          <w:szCs w:val="18"/>
          <w:lang w:val="ru-RU"/>
        </w:rPr>
        <w:t>на</w:t>
      </w:r>
      <w:proofErr w:type="gramEnd"/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E108AB" w:rsidRPr="00DF6E1A">
        <w:rPr>
          <w:rFonts w:ascii="Arial" w:hAnsi="Arial" w:cs="Arial"/>
          <w:sz w:val="18"/>
          <w:szCs w:val="18"/>
          <w:lang w:val="ru-RU"/>
        </w:rPr>
        <w:t>_______________</w:t>
      </w:r>
      <w:r w:rsidRPr="00DF6E1A">
        <w:rPr>
          <w:rFonts w:ascii="Arial" w:hAnsi="Arial" w:cs="Arial"/>
          <w:sz w:val="18"/>
          <w:szCs w:val="18"/>
          <w:lang w:val="ru-RU"/>
        </w:rPr>
        <w:t>_______________________________</w:t>
      </w:r>
      <w:r w:rsidR="00E108AB" w:rsidRPr="00DF6E1A">
        <w:rPr>
          <w:rFonts w:ascii="Arial" w:hAnsi="Arial" w:cs="Arial"/>
          <w:sz w:val="18"/>
          <w:szCs w:val="18"/>
          <w:lang w:val="ru-RU"/>
        </w:rPr>
        <w:t>,</w:t>
      </w: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i/>
          <w:sz w:val="12"/>
          <w:szCs w:val="12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(указать </w:t>
      </w:r>
      <w:r w:rsidR="00793E8F" w:rsidRPr="00DF6E1A">
        <w:rPr>
          <w:rFonts w:ascii="Arial" w:hAnsi="Arial" w:cs="Arial"/>
          <w:i/>
          <w:sz w:val="12"/>
          <w:szCs w:val="12"/>
          <w:lang w:val="ru-RU"/>
        </w:rPr>
        <w:t>плясовую</w:t>
      </w: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степень, на которую проводится аттестация)</w:t>
      </w: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proofErr w:type="spellStart"/>
      <w:r w:rsidR="0049752C" w:rsidRPr="00DF6E1A">
        <w:rPr>
          <w:rFonts w:ascii="Arial" w:hAnsi="Arial" w:cs="Arial"/>
          <w:sz w:val="18"/>
          <w:szCs w:val="18"/>
          <w:lang w:val="ru-RU"/>
        </w:rPr>
        <w:t>ознакомлен</w:t>
      </w:r>
      <w:r w:rsidRPr="00DF6E1A">
        <w:rPr>
          <w:rFonts w:ascii="Arial" w:hAnsi="Arial" w:cs="Arial"/>
          <w:sz w:val="18"/>
          <w:szCs w:val="18"/>
          <w:lang w:val="ru-RU"/>
        </w:rPr>
        <w:t>ы</w:t>
      </w:r>
      <w:r w:rsidR="001970DE" w:rsidRPr="00DF6E1A">
        <w:rPr>
          <w:rFonts w:ascii="Arial" w:hAnsi="Arial" w:cs="Arial"/>
          <w:sz w:val="18"/>
          <w:szCs w:val="18"/>
          <w:lang w:val="ru-RU"/>
        </w:rPr>
        <w:t>е</w:t>
      </w:r>
      <w:proofErr w:type="spellEnd"/>
      <w:r w:rsidR="002D5C51" w:rsidRPr="00DF6E1A">
        <w:rPr>
          <w:rFonts w:ascii="Arial" w:hAnsi="Arial" w:cs="Arial"/>
          <w:sz w:val="18"/>
          <w:szCs w:val="18"/>
          <w:lang w:val="ru-RU"/>
        </w:rPr>
        <w:t xml:space="preserve"> с П</w:t>
      </w:r>
      <w:r w:rsidRPr="00DF6E1A">
        <w:rPr>
          <w:rFonts w:ascii="Arial" w:hAnsi="Arial" w:cs="Arial"/>
          <w:sz w:val="18"/>
          <w:szCs w:val="18"/>
          <w:lang w:val="ru-RU"/>
        </w:rPr>
        <w:t>оложени</w:t>
      </w:r>
      <w:r w:rsidR="00121D61" w:rsidRPr="00DF6E1A">
        <w:rPr>
          <w:rFonts w:ascii="Arial" w:hAnsi="Arial" w:cs="Arial"/>
          <w:sz w:val="18"/>
          <w:szCs w:val="18"/>
          <w:lang w:val="ru-RU"/>
        </w:rPr>
        <w:t>ем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и Правилами  о прохождении аттестации.</w:t>
      </w:r>
    </w:p>
    <w:p w:rsidR="001970DE" w:rsidRPr="00DF6E1A" w:rsidRDefault="001970DE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>5. Программа аттестации</w:t>
      </w:r>
    </w:p>
    <w:p w:rsidR="000B79BA" w:rsidRPr="00DF6E1A" w:rsidRDefault="000B79BA" w:rsidP="00E108AB">
      <w:pPr>
        <w:jc w:val="center"/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="001970DE" w:rsidRPr="00DF6E1A">
        <w:rPr>
          <w:rFonts w:ascii="Arial" w:hAnsi="Arial" w:cs="Arial"/>
          <w:sz w:val="18"/>
          <w:szCs w:val="18"/>
          <w:lang w:val="ru-RU"/>
        </w:rPr>
        <w:t>А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ттестация  </w:t>
      </w:r>
      <w:r w:rsidR="00956841" w:rsidRPr="00DF6E1A">
        <w:rPr>
          <w:rFonts w:ascii="Arial" w:hAnsi="Arial" w:cs="Arial"/>
          <w:sz w:val="18"/>
          <w:szCs w:val="18"/>
          <w:lang w:val="ru-RU"/>
        </w:rPr>
        <w:t>про</w:t>
      </w:r>
      <w:r w:rsidR="00793E8F" w:rsidRPr="00DF6E1A">
        <w:rPr>
          <w:rFonts w:ascii="Arial" w:hAnsi="Arial" w:cs="Arial"/>
          <w:sz w:val="18"/>
          <w:szCs w:val="18"/>
          <w:lang w:val="ru-RU"/>
        </w:rPr>
        <w:t>вод</w:t>
      </w:r>
      <w:r w:rsidRPr="00DF6E1A">
        <w:rPr>
          <w:rFonts w:ascii="Arial" w:hAnsi="Arial" w:cs="Arial"/>
          <w:sz w:val="18"/>
          <w:szCs w:val="18"/>
          <w:lang w:val="ru-RU"/>
        </w:rPr>
        <w:t>и</w:t>
      </w:r>
      <w:r w:rsidR="00793E8F" w:rsidRPr="00DF6E1A">
        <w:rPr>
          <w:rFonts w:ascii="Arial" w:hAnsi="Arial" w:cs="Arial"/>
          <w:sz w:val="18"/>
          <w:szCs w:val="18"/>
          <w:lang w:val="ru-RU"/>
        </w:rPr>
        <w:t>тся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в соответствии с</w:t>
      </w:r>
      <w:r w:rsidR="002D5C51" w:rsidRPr="00DF6E1A">
        <w:rPr>
          <w:rFonts w:ascii="Arial" w:hAnsi="Arial" w:cs="Arial"/>
          <w:sz w:val="18"/>
          <w:szCs w:val="18"/>
          <w:lang w:val="ru-RU"/>
        </w:rPr>
        <w:t xml:space="preserve">  </w:t>
      </w:r>
      <w:r w:rsidR="00FE7314" w:rsidRPr="00DF6E1A">
        <w:rPr>
          <w:rFonts w:ascii="Arial" w:hAnsi="Arial" w:cs="Arial"/>
          <w:sz w:val="18"/>
          <w:szCs w:val="18"/>
          <w:lang w:val="ru-RU"/>
        </w:rPr>
        <w:t>Международным п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оложением о </w:t>
      </w:r>
      <w:r w:rsidR="0095684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технической поясовой аттестации </w:t>
      </w:r>
      <w:r w:rsidR="003C2879" w:rsidRPr="00DF6E1A">
        <w:rPr>
          <w:rFonts w:ascii="Arial" w:hAnsi="Arial" w:cs="Arial"/>
          <w:sz w:val="18"/>
          <w:szCs w:val="18"/>
          <w:lang w:val="ru-RU"/>
        </w:rPr>
        <w:t>ВСМ</w:t>
      </w:r>
      <w:r w:rsidRPr="00DF6E1A">
        <w:rPr>
          <w:rFonts w:ascii="Arial" w:hAnsi="Arial" w:cs="Arial"/>
          <w:sz w:val="18"/>
          <w:szCs w:val="18"/>
          <w:lang w:val="ru-RU"/>
        </w:rPr>
        <w:t>, Программными техническими требованиями, на основании Лицензии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121D6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4E25F0" w:rsidRPr="00DF6E1A">
        <w:rPr>
          <w:rFonts w:ascii="Arial" w:hAnsi="Arial" w:cs="Arial"/>
          <w:sz w:val="18"/>
          <w:szCs w:val="18"/>
          <w:lang w:val="ru-RU"/>
        </w:rPr>
        <w:t>(</w:t>
      </w:r>
      <w:r w:rsidR="00121D61" w:rsidRPr="00DF6E1A">
        <w:rPr>
          <w:rFonts w:ascii="Arial" w:hAnsi="Arial" w:cs="Arial"/>
          <w:sz w:val="18"/>
          <w:szCs w:val="18"/>
          <w:lang w:val="ru-RU"/>
        </w:rPr>
        <w:t>серия 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</w:t>
      </w:r>
      <w:r w:rsidR="00121D61" w:rsidRPr="00DF6E1A">
        <w:rPr>
          <w:rFonts w:ascii="Arial" w:hAnsi="Arial" w:cs="Arial"/>
          <w:sz w:val="18"/>
          <w:szCs w:val="18"/>
          <w:lang w:val="ru-RU"/>
        </w:rPr>
        <w:t>_ № 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_____</w:t>
      </w:r>
      <w:r w:rsidR="00121D61" w:rsidRPr="00DF6E1A">
        <w:rPr>
          <w:rFonts w:ascii="Arial" w:hAnsi="Arial" w:cs="Arial"/>
          <w:sz w:val="18"/>
          <w:szCs w:val="18"/>
          <w:lang w:val="ru-RU"/>
        </w:rPr>
        <w:t>___ выдана __________________________________________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___</w:t>
      </w:r>
      <w:r w:rsidR="00121D61" w:rsidRPr="00DF6E1A">
        <w:rPr>
          <w:rFonts w:ascii="Arial" w:hAnsi="Arial" w:cs="Arial"/>
          <w:sz w:val="18"/>
          <w:szCs w:val="18"/>
          <w:lang w:val="ru-RU"/>
        </w:rPr>
        <w:t>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</w:t>
      </w:r>
      <w:r w:rsidR="00121D61" w:rsidRPr="00DF6E1A">
        <w:rPr>
          <w:rFonts w:ascii="Arial" w:hAnsi="Arial" w:cs="Arial"/>
          <w:sz w:val="18"/>
          <w:szCs w:val="18"/>
          <w:lang w:val="ru-RU"/>
        </w:rPr>
        <w:t>__, дата выдачи __________)</w:t>
      </w:r>
      <w:r w:rsidR="004E25F0" w:rsidRPr="00DF6E1A">
        <w:rPr>
          <w:rFonts w:ascii="Arial" w:hAnsi="Arial" w:cs="Arial"/>
          <w:sz w:val="18"/>
          <w:szCs w:val="18"/>
          <w:lang w:val="ru-RU"/>
        </w:rPr>
        <w:t>,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дающей </w:t>
      </w:r>
      <w:r w:rsidR="000B79BA" w:rsidRPr="00DF6E1A">
        <w:rPr>
          <w:rFonts w:ascii="Arial" w:hAnsi="Arial" w:cs="Arial"/>
          <w:sz w:val="18"/>
          <w:szCs w:val="18"/>
          <w:lang w:val="ru-RU"/>
        </w:rPr>
        <w:t>право на проведение ТПА на базе ______________</w:t>
      </w:r>
      <w:r w:rsidRPr="00DF6E1A">
        <w:rPr>
          <w:rFonts w:ascii="Arial" w:hAnsi="Arial" w:cs="Arial"/>
          <w:sz w:val="18"/>
          <w:szCs w:val="18"/>
          <w:lang w:val="ru-RU"/>
        </w:rPr>
        <w:t>______________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___</w:t>
      </w:r>
    </w:p>
    <w:p w:rsidR="00E108AB" w:rsidRPr="00DF6E1A" w:rsidRDefault="00E108AB" w:rsidP="00E108AB">
      <w:pPr>
        <w:rPr>
          <w:rFonts w:ascii="Arial" w:hAnsi="Arial" w:cs="Arial"/>
          <w:i/>
          <w:sz w:val="12"/>
          <w:szCs w:val="12"/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</w:t>
      </w:r>
    </w:p>
    <w:p w:rsidR="00121D61" w:rsidRPr="00DF6E1A" w:rsidRDefault="00E108AB" w:rsidP="00121D61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121D61" w:rsidRPr="00DF6E1A">
        <w:rPr>
          <w:rFonts w:ascii="Arial" w:hAnsi="Arial" w:cs="Arial"/>
          <w:sz w:val="18"/>
          <w:szCs w:val="18"/>
          <w:lang w:val="ru-RU"/>
        </w:rPr>
        <w:t>_______________________________________________________________________________</w:t>
      </w:r>
      <w:r w:rsidRPr="00DF6E1A">
        <w:rPr>
          <w:rFonts w:ascii="Arial" w:hAnsi="Arial" w:cs="Arial"/>
          <w:sz w:val="18"/>
          <w:szCs w:val="18"/>
          <w:lang w:val="ru-RU"/>
        </w:rPr>
        <w:t>в 20____ году</w:t>
      </w:r>
      <w:r w:rsidR="00121D61" w:rsidRPr="00DF6E1A">
        <w:rPr>
          <w:rFonts w:ascii="Arial" w:hAnsi="Arial" w:cs="Arial"/>
          <w:sz w:val="18"/>
          <w:szCs w:val="18"/>
          <w:lang w:val="ru-RU"/>
        </w:rPr>
        <w:t>.</w:t>
      </w:r>
    </w:p>
    <w:p w:rsidR="00E108AB" w:rsidRPr="00DF6E1A" w:rsidRDefault="00121D61" w:rsidP="00E108AB">
      <w:pPr>
        <w:ind w:left="360"/>
        <w:jc w:val="center"/>
        <w:rPr>
          <w:lang w:val="ru-RU"/>
        </w:rPr>
      </w:pP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( организация на </w:t>
      </w:r>
      <w:r w:rsidR="004E25F0" w:rsidRPr="00DF6E1A">
        <w:rPr>
          <w:rFonts w:ascii="Arial" w:hAnsi="Arial" w:cs="Arial"/>
          <w:i/>
          <w:sz w:val="12"/>
          <w:szCs w:val="12"/>
          <w:lang w:val="ru-RU"/>
        </w:rPr>
        <w:t>базе,</w:t>
      </w:r>
      <w:r w:rsidRPr="00DF6E1A">
        <w:rPr>
          <w:rFonts w:ascii="Arial" w:hAnsi="Arial" w:cs="Arial"/>
          <w:i/>
          <w:sz w:val="12"/>
          <w:szCs w:val="12"/>
          <w:lang w:val="ru-RU"/>
        </w:rPr>
        <w:t xml:space="preserve"> которой проводится аттестация)</w:t>
      </w:r>
    </w:p>
    <w:p w:rsidR="00121D61" w:rsidRPr="00DF6E1A" w:rsidRDefault="00121D61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3B5C40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  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        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Расписание семинара:                                      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 Распи</w:t>
      </w:r>
      <w:r w:rsidR="0049752C" w:rsidRPr="00DF6E1A">
        <w:rPr>
          <w:rFonts w:ascii="Arial" w:hAnsi="Arial" w:cs="Arial"/>
          <w:sz w:val="18"/>
          <w:szCs w:val="18"/>
          <w:lang w:val="ru-RU"/>
        </w:rPr>
        <w:t>с</w:t>
      </w:r>
      <w:r w:rsidR="00E108AB" w:rsidRPr="00DF6E1A">
        <w:rPr>
          <w:rFonts w:ascii="Arial" w:hAnsi="Arial" w:cs="Arial"/>
          <w:sz w:val="18"/>
          <w:szCs w:val="18"/>
          <w:lang w:val="ru-RU"/>
        </w:rPr>
        <w:t>ание экзамена:</w:t>
      </w:r>
    </w:p>
    <w:p w:rsidR="00E108AB" w:rsidRPr="00DF6E1A" w:rsidRDefault="003B5C40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  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           </w:t>
      </w:r>
      <w:r w:rsidR="00E108AB" w:rsidRPr="00DF6E1A">
        <w:rPr>
          <w:rFonts w:ascii="Arial" w:hAnsi="Arial" w:cs="Arial"/>
          <w:sz w:val="18"/>
          <w:szCs w:val="18"/>
          <w:lang w:val="ru-RU"/>
        </w:rPr>
        <w:t>___________________                                          ___________________</w:t>
      </w:r>
    </w:p>
    <w:p w:rsidR="00E108AB" w:rsidRPr="00DF6E1A" w:rsidRDefault="003B5C40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  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          </w:t>
      </w:r>
      <w:r w:rsidR="00E108AB" w:rsidRPr="00DF6E1A">
        <w:rPr>
          <w:rFonts w:ascii="Arial" w:hAnsi="Arial" w:cs="Arial"/>
          <w:sz w:val="18"/>
          <w:szCs w:val="18"/>
          <w:lang w:val="ru-RU"/>
        </w:rPr>
        <w:t>___________________                                          ___________________</w:t>
      </w:r>
    </w:p>
    <w:p w:rsidR="00E108AB" w:rsidRPr="00DF6E1A" w:rsidRDefault="003B5C40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  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           </w:t>
      </w:r>
      <w:r w:rsidR="00E108AB" w:rsidRPr="00DF6E1A">
        <w:rPr>
          <w:rFonts w:ascii="Arial" w:hAnsi="Arial" w:cs="Arial"/>
          <w:sz w:val="18"/>
          <w:szCs w:val="18"/>
          <w:lang w:val="ru-RU"/>
        </w:rPr>
        <w:t>___________________                                          ___________________</w:t>
      </w: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0"/>
          <w:szCs w:val="10"/>
          <w:lang w:val="ru-RU"/>
        </w:rPr>
      </w:pPr>
      <w:r w:rsidRPr="00DF6E1A">
        <w:rPr>
          <w:rFonts w:ascii="Arial" w:hAnsi="Arial" w:cs="Arial"/>
          <w:sz w:val="10"/>
          <w:szCs w:val="10"/>
          <w:lang w:val="ru-RU"/>
        </w:rPr>
        <w:t xml:space="preserve">       </w:t>
      </w:r>
      <w:r w:rsidR="003B5C40" w:rsidRPr="00DF6E1A">
        <w:rPr>
          <w:rFonts w:ascii="Arial" w:hAnsi="Arial" w:cs="Arial"/>
          <w:sz w:val="10"/>
          <w:szCs w:val="10"/>
          <w:lang w:val="ru-RU"/>
        </w:rPr>
        <w:t xml:space="preserve">     </w:t>
      </w:r>
      <w:r w:rsidRPr="00DF6E1A">
        <w:rPr>
          <w:rFonts w:ascii="Arial" w:hAnsi="Arial" w:cs="Arial"/>
          <w:sz w:val="10"/>
          <w:szCs w:val="10"/>
          <w:lang w:val="ru-RU"/>
        </w:rPr>
        <w:t xml:space="preserve">      </w:t>
      </w:r>
      <w:r w:rsidR="003B5C40" w:rsidRPr="00DF6E1A">
        <w:rPr>
          <w:rFonts w:ascii="Arial" w:hAnsi="Arial" w:cs="Arial"/>
          <w:sz w:val="10"/>
          <w:szCs w:val="10"/>
          <w:lang w:val="ru-RU"/>
        </w:rPr>
        <w:t xml:space="preserve">      </w:t>
      </w:r>
      <w:r w:rsidRPr="00DF6E1A">
        <w:rPr>
          <w:rFonts w:ascii="Arial" w:hAnsi="Arial" w:cs="Arial"/>
          <w:sz w:val="10"/>
          <w:szCs w:val="10"/>
          <w:lang w:val="ru-RU"/>
        </w:rPr>
        <w:t xml:space="preserve">  (указываются дни проведения, точное время регистрации, начала, каждой части или раздела  мероприятия,</w:t>
      </w:r>
      <w:r w:rsidR="003B5C40" w:rsidRPr="00DF6E1A">
        <w:rPr>
          <w:rFonts w:ascii="Arial" w:hAnsi="Arial" w:cs="Arial"/>
          <w:sz w:val="10"/>
          <w:szCs w:val="10"/>
          <w:lang w:val="ru-RU"/>
        </w:rPr>
        <w:t xml:space="preserve"> </w:t>
      </w:r>
      <w:r w:rsidRPr="00DF6E1A">
        <w:rPr>
          <w:rFonts w:ascii="Arial" w:hAnsi="Arial" w:cs="Arial"/>
          <w:sz w:val="10"/>
          <w:szCs w:val="10"/>
          <w:lang w:val="ru-RU"/>
        </w:rPr>
        <w:t>перерывов, торжественной части)</w:t>
      </w:r>
    </w:p>
    <w:p w:rsidR="00E108AB" w:rsidRPr="00DF6E1A" w:rsidRDefault="00E108AB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</w:p>
    <w:p w:rsidR="00CA77F9" w:rsidRPr="00DF6E1A" w:rsidRDefault="00CA77F9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</w:p>
    <w:p w:rsidR="001970DE" w:rsidRPr="00DF6E1A" w:rsidRDefault="001970DE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0B79BA">
      <w:pPr>
        <w:numPr>
          <w:ilvl w:val="0"/>
          <w:numId w:val="25"/>
        </w:numPr>
        <w:jc w:val="center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>Порядок и условия проведения аттестации</w:t>
      </w:r>
    </w:p>
    <w:p w:rsidR="000B79BA" w:rsidRPr="00DF6E1A" w:rsidRDefault="000B79BA" w:rsidP="000B79BA">
      <w:pPr>
        <w:ind w:left="360"/>
        <w:jc w:val="center"/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3B5C40"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Pr="00DF6E1A">
        <w:rPr>
          <w:rFonts w:ascii="Arial" w:hAnsi="Arial" w:cs="Arial"/>
          <w:sz w:val="18"/>
          <w:szCs w:val="18"/>
          <w:lang w:val="ru-RU"/>
        </w:rPr>
        <w:t>Все участники аттестации должны пройти аттестационный семинар для допуска на экзамен.</w:t>
      </w:r>
    </w:p>
    <w:p w:rsidR="00E108AB" w:rsidRPr="00DF6E1A" w:rsidRDefault="001970DE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Проведение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аттестации </w:t>
      </w:r>
      <w:r w:rsidRPr="00DF6E1A">
        <w:rPr>
          <w:rFonts w:ascii="Arial" w:hAnsi="Arial" w:cs="Arial"/>
          <w:sz w:val="18"/>
          <w:szCs w:val="18"/>
          <w:lang w:val="ru-RU"/>
        </w:rPr>
        <w:t>осуществляется в строгом соответствии с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Fonts w:ascii="Arial" w:hAnsi="Arial" w:cs="Arial"/>
          <w:sz w:val="18"/>
          <w:szCs w:val="18"/>
          <w:lang w:val="ru-RU"/>
        </w:rPr>
        <w:t>Международным</w:t>
      </w:r>
      <w:r w:rsidR="002D5C51" w:rsidRPr="00DF6E1A">
        <w:rPr>
          <w:rFonts w:ascii="Arial" w:hAnsi="Arial" w:cs="Arial"/>
          <w:sz w:val="18"/>
          <w:szCs w:val="18"/>
          <w:lang w:val="ru-RU"/>
        </w:rPr>
        <w:t xml:space="preserve"> п</w:t>
      </w:r>
      <w:r w:rsidR="00E108AB" w:rsidRPr="00DF6E1A">
        <w:rPr>
          <w:rFonts w:ascii="Arial" w:hAnsi="Arial" w:cs="Arial"/>
          <w:sz w:val="18"/>
          <w:szCs w:val="18"/>
          <w:lang w:val="ru-RU"/>
        </w:rPr>
        <w:t>оложени</w:t>
      </w:r>
      <w:r w:rsidRPr="00DF6E1A">
        <w:rPr>
          <w:rFonts w:ascii="Arial" w:hAnsi="Arial" w:cs="Arial"/>
          <w:sz w:val="18"/>
          <w:szCs w:val="18"/>
          <w:lang w:val="ru-RU"/>
        </w:rPr>
        <w:t>ем</w:t>
      </w:r>
      <w:r w:rsidR="002D5C51" w:rsidRPr="00DF6E1A">
        <w:rPr>
          <w:rFonts w:ascii="Arial" w:hAnsi="Arial" w:cs="Arial"/>
          <w:sz w:val="18"/>
          <w:szCs w:val="18"/>
          <w:lang w:val="ru-RU"/>
        </w:rPr>
        <w:t xml:space="preserve"> о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технической поясовой аттестации </w:t>
      </w:r>
      <w:r w:rsidR="003C2879" w:rsidRPr="00DF6E1A">
        <w:rPr>
          <w:rFonts w:ascii="Arial" w:hAnsi="Arial" w:cs="Arial"/>
          <w:sz w:val="18"/>
          <w:szCs w:val="18"/>
          <w:lang w:val="ru-RU"/>
        </w:rPr>
        <w:t>ВСМ</w:t>
      </w:r>
      <w:r w:rsidR="00E108AB" w:rsidRPr="00DF6E1A">
        <w:rPr>
          <w:rFonts w:ascii="Arial" w:hAnsi="Arial" w:cs="Arial"/>
          <w:sz w:val="18"/>
          <w:szCs w:val="18"/>
          <w:lang w:val="ru-RU"/>
        </w:rPr>
        <w:t>.</w:t>
      </w: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Форма одежды: ______________________________________________________________________________</w:t>
      </w:r>
    </w:p>
    <w:p w:rsidR="00E108AB" w:rsidRPr="00DF6E1A" w:rsidRDefault="00E108AB" w:rsidP="00E108AB">
      <w:pPr>
        <w:jc w:val="center"/>
        <w:rPr>
          <w:rFonts w:ascii="Arial" w:hAnsi="Arial" w:cs="Arial"/>
          <w:sz w:val="12"/>
          <w:szCs w:val="12"/>
          <w:lang w:val="ru-RU"/>
        </w:rPr>
      </w:pPr>
      <w:r w:rsidRPr="00DF6E1A">
        <w:rPr>
          <w:rFonts w:ascii="Arial" w:hAnsi="Arial" w:cs="Arial"/>
          <w:sz w:val="12"/>
          <w:szCs w:val="12"/>
          <w:lang w:val="ru-RU"/>
        </w:rPr>
        <w:t>(описать  установленны</w:t>
      </w:r>
      <w:r w:rsidR="008B207D" w:rsidRPr="00DF6E1A">
        <w:rPr>
          <w:rFonts w:ascii="Arial" w:hAnsi="Arial" w:cs="Arial"/>
          <w:sz w:val="12"/>
          <w:szCs w:val="12"/>
          <w:lang w:val="ru-RU"/>
        </w:rPr>
        <w:t>й</w:t>
      </w:r>
      <w:r w:rsidRPr="00DF6E1A">
        <w:rPr>
          <w:rFonts w:ascii="Arial" w:hAnsi="Arial" w:cs="Arial"/>
          <w:sz w:val="12"/>
          <w:szCs w:val="12"/>
          <w:lang w:val="ru-RU"/>
        </w:rPr>
        <w:t xml:space="preserve"> образец формы)</w:t>
      </w: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С собой иметь: ______________________________________________________________________________</w:t>
      </w:r>
    </w:p>
    <w:p w:rsidR="00E108AB" w:rsidRPr="00DF6E1A" w:rsidRDefault="000B79BA" w:rsidP="00E108AB">
      <w:pPr>
        <w:jc w:val="center"/>
        <w:rPr>
          <w:rFonts w:ascii="Arial" w:hAnsi="Arial" w:cs="Arial"/>
          <w:sz w:val="12"/>
          <w:szCs w:val="12"/>
          <w:lang w:val="ru-RU"/>
        </w:rPr>
      </w:pPr>
      <w:r w:rsidRPr="00DF6E1A">
        <w:rPr>
          <w:rFonts w:ascii="Arial" w:hAnsi="Arial" w:cs="Arial"/>
          <w:sz w:val="12"/>
          <w:szCs w:val="12"/>
          <w:lang w:val="ru-RU"/>
        </w:rPr>
        <w:t xml:space="preserve">                                          </w:t>
      </w:r>
      <w:r w:rsidR="00E108AB" w:rsidRPr="00DF6E1A">
        <w:rPr>
          <w:rFonts w:ascii="Arial" w:hAnsi="Arial" w:cs="Arial"/>
          <w:sz w:val="12"/>
          <w:szCs w:val="12"/>
          <w:lang w:val="ru-RU"/>
        </w:rPr>
        <w:t xml:space="preserve">(указать инвентарь, амуницию, </w:t>
      </w:r>
      <w:r w:rsidR="008B207D" w:rsidRPr="00DF6E1A">
        <w:rPr>
          <w:rFonts w:ascii="Arial" w:hAnsi="Arial" w:cs="Arial"/>
          <w:sz w:val="12"/>
          <w:szCs w:val="12"/>
          <w:lang w:val="ru-RU"/>
        </w:rPr>
        <w:t>размер доски</w:t>
      </w:r>
      <w:r w:rsidR="00E108AB" w:rsidRPr="00DF6E1A">
        <w:rPr>
          <w:rFonts w:ascii="Arial" w:hAnsi="Arial" w:cs="Arial"/>
          <w:sz w:val="12"/>
          <w:szCs w:val="12"/>
          <w:lang w:val="ru-RU"/>
        </w:rPr>
        <w:t xml:space="preserve"> для перебивания в соответствии с требованиями программы на данный пояс)</w:t>
      </w:r>
    </w:p>
    <w:p w:rsidR="000B79BA" w:rsidRPr="00DF6E1A" w:rsidRDefault="000B79BA" w:rsidP="00E108AB">
      <w:pPr>
        <w:jc w:val="center"/>
        <w:rPr>
          <w:rFonts w:ascii="Arial" w:hAnsi="Arial" w:cs="Arial"/>
          <w:sz w:val="12"/>
          <w:szCs w:val="12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</w:p>
    <w:p w:rsidR="001970DE" w:rsidRPr="00DF6E1A" w:rsidRDefault="001970DE" w:rsidP="00E108AB">
      <w:pPr>
        <w:rPr>
          <w:rFonts w:ascii="Arial" w:hAnsi="Arial" w:cs="Arial"/>
          <w:sz w:val="18"/>
          <w:szCs w:val="18"/>
          <w:lang w:val="ru-RU"/>
        </w:rPr>
      </w:pPr>
    </w:p>
    <w:p w:rsidR="000B79BA" w:rsidRPr="00DF6E1A" w:rsidRDefault="00E108AB" w:rsidP="000B79BA">
      <w:pPr>
        <w:jc w:val="center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>7. Финансирование</w:t>
      </w:r>
    </w:p>
    <w:p w:rsidR="000B79BA" w:rsidRPr="00DF6E1A" w:rsidRDefault="000B79BA" w:rsidP="000B79BA">
      <w:pPr>
        <w:jc w:val="center"/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Финансирование мероприятия производится за счёт средств участников.    </w:t>
      </w:r>
    </w:p>
    <w:p w:rsidR="00E108AB" w:rsidRPr="00DF6E1A" w:rsidRDefault="004D0A21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="0016567E" w:rsidRPr="00DF6E1A">
        <w:rPr>
          <w:rFonts w:ascii="Arial" w:hAnsi="Arial" w:cs="Arial"/>
          <w:sz w:val="18"/>
          <w:szCs w:val="18"/>
          <w:lang w:val="ru-RU"/>
        </w:rPr>
        <w:t xml:space="preserve">1. Организационный взнос:   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_______ </w:t>
      </w:r>
    </w:p>
    <w:p w:rsidR="0016567E" w:rsidRPr="00DF6E1A" w:rsidRDefault="004D0A21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="0016567E" w:rsidRPr="00DF6E1A">
        <w:rPr>
          <w:rFonts w:ascii="Arial" w:hAnsi="Arial" w:cs="Arial"/>
          <w:sz w:val="18"/>
          <w:szCs w:val="18"/>
          <w:lang w:val="ru-RU"/>
        </w:rPr>
        <w:t xml:space="preserve">2. </w:t>
      </w:r>
      <w:r w:rsidRPr="00DF6E1A">
        <w:rPr>
          <w:rFonts w:ascii="Arial" w:hAnsi="Arial" w:cs="Arial"/>
          <w:sz w:val="18"/>
          <w:szCs w:val="18"/>
          <w:lang w:val="ru-RU"/>
        </w:rPr>
        <w:t>Аттестационная стоимость</w:t>
      </w:r>
      <w:r w:rsidR="0016567E" w:rsidRPr="00DF6E1A">
        <w:rPr>
          <w:rFonts w:ascii="Arial" w:hAnsi="Arial" w:cs="Arial"/>
          <w:sz w:val="18"/>
          <w:szCs w:val="18"/>
          <w:lang w:val="ru-RU"/>
        </w:rPr>
        <w:t>:</w:t>
      </w:r>
    </w:p>
    <w:p w:rsidR="00E108AB" w:rsidRPr="00DF6E1A" w:rsidRDefault="0016567E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семинар</w:t>
      </w:r>
      <w:r w:rsidR="004D0A2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-  _______</w:t>
      </w:r>
    </w:p>
    <w:p w:rsidR="0016567E" w:rsidRPr="00DF6E1A" w:rsidRDefault="00E10AEA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</w:t>
      </w:r>
      <w:r w:rsidR="0016567E" w:rsidRPr="00DF6E1A">
        <w:rPr>
          <w:rFonts w:ascii="Arial" w:hAnsi="Arial" w:cs="Arial"/>
          <w:sz w:val="18"/>
          <w:szCs w:val="18"/>
          <w:lang w:val="ru-RU"/>
        </w:rPr>
        <w:t>экзамен -   _______</w:t>
      </w:r>
    </w:p>
    <w:p w:rsidR="0016567E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</w:t>
      </w:r>
      <w:r w:rsidR="0016567E" w:rsidRPr="00DF6E1A">
        <w:rPr>
          <w:rFonts w:ascii="Arial" w:hAnsi="Arial" w:cs="Arial"/>
          <w:sz w:val="18"/>
          <w:szCs w:val="18"/>
          <w:lang w:val="ru-RU"/>
        </w:rPr>
        <w:t>3. Индивидуальный взнос:</w:t>
      </w:r>
    </w:p>
    <w:p w:rsidR="00E108AB" w:rsidRPr="00DF6E1A" w:rsidRDefault="0016567E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сертификат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- _______</w:t>
      </w: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</w:t>
      </w:r>
      <w:r w:rsidR="0016567E"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   пояс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- _______ </w:t>
      </w:r>
    </w:p>
    <w:p w:rsidR="00B102D1" w:rsidRPr="00DF6E1A" w:rsidRDefault="0016567E" w:rsidP="00B102D1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                   нашивки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- _______</w:t>
      </w:r>
    </w:p>
    <w:p w:rsidR="000743B9" w:rsidRPr="00DF6E1A" w:rsidRDefault="000743B9" w:rsidP="00B102D1">
      <w:pPr>
        <w:rPr>
          <w:rFonts w:ascii="Arial" w:hAnsi="Arial" w:cs="Arial"/>
          <w:sz w:val="18"/>
          <w:szCs w:val="18"/>
          <w:lang w:val="ru-RU"/>
        </w:rPr>
      </w:pPr>
    </w:p>
    <w:p w:rsidR="001970DE" w:rsidRPr="00DF6E1A" w:rsidRDefault="001970DE" w:rsidP="00B102D1">
      <w:pPr>
        <w:rPr>
          <w:rFonts w:ascii="Arial" w:hAnsi="Arial" w:cs="Arial"/>
          <w:sz w:val="18"/>
          <w:szCs w:val="18"/>
          <w:lang w:val="ru-RU"/>
        </w:rPr>
      </w:pPr>
    </w:p>
    <w:p w:rsidR="00B102D1" w:rsidRPr="00DF6E1A" w:rsidRDefault="00B102D1" w:rsidP="00B102D1">
      <w:pPr>
        <w:rPr>
          <w:rFonts w:ascii="Arial" w:hAnsi="Arial" w:cs="Arial"/>
          <w:sz w:val="18"/>
          <w:szCs w:val="18"/>
          <w:lang w:val="ru-RU"/>
        </w:rPr>
      </w:pPr>
    </w:p>
    <w:p w:rsidR="000743B9" w:rsidRPr="00DF6E1A" w:rsidRDefault="00B102D1" w:rsidP="000743B9">
      <w:pPr>
        <w:numPr>
          <w:ilvl w:val="0"/>
          <w:numId w:val="25"/>
        </w:numPr>
        <w:rPr>
          <w:rStyle w:val="hps"/>
          <w:rFonts w:ascii="Arial" w:hAnsi="Arial" w:cs="Arial"/>
          <w:sz w:val="18"/>
          <w:szCs w:val="18"/>
          <w:lang w:val="ru-RU"/>
        </w:rPr>
      </w:pPr>
      <w:r w:rsidRPr="00DF6E1A">
        <w:rPr>
          <w:rStyle w:val="hps"/>
          <w:rFonts w:ascii="Arial" w:hAnsi="Arial" w:cs="Arial"/>
          <w:b/>
          <w:sz w:val="18"/>
          <w:szCs w:val="18"/>
          <w:lang w:val="ru-RU"/>
        </w:rPr>
        <w:t>Безопасность во</w:t>
      </w:r>
      <w:r w:rsidRPr="00DF6E1A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b/>
          <w:sz w:val="18"/>
          <w:szCs w:val="18"/>
          <w:lang w:val="ru-RU"/>
        </w:rPr>
        <w:t>время проведения мероприятия.</w:t>
      </w:r>
      <w:r w:rsidRPr="00DF6E1A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b/>
          <w:sz w:val="18"/>
          <w:szCs w:val="18"/>
          <w:lang w:val="ru-RU"/>
        </w:rPr>
        <w:t>Подготовка спортивных</w:t>
      </w:r>
      <w:r w:rsidRPr="00DF6E1A">
        <w:rPr>
          <w:rFonts w:ascii="Arial" w:hAnsi="Arial" w:cs="Arial"/>
          <w:b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b/>
          <w:sz w:val="18"/>
          <w:szCs w:val="18"/>
          <w:lang w:val="ru-RU"/>
        </w:rPr>
        <w:t>сооружений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.</w:t>
      </w:r>
    </w:p>
    <w:p w:rsidR="000743B9" w:rsidRPr="00DF6E1A" w:rsidRDefault="000743B9" w:rsidP="000743B9">
      <w:pPr>
        <w:rPr>
          <w:rStyle w:val="hps"/>
          <w:rFonts w:ascii="Arial" w:hAnsi="Arial" w:cs="Arial"/>
          <w:sz w:val="18"/>
          <w:szCs w:val="18"/>
          <w:lang w:val="ru-RU"/>
        </w:rPr>
      </w:pPr>
    </w:p>
    <w:p w:rsidR="000743B9" w:rsidRPr="00DF6E1A" w:rsidRDefault="000743B9" w:rsidP="00B102D1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         </w:t>
      </w:r>
      <w:r w:rsidRPr="00DF6E1A">
        <w:rPr>
          <w:rFonts w:ascii="Arial" w:hAnsi="Arial" w:cs="Arial"/>
          <w:i/>
          <w:sz w:val="16"/>
          <w:szCs w:val="16"/>
          <w:lang w:val="ru-RU"/>
        </w:rPr>
        <w:t>(указывается  законодательный документ, действующий на тер</w:t>
      </w:r>
      <w:r w:rsidR="00DF1D6B" w:rsidRPr="00DF6E1A">
        <w:rPr>
          <w:rFonts w:ascii="Arial" w:hAnsi="Arial" w:cs="Arial"/>
          <w:i/>
          <w:sz w:val="16"/>
          <w:szCs w:val="16"/>
          <w:lang w:val="ru-RU"/>
        </w:rPr>
        <w:t>р</w:t>
      </w:r>
      <w:r w:rsidRPr="00DF6E1A">
        <w:rPr>
          <w:rFonts w:ascii="Arial" w:hAnsi="Arial" w:cs="Arial"/>
          <w:i/>
          <w:sz w:val="16"/>
          <w:szCs w:val="16"/>
          <w:lang w:val="ru-RU"/>
        </w:rPr>
        <w:t>итории каждой отдельной страны)</w:t>
      </w:r>
      <w:r w:rsidR="00B102D1" w:rsidRPr="00DF6E1A">
        <w:rPr>
          <w:rFonts w:ascii="Arial" w:hAnsi="Arial" w:cs="Arial"/>
          <w:i/>
          <w:sz w:val="16"/>
          <w:szCs w:val="16"/>
          <w:lang w:val="ru-RU"/>
        </w:rPr>
        <w:br/>
      </w:r>
      <w:r w:rsidR="00B102D1" w:rsidRPr="00DF6E1A">
        <w:rPr>
          <w:rFonts w:ascii="Arial" w:hAnsi="Arial" w:cs="Arial"/>
          <w:sz w:val="18"/>
          <w:szCs w:val="18"/>
          <w:lang w:val="ru-RU"/>
        </w:rPr>
        <w:br/>
        <w:t>     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Подготовка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спортивных сооружений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и обеспечение безопасности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при проведении  данного мероприятия осуществляется на основании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 xml:space="preserve"> Постановлени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я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 xml:space="preserve"> Кабинета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Министров Украины от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18.12.98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года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№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2025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«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Положение о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порядке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подготовки спортивных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сооружений и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других специально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отведенных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мест для проведения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proofErr w:type="gramStart"/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массовых спортивных</w:t>
      </w:r>
      <w:proofErr w:type="gramEnd"/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 xml:space="preserve"> и</w:t>
      </w:r>
      <w:r w:rsidR="00B102D1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B102D1" w:rsidRPr="00DF6E1A">
        <w:rPr>
          <w:rStyle w:val="hps"/>
          <w:rFonts w:ascii="Arial" w:hAnsi="Arial" w:cs="Arial"/>
          <w:sz w:val="18"/>
          <w:szCs w:val="18"/>
          <w:lang w:val="ru-RU"/>
        </w:rPr>
        <w:t>культурно</w:t>
      </w:r>
      <w:r w:rsidR="00B102D1" w:rsidRPr="00DF6E1A">
        <w:rPr>
          <w:rFonts w:ascii="Arial" w:hAnsi="Arial" w:cs="Arial"/>
          <w:sz w:val="18"/>
          <w:szCs w:val="18"/>
          <w:lang w:val="ru-RU"/>
        </w:rPr>
        <w:t>-зрелищных мероприятий</w:t>
      </w:r>
      <w:r w:rsidRPr="00DF6E1A">
        <w:rPr>
          <w:rFonts w:ascii="Arial" w:hAnsi="Arial" w:cs="Arial"/>
          <w:sz w:val="18"/>
          <w:szCs w:val="18"/>
          <w:lang w:val="ru-RU"/>
        </w:rPr>
        <w:t>.</w:t>
      </w:r>
    </w:p>
    <w:p w:rsidR="00B102D1" w:rsidRPr="00DF6E1A" w:rsidRDefault="00B102D1" w:rsidP="00B102D1">
      <w:pPr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     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Невыполнение требований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, предусмотренных </w:t>
      </w:r>
      <w:r w:rsidR="000743B9" w:rsidRPr="00DF6E1A">
        <w:rPr>
          <w:rFonts w:ascii="Arial" w:hAnsi="Arial" w:cs="Arial"/>
          <w:sz w:val="18"/>
          <w:szCs w:val="18"/>
          <w:lang w:val="ru-RU"/>
        </w:rPr>
        <w:t>этим Положением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,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которые стали причиной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возникновения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чрезвычайных обстоятельств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 xml:space="preserve">во время проведения </w:t>
      </w:r>
      <w:r w:rsidR="000743B9" w:rsidRPr="00DF6E1A">
        <w:rPr>
          <w:rStyle w:val="hps"/>
          <w:rFonts w:ascii="Arial" w:hAnsi="Arial" w:cs="Arial"/>
          <w:sz w:val="18"/>
          <w:szCs w:val="18"/>
          <w:lang w:val="ru-RU"/>
        </w:rPr>
        <w:t>мероприятия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, побуждает к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ответственности согласно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Pr="00DF6E1A">
        <w:rPr>
          <w:rStyle w:val="hps"/>
          <w:rFonts w:ascii="Arial" w:hAnsi="Arial" w:cs="Arial"/>
          <w:sz w:val="18"/>
          <w:szCs w:val="18"/>
          <w:lang w:val="ru-RU"/>
        </w:rPr>
        <w:t>с действующим законодательством Украины</w:t>
      </w:r>
      <w:r w:rsidRPr="00DF6E1A">
        <w:rPr>
          <w:rFonts w:ascii="Arial" w:hAnsi="Arial" w:cs="Arial"/>
          <w:sz w:val="18"/>
          <w:szCs w:val="18"/>
          <w:lang w:val="ru-RU"/>
        </w:rPr>
        <w:t>.</w:t>
      </w:r>
      <w:r w:rsidRPr="00DF6E1A">
        <w:rPr>
          <w:rFonts w:ascii="Arial" w:hAnsi="Arial" w:cs="Arial"/>
          <w:b/>
          <w:sz w:val="18"/>
          <w:szCs w:val="18"/>
          <w:lang w:val="ru-RU"/>
        </w:rPr>
        <w:t xml:space="preserve"> </w:t>
      </w:r>
    </w:p>
    <w:p w:rsidR="000743B9" w:rsidRPr="00DF6E1A" w:rsidRDefault="000743B9" w:rsidP="00B102D1">
      <w:pPr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 xml:space="preserve">         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     </w:t>
      </w:r>
    </w:p>
    <w:p w:rsidR="00B102D1" w:rsidRPr="00DF6E1A" w:rsidRDefault="00B102D1" w:rsidP="00B102D1">
      <w:pPr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jc w:val="center"/>
        <w:rPr>
          <w:rFonts w:ascii="Arial" w:hAnsi="Arial" w:cs="Arial"/>
          <w:sz w:val="18"/>
          <w:szCs w:val="18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b/>
          <w:sz w:val="18"/>
          <w:szCs w:val="18"/>
          <w:lang w:val="ru-RU"/>
        </w:rPr>
      </w:pPr>
      <w:r w:rsidRPr="00DF6E1A">
        <w:rPr>
          <w:rFonts w:ascii="Arial" w:hAnsi="Arial" w:cs="Arial"/>
          <w:b/>
          <w:sz w:val="18"/>
          <w:szCs w:val="18"/>
          <w:lang w:val="ru-RU"/>
        </w:rPr>
        <w:t>8. Порядок и сроки подачи заявок</w:t>
      </w:r>
    </w:p>
    <w:p w:rsidR="000B79BA" w:rsidRPr="00DF6E1A" w:rsidRDefault="000B79BA" w:rsidP="00E108AB">
      <w:pPr>
        <w:tabs>
          <w:tab w:val="left" w:pos="4020"/>
        </w:tabs>
        <w:jc w:val="center"/>
        <w:rPr>
          <w:rFonts w:ascii="Arial" w:hAnsi="Arial" w:cs="Arial"/>
          <w:b/>
          <w:sz w:val="18"/>
          <w:szCs w:val="18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Предварительную </w:t>
      </w:r>
      <w:r w:rsidR="008B207D" w:rsidRPr="00DF6E1A">
        <w:rPr>
          <w:rFonts w:ascii="Arial" w:hAnsi="Arial" w:cs="Arial"/>
          <w:sz w:val="18"/>
          <w:szCs w:val="18"/>
          <w:lang w:val="ru-RU"/>
        </w:rPr>
        <w:t>групповую (или индивидуальную) заявку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на участие в аттестации необходимо подать за 2 недели до начала аттест</w:t>
      </w:r>
      <w:r w:rsidR="0049752C" w:rsidRPr="00DF6E1A">
        <w:rPr>
          <w:rFonts w:ascii="Arial" w:hAnsi="Arial" w:cs="Arial"/>
          <w:sz w:val="18"/>
          <w:szCs w:val="18"/>
          <w:lang w:val="ru-RU"/>
        </w:rPr>
        <w:t xml:space="preserve">ации  </w:t>
      </w:r>
      <w:r w:rsidR="004E25F0" w:rsidRPr="00DF6E1A">
        <w:rPr>
          <w:rFonts w:ascii="Arial" w:hAnsi="Arial" w:cs="Arial"/>
          <w:sz w:val="18"/>
          <w:szCs w:val="18"/>
          <w:lang w:val="ru-RU"/>
        </w:rPr>
        <w:t>(</w:t>
      </w:r>
      <w:r w:rsidR="0049752C" w:rsidRPr="00DF6E1A">
        <w:rPr>
          <w:rFonts w:ascii="Arial" w:hAnsi="Arial" w:cs="Arial"/>
          <w:sz w:val="18"/>
          <w:szCs w:val="18"/>
          <w:lang w:val="ru-RU"/>
        </w:rPr>
        <w:t>до «_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</w:t>
      </w:r>
      <w:r w:rsidR="0049752C" w:rsidRPr="00DF6E1A">
        <w:rPr>
          <w:rFonts w:ascii="Arial" w:hAnsi="Arial" w:cs="Arial"/>
          <w:sz w:val="18"/>
          <w:szCs w:val="18"/>
          <w:lang w:val="ru-RU"/>
        </w:rPr>
        <w:t>__»__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______</w:t>
      </w:r>
      <w:r w:rsidR="0049752C" w:rsidRPr="00DF6E1A">
        <w:rPr>
          <w:rFonts w:ascii="Arial" w:hAnsi="Arial" w:cs="Arial"/>
          <w:sz w:val="18"/>
          <w:szCs w:val="18"/>
          <w:lang w:val="ru-RU"/>
        </w:rPr>
        <w:t>____20_</w:t>
      </w:r>
      <w:r w:rsidR="000B79BA" w:rsidRPr="00DF6E1A">
        <w:rPr>
          <w:rFonts w:ascii="Arial" w:hAnsi="Arial" w:cs="Arial"/>
          <w:sz w:val="18"/>
          <w:szCs w:val="18"/>
          <w:lang w:val="ru-RU"/>
        </w:rPr>
        <w:t>___</w:t>
      </w:r>
      <w:r w:rsidR="0049752C" w:rsidRPr="00DF6E1A">
        <w:rPr>
          <w:rFonts w:ascii="Arial" w:hAnsi="Arial" w:cs="Arial"/>
          <w:sz w:val="18"/>
          <w:szCs w:val="18"/>
          <w:lang w:val="ru-RU"/>
        </w:rPr>
        <w:t>_</w:t>
      </w:r>
      <w:r w:rsidR="004E25F0" w:rsidRPr="00DF6E1A">
        <w:rPr>
          <w:rFonts w:ascii="Arial" w:hAnsi="Arial" w:cs="Arial"/>
          <w:sz w:val="18"/>
          <w:szCs w:val="18"/>
          <w:lang w:val="ru-RU"/>
        </w:rPr>
        <w:t>)</w:t>
      </w:r>
      <w:r w:rsidR="000B79BA" w:rsidRPr="00DF6E1A">
        <w:rPr>
          <w:rFonts w:ascii="Arial" w:hAnsi="Arial" w:cs="Arial"/>
          <w:sz w:val="18"/>
          <w:szCs w:val="18"/>
          <w:lang w:val="ru-RU"/>
        </w:rPr>
        <w:t xml:space="preserve"> </w:t>
      </w:r>
      <w:r w:rsidR="0049752C" w:rsidRPr="00DF6E1A">
        <w:rPr>
          <w:rFonts w:ascii="Arial" w:hAnsi="Arial" w:cs="Arial"/>
          <w:sz w:val="18"/>
          <w:szCs w:val="18"/>
          <w:lang w:val="ru-RU"/>
        </w:rPr>
        <w:t xml:space="preserve"> по э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лектронной почте </w:t>
      </w:r>
      <w:r w:rsidRPr="00DF6E1A">
        <w:rPr>
          <w:rFonts w:ascii="Arial" w:hAnsi="Arial" w:cs="Arial"/>
          <w:i/>
          <w:sz w:val="18"/>
          <w:szCs w:val="18"/>
          <w:lang w:val="ru-RU"/>
        </w:rPr>
        <w:t xml:space="preserve">(указать </w:t>
      </w:r>
      <w:proofErr w:type="gramStart"/>
      <w:r w:rsidRPr="00DF6E1A">
        <w:rPr>
          <w:rFonts w:ascii="Arial" w:hAnsi="Arial" w:cs="Arial"/>
          <w:i/>
          <w:sz w:val="18"/>
          <w:szCs w:val="18"/>
          <w:lang w:val="ru-RU"/>
        </w:rPr>
        <w:t>Е</w:t>
      </w:r>
      <w:proofErr w:type="gramEnd"/>
      <w:r w:rsidRPr="00DF6E1A">
        <w:rPr>
          <w:rFonts w:ascii="Arial" w:hAnsi="Arial" w:cs="Arial"/>
          <w:i/>
          <w:sz w:val="18"/>
          <w:szCs w:val="18"/>
          <w:lang w:val="ru-RU"/>
        </w:rPr>
        <w:t>-</w:t>
      </w:r>
      <w:proofErr w:type="spellStart"/>
      <w:r w:rsidRPr="00DF6E1A">
        <w:rPr>
          <w:rFonts w:ascii="Arial" w:hAnsi="Arial" w:cs="Arial"/>
          <w:i/>
          <w:sz w:val="18"/>
          <w:szCs w:val="18"/>
          <w:lang w:val="ru-RU"/>
        </w:rPr>
        <w:t>mail</w:t>
      </w:r>
      <w:proofErr w:type="spellEnd"/>
      <w:r w:rsidRPr="00DF6E1A">
        <w:rPr>
          <w:rFonts w:ascii="Arial" w:hAnsi="Arial" w:cs="Arial"/>
          <w:i/>
          <w:sz w:val="18"/>
          <w:szCs w:val="18"/>
          <w:lang w:val="ru-RU"/>
        </w:rPr>
        <w:t>)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 </w:t>
      </w:r>
      <w:r w:rsidR="008B207D" w:rsidRPr="00DF6E1A">
        <w:rPr>
          <w:rFonts w:ascii="Arial" w:hAnsi="Arial" w:cs="Arial"/>
          <w:sz w:val="18"/>
          <w:szCs w:val="18"/>
          <w:lang w:val="ru-RU"/>
        </w:rPr>
        <w:t>с указанием  основных данных кандидата на сдачу.</w:t>
      </w:r>
    </w:p>
    <w:p w:rsidR="00E108AB" w:rsidRPr="00DF6E1A" w:rsidRDefault="00010026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 П</w:t>
      </w:r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одаётся секретарю при </w:t>
      </w:r>
      <w:proofErr w:type="spellStart"/>
      <w:r w:rsidR="00E108AB" w:rsidRPr="00DF6E1A">
        <w:rPr>
          <w:rFonts w:ascii="Arial" w:hAnsi="Arial" w:cs="Arial"/>
          <w:sz w:val="18"/>
          <w:szCs w:val="18"/>
          <w:lang w:val="ru-RU"/>
        </w:rPr>
        <w:t>АК</w:t>
      </w:r>
      <w:r w:rsidR="008B207D" w:rsidRPr="00DF6E1A">
        <w:rPr>
          <w:rFonts w:ascii="Arial" w:hAnsi="Arial" w:cs="Arial"/>
          <w:sz w:val="18"/>
          <w:szCs w:val="18"/>
          <w:lang w:val="ru-RU"/>
        </w:rPr>
        <w:t>м</w:t>
      </w:r>
      <w:proofErr w:type="spellEnd"/>
      <w:r w:rsidR="00E108AB" w:rsidRPr="00DF6E1A">
        <w:rPr>
          <w:rFonts w:ascii="Arial" w:hAnsi="Arial" w:cs="Arial"/>
          <w:sz w:val="18"/>
          <w:szCs w:val="18"/>
          <w:lang w:val="ru-RU"/>
        </w:rPr>
        <w:t xml:space="preserve"> в момент регистрации в первый день семинара с предоставлением: </w:t>
      </w: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- докумен</w:t>
      </w:r>
      <w:r w:rsidR="0049752C" w:rsidRPr="00DF6E1A">
        <w:rPr>
          <w:rFonts w:ascii="Arial" w:hAnsi="Arial" w:cs="Arial"/>
          <w:sz w:val="18"/>
          <w:szCs w:val="18"/>
          <w:lang w:val="ru-RU"/>
        </w:rPr>
        <w:t>т</w:t>
      </w:r>
      <w:r w:rsidRPr="00DF6E1A">
        <w:rPr>
          <w:rFonts w:ascii="Arial" w:hAnsi="Arial" w:cs="Arial"/>
          <w:sz w:val="18"/>
          <w:szCs w:val="18"/>
          <w:lang w:val="ru-RU"/>
        </w:rPr>
        <w:t>ов, удостоверяющих личность (свидетельство о рождении, паспорт);</w:t>
      </w:r>
    </w:p>
    <w:p w:rsidR="00E108AB" w:rsidRPr="00DF6E1A" w:rsidRDefault="008B207D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- сертификата преды</w:t>
      </w:r>
      <w:r w:rsidR="00010026" w:rsidRPr="00DF6E1A">
        <w:rPr>
          <w:rFonts w:ascii="Arial" w:hAnsi="Arial" w:cs="Arial"/>
          <w:sz w:val="18"/>
          <w:szCs w:val="18"/>
          <w:lang w:val="ru-RU"/>
        </w:rPr>
        <w:t xml:space="preserve">дущей аттестации по </w:t>
      </w:r>
      <w:r w:rsidR="003C2879" w:rsidRPr="00DF6E1A">
        <w:rPr>
          <w:rFonts w:ascii="Arial" w:hAnsi="Arial" w:cs="Arial"/>
          <w:sz w:val="18"/>
          <w:szCs w:val="18"/>
          <w:lang w:val="ru-RU"/>
        </w:rPr>
        <w:t>ВСМ</w:t>
      </w:r>
      <w:r w:rsidR="00E108AB" w:rsidRPr="00DF6E1A">
        <w:rPr>
          <w:rFonts w:ascii="Arial" w:hAnsi="Arial" w:cs="Arial"/>
          <w:sz w:val="18"/>
          <w:szCs w:val="18"/>
          <w:lang w:val="ru-RU"/>
        </w:rPr>
        <w:t>;</w:t>
      </w: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>- квалификационной книжки с</w:t>
      </w:r>
      <w:r w:rsidR="003C2879" w:rsidRPr="00DF6E1A">
        <w:rPr>
          <w:rFonts w:ascii="Arial" w:hAnsi="Arial" w:cs="Arial"/>
          <w:sz w:val="18"/>
          <w:szCs w:val="18"/>
          <w:lang w:val="ru-RU"/>
        </w:rPr>
        <w:t>портсмена ВСМ</w:t>
      </w:r>
      <w:r w:rsidR="00276CF7" w:rsidRPr="00DF6E1A">
        <w:rPr>
          <w:rFonts w:ascii="Arial" w:hAnsi="Arial" w:cs="Arial"/>
          <w:sz w:val="18"/>
          <w:szCs w:val="18"/>
          <w:lang w:val="ru-RU"/>
        </w:rPr>
        <w:t>, в которой указан</w:t>
      </w:r>
      <w:r w:rsidR="008B207D" w:rsidRPr="00DF6E1A">
        <w:rPr>
          <w:rFonts w:ascii="Arial" w:hAnsi="Arial" w:cs="Arial"/>
          <w:sz w:val="18"/>
          <w:szCs w:val="18"/>
          <w:lang w:val="ru-RU"/>
        </w:rPr>
        <w:t>ы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результат</w:t>
      </w:r>
      <w:r w:rsidR="00276CF7" w:rsidRPr="00DF6E1A">
        <w:rPr>
          <w:rFonts w:ascii="Arial" w:hAnsi="Arial" w:cs="Arial"/>
          <w:sz w:val="18"/>
          <w:szCs w:val="18"/>
          <w:lang w:val="ru-RU"/>
        </w:rPr>
        <w:t xml:space="preserve">ы 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и проведения </w:t>
      </w:r>
      <w:r w:rsidR="00010026" w:rsidRPr="00DF6E1A">
        <w:rPr>
          <w:rFonts w:ascii="Arial" w:hAnsi="Arial" w:cs="Arial"/>
          <w:sz w:val="18"/>
          <w:szCs w:val="18"/>
          <w:lang w:val="ru-RU"/>
        </w:rPr>
        <w:t>боёв во время соревнований по БД</w:t>
      </w:r>
      <w:r w:rsidRPr="00DF6E1A">
        <w:rPr>
          <w:rFonts w:ascii="Arial" w:hAnsi="Arial" w:cs="Arial"/>
          <w:sz w:val="18"/>
          <w:szCs w:val="18"/>
          <w:lang w:val="ru-RU"/>
        </w:rPr>
        <w:t xml:space="preserve"> за последний год).</w:t>
      </w:r>
    </w:p>
    <w:p w:rsidR="000B79BA" w:rsidRPr="00DF6E1A" w:rsidRDefault="000B79BA" w:rsidP="00E108AB">
      <w:pPr>
        <w:tabs>
          <w:tab w:val="left" w:pos="4020"/>
        </w:tabs>
        <w:rPr>
          <w:rFonts w:ascii="Arial" w:hAnsi="Arial" w:cs="Arial"/>
          <w:sz w:val="18"/>
          <w:szCs w:val="18"/>
          <w:lang w:val="ru-RU"/>
        </w:rPr>
      </w:pPr>
    </w:p>
    <w:p w:rsidR="008B207D" w:rsidRPr="00DF6E1A" w:rsidRDefault="008B207D" w:rsidP="00E108AB">
      <w:pPr>
        <w:tabs>
          <w:tab w:val="left" w:pos="4020"/>
        </w:tabs>
        <w:rPr>
          <w:rFonts w:ascii="Arial" w:hAnsi="Arial" w:cs="Arial"/>
          <w:i/>
          <w:sz w:val="18"/>
          <w:szCs w:val="18"/>
          <w:lang w:val="ru-RU"/>
        </w:rPr>
      </w:pPr>
      <w:r w:rsidRPr="00DF6E1A">
        <w:rPr>
          <w:rFonts w:ascii="Arial" w:hAnsi="Arial" w:cs="Arial"/>
          <w:sz w:val="18"/>
          <w:szCs w:val="18"/>
          <w:lang w:val="ru-RU"/>
        </w:rPr>
        <w:t xml:space="preserve">     Контактные телефоны для получения информации: ___________________ </w:t>
      </w:r>
      <w:r w:rsidRPr="00DF6E1A">
        <w:rPr>
          <w:rFonts w:ascii="Arial" w:hAnsi="Arial" w:cs="Arial"/>
          <w:i/>
          <w:sz w:val="16"/>
          <w:szCs w:val="16"/>
          <w:lang w:val="ru-RU"/>
        </w:rPr>
        <w:t>(указать номера телефонов)</w:t>
      </w:r>
      <w:r w:rsidRPr="00DF6E1A">
        <w:rPr>
          <w:rFonts w:ascii="Arial" w:hAnsi="Arial" w:cs="Arial"/>
          <w:i/>
          <w:sz w:val="18"/>
          <w:szCs w:val="18"/>
          <w:lang w:val="ru-RU"/>
        </w:rPr>
        <w:t>.</w:t>
      </w:r>
    </w:p>
    <w:p w:rsidR="009C5E6D" w:rsidRPr="00DF6E1A" w:rsidRDefault="009C5E6D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1970DE" w:rsidRPr="00DF6E1A" w:rsidRDefault="001970DE" w:rsidP="004A4971">
      <w:pPr>
        <w:rPr>
          <w:rFonts w:ascii="Arial" w:hAnsi="Arial" w:cs="Arial"/>
          <w:sz w:val="20"/>
          <w:szCs w:val="20"/>
          <w:lang w:val="ru-RU"/>
        </w:rPr>
      </w:pPr>
    </w:p>
    <w:p w:rsidR="00C10453" w:rsidRPr="00DF6E1A" w:rsidRDefault="00E108AB" w:rsidP="00C10453">
      <w:pPr>
        <w:jc w:val="right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>.</w:t>
      </w:r>
      <w:r w:rsidR="000B3AD1" w:rsidRPr="00DF6E1A">
        <w:rPr>
          <w:i/>
          <w:sz w:val="20"/>
          <w:szCs w:val="20"/>
          <w:lang w:val="ru-RU"/>
        </w:rPr>
        <w:t>3</w:t>
      </w:r>
      <w:r w:rsidRPr="00DF6E1A">
        <w:rPr>
          <w:i/>
          <w:sz w:val="20"/>
          <w:szCs w:val="20"/>
          <w:lang w:val="ru-RU"/>
        </w:rPr>
        <w:t>.</w:t>
      </w:r>
    </w:p>
    <w:p w:rsidR="0002126A" w:rsidRPr="00DF6E1A" w:rsidRDefault="0002126A" w:rsidP="00A575E3">
      <w:pPr>
        <w:rPr>
          <w:i/>
          <w:sz w:val="20"/>
          <w:szCs w:val="20"/>
          <w:lang w:val="ru-RU"/>
        </w:rPr>
      </w:pPr>
    </w:p>
    <w:tbl>
      <w:tblPr>
        <w:tblW w:w="11181" w:type="dxa"/>
        <w:tblInd w:w="-972" w:type="dxa"/>
        <w:tblLook w:val="0000" w:firstRow="0" w:lastRow="0" w:firstColumn="0" w:lastColumn="0" w:noHBand="0" w:noVBand="0"/>
      </w:tblPr>
      <w:tblGrid>
        <w:gridCol w:w="710"/>
        <w:gridCol w:w="473"/>
        <w:gridCol w:w="944"/>
        <w:gridCol w:w="449"/>
        <w:gridCol w:w="667"/>
        <w:gridCol w:w="697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272"/>
        <w:gridCol w:w="201"/>
        <w:gridCol w:w="272"/>
        <w:gridCol w:w="201"/>
        <w:gridCol w:w="272"/>
        <w:gridCol w:w="78"/>
        <w:gridCol w:w="63"/>
        <w:gridCol w:w="173"/>
        <w:gridCol w:w="99"/>
        <w:gridCol w:w="222"/>
      </w:tblGrid>
      <w:tr w:rsidR="00DF6E1A" w:rsidRPr="00DF6E1A" w:rsidTr="000B76A1">
        <w:trPr>
          <w:gridAfter w:val="1"/>
          <w:wAfter w:w="222" w:type="dxa"/>
          <w:trHeight w:val="587"/>
        </w:trPr>
        <w:tc>
          <w:tcPr>
            <w:tcW w:w="7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 xml:space="preserve">Протокол ведения технической поясовой аттестации по ВСМ </w:t>
            </w:r>
          </w:p>
          <w:p w:rsidR="000B76A1" w:rsidRPr="00DF6E1A" w:rsidRDefault="000B76A1" w:rsidP="000B76A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на _______________________пояс  ____ степени.      Вид программы __________________________________</w:t>
            </w:r>
          </w:p>
        </w:tc>
        <w:tc>
          <w:tcPr>
            <w:tcW w:w="47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</w:tcPr>
          <w:p w:rsidR="000B76A1" w:rsidRPr="00DF6E1A" w:rsidRDefault="000B76A1" w:rsidP="00581906">
            <w:pPr>
              <w:jc w:val="right"/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Место проведения _________________________________            Дата проведения _________________________</w:t>
            </w:r>
          </w:p>
        </w:tc>
        <w:tc>
          <w:tcPr>
            <w:tcW w:w="275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0B76A1" w:rsidRPr="00DF6E1A" w:rsidRDefault="000B76A1" w:rsidP="000B76A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Результат аттестации</w:t>
            </w:r>
          </w:p>
        </w:tc>
        <w:tc>
          <w:tcPr>
            <w:tcW w:w="44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1"/>
          <w:wAfter w:w="222" w:type="dxa"/>
          <w:trHeight w:val="434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 w:rsidP="00A575E3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Бой с тенью</w:t>
            </w:r>
          </w:p>
        </w:tc>
        <w:tc>
          <w:tcPr>
            <w:tcW w:w="4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6.2</w:t>
            </w:r>
          </w:p>
        </w:tc>
        <w:tc>
          <w:tcPr>
            <w:tcW w:w="1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 оружием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1"/>
          <w:wAfter w:w="222" w:type="dxa"/>
          <w:trHeight w:val="461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6.1</w:t>
            </w:r>
          </w:p>
        </w:tc>
        <w:tc>
          <w:tcPr>
            <w:tcW w:w="136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Без оружия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1"/>
          <w:wAfter w:w="222" w:type="dxa"/>
          <w:trHeight w:val="564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СТФП</w:t>
            </w: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5.2</w:t>
            </w:r>
          </w:p>
        </w:tc>
        <w:tc>
          <w:tcPr>
            <w:tcW w:w="6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76A1" w:rsidRPr="00DF6E1A" w:rsidRDefault="000B76A1" w:rsidP="00581906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Фехто-вание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ногой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0B76A1" w:rsidRPr="00DF6E1A" w:rsidRDefault="000B76A1" w:rsidP="00581906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spellStart"/>
            <w:proofErr w:type="gram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Переби-вание</w:t>
            </w:r>
            <w:proofErr w:type="spellEnd"/>
            <w:proofErr w:type="gramEnd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 xml:space="preserve"> доски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591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5.1</w:t>
            </w:r>
          </w:p>
        </w:tc>
        <w:tc>
          <w:tcPr>
            <w:tcW w:w="13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Скоростные удары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280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Боевая техника</w:t>
            </w: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4.9</w:t>
            </w:r>
          </w:p>
        </w:tc>
        <w:tc>
          <w:tcPr>
            <w:tcW w:w="13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Владение холодным оружием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10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4.8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Техника контратаки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28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4.7.2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Техника борьбы в партере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46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4.7.1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Техника борьбы в стойке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29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4.6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 w:rsidP="00FA7C3A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Техника защиты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47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4.5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 w:rsidP="00FA7C3A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Серии-комбинации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57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4.4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 w:rsidP="00FA7C3A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Удары ногами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30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4.3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 w:rsidP="00FA7C3A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Удары руками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24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4.2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 w:rsidP="00FA7C3A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Передвижения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443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4.1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Стойки. Перемены стоек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529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  <w:t>Прикладная гимнастика</w:t>
            </w:r>
          </w:p>
        </w:tc>
        <w:tc>
          <w:tcPr>
            <w:tcW w:w="4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3.2</w:t>
            </w:r>
          </w:p>
        </w:tc>
        <w:tc>
          <w:tcPr>
            <w:tcW w:w="13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proofErr w:type="spellStart"/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Самостраховка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577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94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3.1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16"/>
                <w:szCs w:val="16"/>
                <w:lang w:val="ru-RU"/>
              </w:rPr>
            </w:pPr>
            <w:r w:rsidRPr="00DF6E1A">
              <w:rPr>
                <w:rFonts w:ascii="Arial CYR" w:hAnsi="Arial CYR" w:cs="Arial CYR"/>
                <w:sz w:val="16"/>
                <w:szCs w:val="16"/>
                <w:lang w:val="ru-RU"/>
              </w:rPr>
              <w:t>Акробатика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 w:rsidP="00A575E3">
            <w:pPr>
              <w:ind w:left="-574"/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370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757" w:type="dxa"/>
            <w:gridSpan w:val="4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ОФП</w:t>
            </w:r>
          </w:p>
          <w:p w:rsidR="000B76A1" w:rsidRPr="00DF6E1A" w:rsidRDefault="000B76A1" w:rsidP="0038684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  <w:t>Теория</w:t>
            </w:r>
          </w:p>
        </w:tc>
        <w:tc>
          <w:tcPr>
            <w:tcW w:w="449" w:type="dxa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 w:rsidP="00A575E3">
            <w:pPr>
              <w:ind w:left="-574"/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386841">
        <w:trPr>
          <w:gridAfter w:val="3"/>
          <w:wAfter w:w="494" w:type="dxa"/>
          <w:trHeight w:val="289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757" w:type="dxa"/>
            <w:gridSpan w:val="4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49" w:type="dxa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 w:rsidP="00A575E3">
            <w:pPr>
              <w:ind w:left="-574"/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0B76A1">
        <w:trPr>
          <w:gridAfter w:val="3"/>
          <w:wAfter w:w="494" w:type="dxa"/>
          <w:trHeight w:val="321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Возраст, лет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 w:rsidP="000B79B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0B76A1">
        <w:trPr>
          <w:gridAfter w:val="3"/>
          <w:wAfter w:w="494" w:type="dxa"/>
          <w:trHeight w:val="316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Квалификационная книжка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 w:rsidP="000B79BA">
            <w:pPr>
              <w:jc w:val="center"/>
              <w:rPr>
                <w:rFonts w:ascii="Arial CYR" w:hAnsi="Arial CYR" w:cs="Arial CYR"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0B76A1">
        <w:trPr>
          <w:gridAfter w:val="3"/>
          <w:wAfter w:w="494" w:type="dxa"/>
          <w:trHeight w:val="2837"/>
        </w:trPr>
        <w:tc>
          <w:tcPr>
            <w:tcW w:w="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75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Фамилия,                                   имя, отчество</w:t>
            </w: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 </w:t>
            </w: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 w:rsidP="00651D8A">
            <w:pPr>
              <w:rPr>
                <w:rFonts w:ascii="Arial CYR" w:hAnsi="Arial CYR" w:cs="Arial CYR"/>
                <w:bCs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Cs/>
                <w:sz w:val="20"/>
                <w:szCs w:val="20"/>
                <w:lang w:val="ru-RU"/>
              </w:rPr>
              <w:t xml:space="preserve">Секретарь при </w:t>
            </w:r>
            <w:proofErr w:type="spellStart"/>
            <w:r w:rsidRPr="00DF6E1A">
              <w:rPr>
                <w:rFonts w:ascii="Arial CYR" w:hAnsi="Arial CYR" w:cs="Arial CYR"/>
                <w:bCs/>
                <w:sz w:val="20"/>
                <w:szCs w:val="20"/>
                <w:lang w:val="ru-RU"/>
              </w:rPr>
              <w:t>АКм</w:t>
            </w:r>
            <w:proofErr w:type="spellEnd"/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bCs/>
                <w:sz w:val="20"/>
                <w:szCs w:val="20"/>
                <w:lang w:val="ru-RU"/>
              </w:rPr>
              <w:t xml:space="preserve">Председатель </w:t>
            </w:r>
            <w:proofErr w:type="spellStart"/>
            <w:r w:rsidRPr="00DF6E1A">
              <w:rPr>
                <w:rFonts w:ascii="Arial CYR" w:hAnsi="Arial CYR" w:cs="Arial CYR"/>
                <w:bCs/>
                <w:sz w:val="20"/>
                <w:szCs w:val="20"/>
                <w:lang w:val="ru-RU"/>
              </w:rPr>
              <w:t>АКм</w:t>
            </w:r>
            <w:proofErr w:type="spellEnd"/>
          </w:p>
        </w:tc>
        <w:tc>
          <w:tcPr>
            <w:tcW w:w="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</w:tcPr>
          <w:p w:rsidR="000B76A1" w:rsidRPr="00DF6E1A" w:rsidRDefault="000B76A1">
            <w:pPr>
              <w:jc w:val="right"/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</w:tr>
      <w:tr w:rsidR="00DF6E1A" w:rsidRPr="00DF6E1A" w:rsidTr="000B76A1">
        <w:trPr>
          <w:trHeight w:val="130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75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76A1" w:rsidRPr="00DF6E1A" w:rsidRDefault="000B76A1" w:rsidP="000B76A1">
            <w:pPr>
              <w:jc w:val="center"/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№ в подгруппе</w:t>
            </w:r>
          </w:p>
        </w:tc>
        <w:tc>
          <w:tcPr>
            <w:tcW w:w="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10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</w:p>
        </w:tc>
      </w:tr>
      <w:tr w:rsidR="00DF6E1A" w:rsidRPr="00DF6E1A" w:rsidTr="000B76A1">
        <w:trPr>
          <w:trHeight w:val="157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275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0B76A1" w:rsidRPr="00DF6E1A" w:rsidRDefault="000B76A1" w:rsidP="000B76A1">
            <w:pPr>
              <w:jc w:val="center"/>
              <w:rPr>
                <w:rFonts w:ascii="Arial CYR" w:hAnsi="Arial CYR" w:cs="Arial CYR"/>
                <w:sz w:val="20"/>
                <w:szCs w:val="20"/>
                <w:lang w:val="ru-RU"/>
              </w:rPr>
            </w:pPr>
            <w:proofErr w:type="gramStart"/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>Порядковый</w:t>
            </w:r>
            <w:proofErr w:type="gramEnd"/>
            <w:r w:rsidRPr="00DF6E1A">
              <w:rPr>
                <w:rFonts w:ascii="Arial CYR" w:hAnsi="Arial CYR" w:cs="Arial CYR"/>
                <w:sz w:val="20"/>
                <w:szCs w:val="20"/>
                <w:lang w:val="ru-RU"/>
              </w:rPr>
              <w:t xml:space="preserve"> № в группе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7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9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0B76A1" w:rsidRPr="00DF6E1A" w:rsidRDefault="000B76A1">
            <w:pPr>
              <w:jc w:val="center"/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</w:pPr>
            <w:r w:rsidRPr="00DF6E1A">
              <w:rPr>
                <w:rFonts w:ascii="Arial CYR" w:hAnsi="Arial CYR" w:cs="Arial CYR"/>
                <w:b/>
                <w:bCs/>
                <w:sz w:val="18"/>
                <w:szCs w:val="18"/>
                <w:lang w:val="ru-RU"/>
              </w:rPr>
              <w:t>12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0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6A1" w:rsidRPr="00DF6E1A" w:rsidRDefault="000B76A1">
            <w:pPr>
              <w:rPr>
                <w:rFonts w:ascii="Arial CYR" w:hAnsi="Arial CYR" w:cs="Arial CYR"/>
                <w:sz w:val="22"/>
                <w:szCs w:val="22"/>
                <w:lang w:val="ru-RU"/>
              </w:rPr>
            </w:pPr>
          </w:p>
        </w:tc>
      </w:tr>
    </w:tbl>
    <w:p w:rsidR="0002126A" w:rsidRPr="00DF6E1A" w:rsidRDefault="0002126A" w:rsidP="00F3074C">
      <w:pPr>
        <w:rPr>
          <w:i/>
          <w:sz w:val="20"/>
          <w:szCs w:val="20"/>
          <w:lang w:val="ru-RU"/>
        </w:rPr>
      </w:pPr>
    </w:p>
    <w:p w:rsidR="000B3AD1" w:rsidRPr="00DF6E1A" w:rsidRDefault="000B3AD1" w:rsidP="00F3074C">
      <w:pPr>
        <w:rPr>
          <w:i/>
          <w:sz w:val="20"/>
          <w:szCs w:val="20"/>
          <w:lang w:val="ru-RU"/>
        </w:rPr>
      </w:pPr>
    </w:p>
    <w:p w:rsidR="000B3AD1" w:rsidRPr="00DF6E1A" w:rsidRDefault="000B3AD1" w:rsidP="00F3074C">
      <w:pPr>
        <w:rPr>
          <w:i/>
          <w:sz w:val="20"/>
          <w:szCs w:val="20"/>
          <w:lang w:val="ru-RU"/>
        </w:rPr>
      </w:pPr>
    </w:p>
    <w:p w:rsidR="000B76A1" w:rsidRPr="00DF6E1A" w:rsidRDefault="000B76A1" w:rsidP="00F3074C">
      <w:pPr>
        <w:rPr>
          <w:i/>
          <w:sz w:val="20"/>
          <w:szCs w:val="20"/>
          <w:lang w:val="ru-RU"/>
        </w:rPr>
      </w:pPr>
    </w:p>
    <w:p w:rsidR="00385127" w:rsidRPr="00DF6E1A" w:rsidRDefault="00385127" w:rsidP="00E108AB">
      <w:pPr>
        <w:jc w:val="right"/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="0002126A" w:rsidRPr="00DF6E1A">
        <w:rPr>
          <w:i/>
          <w:sz w:val="20"/>
          <w:szCs w:val="20"/>
          <w:lang w:val="ru-RU"/>
        </w:rPr>
        <w:t>.</w:t>
      </w:r>
      <w:r w:rsidR="000B3AD1" w:rsidRPr="00DF6E1A">
        <w:rPr>
          <w:i/>
          <w:sz w:val="20"/>
          <w:szCs w:val="20"/>
          <w:lang w:val="ru-RU"/>
        </w:rPr>
        <w:t>4</w:t>
      </w:r>
      <w:r w:rsidRPr="00DF6E1A">
        <w:rPr>
          <w:i/>
          <w:sz w:val="20"/>
          <w:szCs w:val="20"/>
          <w:lang w:val="ru-RU"/>
        </w:rPr>
        <w:t>.</w:t>
      </w: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jc w:val="center"/>
        <w:rPr>
          <w:b/>
          <w:sz w:val="22"/>
          <w:szCs w:val="22"/>
          <w:lang w:val="ru-RU"/>
        </w:rPr>
      </w:pPr>
      <w:r w:rsidRPr="00DF6E1A">
        <w:rPr>
          <w:b/>
          <w:sz w:val="22"/>
          <w:szCs w:val="22"/>
          <w:lang w:val="ru-RU"/>
        </w:rPr>
        <w:t xml:space="preserve">РЕШЕНИЕ </w:t>
      </w:r>
    </w:p>
    <w:p w:rsidR="00E108AB" w:rsidRPr="00DF6E1A" w:rsidRDefault="00E108AB" w:rsidP="00E108AB">
      <w:pPr>
        <w:tabs>
          <w:tab w:val="left" w:pos="4020"/>
        </w:tabs>
        <w:jc w:val="center"/>
        <w:rPr>
          <w:b/>
          <w:sz w:val="22"/>
          <w:szCs w:val="22"/>
          <w:lang w:val="ru-RU"/>
        </w:rPr>
      </w:pPr>
      <w:r w:rsidRPr="00DF6E1A">
        <w:rPr>
          <w:b/>
          <w:sz w:val="22"/>
          <w:szCs w:val="22"/>
          <w:lang w:val="ru-RU"/>
        </w:rPr>
        <w:t>АТТЕСТАЦИОННОЙ КОМИССИИ</w:t>
      </w:r>
    </w:p>
    <w:p w:rsidR="00E108AB" w:rsidRPr="00DF6E1A" w:rsidRDefault="00E108AB" w:rsidP="00E108AB">
      <w:pPr>
        <w:tabs>
          <w:tab w:val="left" w:pos="4020"/>
        </w:tabs>
        <w:jc w:val="center"/>
        <w:rPr>
          <w:b/>
          <w:sz w:val="22"/>
          <w:szCs w:val="22"/>
          <w:lang w:val="ru-RU"/>
        </w:rPr>
      </w:pPr>
      <w:r w:rsidRPr="00DF6E1A">
        <w:rPr>
          <w:b/>
          <w:sz w:val="22"/>
          <w:szCs w:val="22"/>
          <w:lang w:val="ru-RU"/>
        </w:rPr>
        <w:t xml:space="preserve">о присвоении аттестационных степеней по </w:t>
      </w:r>
      <w:r w:rsidR="000B76A1" w:rsidRPr="00DF6E1A">
        <w:rPr>
          <w:b/>
          <w:sz w:val="22"/>
          <w:szCs w:val="22"/>
          <w:lang w:val="ru-RU"/>
        </w:rPr>
        <w:t>ВСМ</w:t>
      </w:r>
    </w:p>
    <w:p w:rsidR="00E56ACD" w:rsidRPr="00DF6E1A" w:rsidRDefault="00E56ACD" w:rsidP="00E108AB">
      <w:pPr>
        <w:tabs>
          <w:tab w:val="left" w:pos="4020"/>
        </w:tabs>
        <w:jc w:val="center"/>
        <w:rPr>
          <w:b/>
          <w:sz w:val="22"/>
          <w:szCs w:val="22"/>
          <w:lang w:val="ru-RU"/>
        </w:rPr>
      </w:pPr>
      <w:r w:rsidRPr="00DF6E1A">
        <w:rPr>
          <w:b/>
          <w:sz w:val="22"/>
          <w:szCs w:val="22"/>
          <w:lang w:val="ru-RU"/>
        </w:rPr>
        <w:t>№ ___________  от «____»__________ 20___ г.</w:t>
      </w: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</w:p>
    <w:p w:rsidR="00651D8A" w:rsidRPr="00DF6E1A" w:rsidRDefault="00651D8A" w:rsidP="00E108AB">
      <w:pPr>
        <w:jc w:val="right"/>
        <w:rPr>
          <w:i/>
          <w:sz w:val="20"/>
          <w:szCs w:val="20"/>
          <w:lang w:val="ru-RU"/>
        </w:rPr>
      </w:pPr>
    </w:p>
    <w:p w:rsidR="00651D8A" w:rsidRPr="00DF6E1A" w:rsidRDefault="00651D8A" w:rsidP="00E108AB">
      <w:pPr>
        <w:jc w:val="right"/>
        <w:rPr>
          <w:i/>
          <w:sz w:val="20"/>
          <w:szCs w:val="20"/>
          <w:lang w:val="ru-RU"/>
        </w:rPr>
      </w:pPr>
    </w:p>
    <w:p w:rsidR="00651D8A" w:rsidRPr="00DF6E1A" w:rsidRDefault="00E56ACD" w:rsidP="00E56ACD">
      <w:pPr>
        <w:rPr>
          <w:lang w:val="ru-RU"/>
        </w:rPr>
      </w:pPr>
      <w:r w:rsidRPr="00DF6E1A">
        <w:rPr>
          <w:lang w:val="ru-RU"/>
        </w:rPr>
        <w:t xml:space="preserve">     </w:t>
      </w:r>
      <w:proofErr w:type="gramStart"/>
      <w:r w:rsidR="006A0642" w:rsidRPr="00DF6E1A">
        <w:rPr>
          <w:lang w:val="ru-RU"/>
        </w:rPr>
        <w:t xml:space="preserve">Согласно </w:t>
      </w:r>
      <w:r w:rsidRPr="00DF6E1A">
        <w:rPr>
          <w:lang w:val="ru-RU"/>
        </w:rPr>
        <w:t xml:space="preserve"> выполнени</w:t>
      </w:r>
      <w:r w:rsidR="00E10AEA" w:rsidRPr="00DF6E1A">
        <w:rPr>
          <w:lang w:val="ru-RU"/>
        </w:rPr>
        <w:t>я</w:t>
      </w:r>
      <w:proofErr w:type="gramEnd"/>
      <w:r w:rsidRPr="00DF6E1A">
        <w:rPr>
          <w:lang w:val="ru-RU"/>
        </w:rPr>
        <w:t xml:space="preserve"> аттестационных требований во время технической поя</w:t>
      </w:r>
      <w:r w:rsidR="00C40492" w:rsidRPr="00DF6E1A">
        <w:rPr>
          <w:lang w:val="ru-RU"/>
        </w:rPr>
        <w:t xml:space="preserve">совой аттестации по </w:t>
      </w:r>
      <w:r w:rsidR="00664454" w:rsidRPr="00DF6E1A">
        <w:rPr>
          <w:lang w:val="ru-RU"/>
        </w:rPr>
        <w:t>ВСМ</w:t>
      </w:r>
      <w:r w:rsidRPr="00DF6E1A">
        <w:rPr>
          <w:lang w:val="ru-RU"/>
        </w:rPr>
        <w:t>, которая состоялась</w:t>
      </w:r>
      <w:r w:rsidR="0067509F" w:rsidRPr="00DF6E1A">
        <w:rPr>
          <w:lang w:val="ru-RU"/>
        </w:rPr>
        <w:t xml:space="preserve"> </w:t>
      </w:r>
      <w:r w:rsidRPr="00DF6E1A">
        <w:rPr>
          <w:lang w:val="ru-RU"/>
        </w:rPr>
        <w:t xml:space="preserve"> «_</w:t>
      </w:r>
      <w:r w:rsidR="0067509F" w:rsidRPr="00DF6E1A">
        <w:rPr>
          <w:lang w:val="ru-RU"/>
        </w:rPr>
        <w:t>___</w:t>
      </w:r>
      <w:r w:rsidRPr="00DF6E1A">
        <w:rPr>
          <w:lang w:val="ru-RU"/>
        </w:rPr>
        <w:t>__»</w:t>
      </w:r>
      <w:r w:rsidR="0067509F" w:rsidRPr="00DF6E1A">
        <w:rPr>
          <w:lang w:val="ru-RU"/>
        </w:rPr>
        <w:t xml:space="preserve"> </w:t>
      </w:r>
      <w:r w:rsidRPr="00DF6E1A">
        <w:rPr>
          <w:lang w:val="ru-RU"/>
        </w:rPr>
        <w:t>____</w:t>
      </w:r>
      <w:r w:rsidR="0067509F" w:rsidRPr="00DF6E1A">
        <w:rPr>
          <w:lang w:val="ru-RU"/>
        </w:rPr>
        <w:t>__</w:t>
      </w:r>
      <w:r w:rsidRPr="00DF6E1A">
        <w:rPr>
          <w:lang w:val="ru-RU"/>
        </w:rPr>
        <w:t>_____</w:t>
      </w:r>
      <w:r w:rsidR="0067509F" w:rsidRPr="00DF6E1A">
        <w:rPr>
          <w:lang w:val="ru-RU"/>
        </w:rPr>
        <w:t xml:space="preserve"> 20 _</w:t>
      </w:r>
      <w:r w:rsidRPr="00DF6E1A">
        <w:rPr>
          <w:lang w:val="ru-RU"/>
        </w:rPr>
        <w:t>__</w:t>
      </w:r>
    </w:p>
    <w:p w:rsidR="00E56ACD" w:rsidRPr="00DF6E1A" w:rsidRDefault="00E56ACD" w:rsidP="00E56ACD">
      <w:pPr>
        <w:rPr>
          <w:lang w:val="ru-RU"/>
        </w:rPr>
      </w:pPr>
      <w:r w:rsidRPr="00DF6E1A">
        <w:rPr>
          <w:lang w:val="ru-RU"/>
        </w:rPr>
        <w:t>на базе __________________________________________________________________</w:t>
      </w:r>
      <w:r w:rsidR="00635132" w:rsidRPr="00DF6E1A">
        <w:rPr>
          <w:lang w:val="ru-RU"/>
        </w:rPr>
        <w:t>,</w:t>
      </w:r>
    </w:p>
    <w:p w:rsidR="00635132" w:rsidRPr="00DF6E1A" w:rsidRDefault="00635132" w:rsidP="00E56ACD">
      <w:pPr>
        <w:rPr>
          <w:lang w:val="ru-RU"/>
        </w:rPr>
      </w:pPr>
      <w:r w:rsidRPr="00DF6E1A">
        <w:rPr>
          <w:lang w:val="ru-RU"/>
        </w:rPr>
        <w:t>на основании протокола ведения ТПА, аттестационная комиссия в составе:</w:t>
      </w:r>
    </w:p>
    <w:p w:rsidR="00635132" w:rsidRPr="00DF6E1A" w:rsidRDefault="00635132" w:rsidP="00E56ACD">
      <w:pPr>
        <w:rPr>
          <w:lang w:val="ru-RU"/>
        </w:rPr>
      </w:pPr>
      <w:r w:rsidRPr="00DF6E1A">
        <w:rPr>
          <w:lang w:val="ru-RU"/>
        </w:rPr>
        <w:t xml:space="preserve">     председателя          -  _______________________ </w:t>
      </w:r>
      <w:r w:rsidR="0067509F" w:rsidRPr="00DF6E1A">
        <w:rPr>
          <w:lang w:val="ru-RU"/>
        </w:rPr>
        <w:t xml:space="preserve"> </w:t>
      </w:r>
      <w:r w:rsidR="0036222B" w:rsidRPr="00DF6E1A">
        <w:rPr>
          <w:lang w:val="ru-RU"/>
        </w:rPr>
        <w:t>(</w:t>
      </w:r>
      <w:r w:rsidRPr="00DF6E1A">
        <w:rPr>
          <w:lang w:val="ru-RU"/>
        </w:rPr>
        <w:t>степень)</w:t>
      </w:r>
    </w:p>
    <w:p w:rsidR="00635132" w:rsidRPr="00DF6E1A" w:rsidRDefault="00635132" w:rsidP="00E56ACD">
      <w:pPr>
        <w:rPr>
          <w:lang w:val="ru-RU"/>
        </w:rPr>
      </w:pPr>
      <w:r w:rsidRPr="00DF6E1A">
        <w:rPr>
          <w:lang w:val="ru-RU"/>
        </w:rPr>
        <w:t xml:space="preserve">     членов  комиссии  -  _______________________ </w:t>
      </w:r>
      <w:r w:rsidR="0067509F" w:rsidRPr="00DF6E1A">
        <w:rPr>
          <w:lang w:val="ru-RU"/>
        </w:rPr>
        <w:t xml:space="preserve"> </w:t>
      </w:r>
      <w:r w:rsidRPr="00DF6E1A">
        <w:rPr>
          <w:lang w:val="ru-RU"/>
        </w:rPr>
        <w:t>(степень)</w:t>
      </w:r>
    </w:p>
    <w:p w:rsidR="00635132" w:rsidRPr="00DF6E1A" w:rsidRDefault="00635132" w:rsidP="00E56ACD">
      <w:pPr>
        <w:rPr>
          <w:lang w:val="ru-RU"/>
        </w:rPr>
      </w:pPr>
      <w:r w:rsidRPr="00DF6E1A">
        <w:rPr>
          <w:lang w:val="ru-RU"/>
        </w:rPr>
        <w:t xml:space="preserve">                                      -  _______________________ </w:t>
      </w:r>
      <w:r w:rsidR="0067509F" w:rsidRPr="00DF6E1A">
        <w:rPr>
          <w:lang w:val="ru-RU"/>
        </w:rPr>
        <w:t xml:space="preserve"> </w:t>
      </w:r>
      <w:r w:rsidRPr="00DF6E1A">
        <w:rPr>
          <w:lang w:val="ru-RU"/>
        </w:rPr>
        <w:t>(степень)</w:t>
      </w:r>
    </w:p>
    <w:p w:rsidR="00635132" w:rsidRPr="00DF6E1A" w:rsidRDefault="00635132" w:rsidP="00E56ACD">
      <w:pPr>
        <w:rPr>
          <w:lang w:val="ru-RU"/>
        </w:rPr>
      </w:pPr>
      <w:r w:rsidRPr="00DF6E1A">
        <w:rPr>
          <w:lang w:val="ru-RU"/>
        </w:rPr>
        <w:t xml:space="preserve">                                      - ________________________ (степень)</w:t>
      </w:r>
    </w:p>
    <w:p w:rsidR="00635132" w:rsidRPr="00DF6E1A" w:rsidRDefault="00635132" w:rsidP="00E56ACD">
      <w:pPr>
        <w:rPr>
          <w:lang w:val="ru-RU"/>
        </w:rPr>
      </w:pPr>
      <w:r w:rsidRPr="00DF6E1A">
        <w:rPr>
          <w:lang w:val="ru-RU"/>
        </w:rPr>
        <w:t xml:space="preserve">                                      - ________________________ (степень)</w:t>
      </w:r>
    </w:p>
    <w:p w:rsidR="00635132" w:rsidRPr="00DF6E1A" w:rsidRDefault="00635132" w:rsidP="00E56ACD">
      <w:pPr>
        <w:rPr>
          <w:lang w:val="ru-RU"/>
        </w:rPr>
      </w:pPr>
    </w:p>
    <w:p w:rsidR="00635132" w:rsidRPr="00DF6E1A" w:rsidRDefault="00635132" w:rsidP="00E56ACD">
      <w:pPr>
        <w:rPr>
          <w:b/>
          <w:lang w:val="ru-RU"/>
        </w:rPr>
      </w:pPr>
      <w:r w:rsidRPr="00DF6E1A">
        <w:rPr>
          <w:b/>
          <w:lang w:val="ru-RU"/>
        </w:rPr>
        <w:t xml:space="preserve">                                                 </w:t>
      </w:r>
      <w:r w:rsidR="006A0642" w:rsidRPr="00DF6E1A">
        <w:rPr>
          <w:b/>
          <w:lang w:val="ru-RU"/>
        </w:rPr>
        <w:t xml:space="preserve">     </w:t>
      </w:r>
      <w:r w:rsidRPr="00DF6E1A">
        <w:rPr>
          <w:b/>
          <w:lang w:val="ru-RU"/>
        </w:rPr>
        <w:t xml:space="preserve">       </w:t>
      </w:r>
      <w:proofErr w:type="gramStart"/>
      <w:r w:rsidRPr="00DF6E1A">
        <w:rPr>
          <w:b/>
          <w:lang w:val="ru-RU"/>
        </w:rPr>
        <w:t>Р</w:t>
      </w:r>
      <w:proofErr w:type="gramEnd"/>
      <w:r w:rsidRPr="00DF6E1A">
        <w:rPr>
          <w:b/>
          <w:lang w:val="ru-RU"/>
        </w:rPr>
        <w:t xml:space="preserve"> Е Ш И Л А :</w:t>
      </w:r>
    </w:p>
    <w:p w:rsidR="006A0642" w:rsidRPr="00DF6E1A" w:rsidRDefault="006A0642" w:rsidP="00E56ACD">
      <w:pPr>
        <w:rPr>
          <w:lang w:val="ru-RU"/>
        </w:rPr>
      </w:pPr>
    </w:p>
    <w:p w:rsidR="006A0642" w:rsidRPr="00DF6E1A" w:rsidRDefault="006A0642" w:rsidP="00E56ACD">
      <w:pPr>
        <w:rPr>
          <w:b/>
          <w:sz w:val="22"/>
          <w:szCs w:val="22"/>
          <w:lang w:val="ru-RU"/>
        </w:rPr>
      </w:pPr>
      <w:r w:rsidRPr="00DF6E1A">
        <w:rPr>
          <w:lang w:val="ru-RU"/>
        </w:rPr>
        <w:t xml:space="preserve">1. Присвоить ученическую (Мастерскую) степень </w:t>
      </w:r>
      <w:r w:rsidRPr="00DF6E1A">
        <w:rPr>
          <w:b/>
          <w:sz w:val="22"/>
          <w:szCs w:val="22"/>
          <w:lang w:val="ru-RU"/>
        </w:rPr>
        <w:t>« _______________ пояс _____ степени»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с выдачей сертификата и внесением  учётных записей в реестр и квалификационную книжку  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спортсмена следующим ученикам:</w:t>
      </w:r>
    </w:p>
    <w:p w:rsidR="006A0642" w:rsidRPr="00DF6E1A" w:rsidRDefault="006A0642" w:rsidP="006A0642">
      <w:pPr>
        <w:numPr>
          <w:ilvl w:val="0"/>
          <w:numId w:val="32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Ф.И.О.</w:t>
      </w:r>
      <w:r w:rsidR="00DF1D6B" w:rsidRPr="00DF6E1A">
        <w:rPr>
          <w:sz w:val="22"/>
          <w:szCs w:val="22"/>
          <w:lang w:val="ru-RU"/>
        </w:rPr>
        <w:t>, год рождения</w:t>
      </w:r>
    </w:p>
    <w:p w:rsidR="006A0642" w:rsidRPr="00DF6E1A" w:rsidRDefault="006A0642" w:rsidP="006A0642">
      <w:pPr>
        <w:numPr>
          <w:ilvl w:val="0"/>
          <w:numId w:val="32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Ф.И.О</w:t>
      </w:r>
      <w:r w:rsidR="00DF1D6B" w:rsidRPr="00DF6E1A">
        <w:rPr>
          <w:sz w:val="22"/>
          <w:szCs w:val="22"/>
          <w:lang w:val="ru-RU"/>
        </w:rPr>
        <w:t>., год рождения</w:t>
      </w:r>
    </w:p>
    <w:p w:rsidR="006A0642" w:rsidRPr="00DF6E1A" w:rsidRDefault="006A0642" w:rsidP="006A0642">
      <w:pPr>
        <w:numPr>
          <w:ilvl w:val="0"/>
          <w:numId w:val="32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Ф.И.О</w:t>
      </w:r>
      <w:r w:rsidR="00DF1D6B" w:rsidRPr="00DF6E1A">
        <w:rPr>
          <w:sz w:val="22"/>
          <w:szCs w:val="22"/>
          <w:lang w:val="ru-RU"/>
        </w:rPr>
        <w:t>., год рождения</w:t>
      </w:r>
    </w:p>
    <w:p w:rsidR="006A0642" w:rsidRPr="00DF6E1A" w:rsidRDefault="006A0642" w:rsidP="006A0642">
      <w:pPr>
        <w:numPr>
          <w:ilvl w:val="0"/>
          <w:numId w:val="32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и т. д. </w:t>
      </w:r>
    </w:p>
    <w:p w:rsidR="006A0642" w:rsidRPr="00DF6E1A" w:rsidRDefault="006A0642" w:rsidP="006A0642">
      <w:pPr>
        <w:rPr>
          <w:sz w:val="22"/>
          <w:szCs w:val="22"/>
          <w:lang w:val="ru-RU"/>
        </w:rPr>
      </w:pPr>
    </w:p>
    <w:p w:rsidR="006A0642" w:rsidRPr="00DF6E1A" w:rsidRDefault="006A0642" w:rsidP="006A0642">
      <w:pPr>
        <w:rPr>
          <w:sz w:val="22"/>
          <w:szCs w:val="22"/>
          <w:lang w:val="ru-RU"/>
        </w:rPr>
      </w:pPr>
    </w:p>
    <w:p w:rsidR="006A0642" w:rsidRPr="00DF6E1A" w:rsidRDefault="006A0642" w:rsidP="006A0642">
      <w:pPr>
        <w:rPr>
          <w:b/>
          <w:sz w:val="22"/>
          <w:szCs w:val="22"/>
          <w:lang w:val="ru-RU"/>
        </w:rPr>
      </w:pPr>
      <w:r w:rsidRPr="00DF6E1A">
        <w:rPr>
          <w:lang w:val="ru-RU"/>
        </w:rPr>
        <w:t xml:space="preserve">2. Присвоить ученическую (Мастерскую) степень </w:t>
      </w:r>
      <w:r w:rsidRPr="00DF6E1A">
        <w:rPr>
          <w:b/>
          <w:sz w:val="22"/>
          <w:szCs w:val="22"/>
          <w:lang w:val="ru-RU"/>
        </w:rPr>
        <w:t>« _______________ пояс _____ степени»</w:t>
      </w:r>
    </w:p>
    <w:p w:rsidR="006A0642" w:rsidRPr="00DF6E1A" w:rsidRDefault="006A0642" w:rsidP="006A0642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с выдачей сертификата и внесением  учётных записей в реестр и квалификационную книжку  </w:t>
      </w:r>
    </w:p>
    <w:p w:rsidR="006A0642" w:rsidRPr="00DF6E1A" w:rsidRDefault="006A0642" w:rsidP="006A0642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спортсмена следующим ученикам:</w:t>
      </w:r>
    </w:p>
    <w:p w:rsidR="006A0642" w:rsidRPr="00DF6E1A" w:rsidRDefault="006A0642" w:rsidP="006A0642">
      <w:pPr>
        <w:numPr>
          <w:ilvl w:val="0"/>
          <w:numId w:val="34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Ф.И.О</w:t>
      </w:r>
      <w:r w:rsidR="00DF1D6B" w:rsidRPr="00DF6E1A">
        <w:rPr>
          <w:sz w:val="22"/>
          <w:szCs w:val="22"/>
          <w:lang w:val="ru-RU"/>
        </w:rPr>
        <w:t>., год рождения</w:t>
      </w:r>
    </w:p>
    <w:p w:rsidR="006A0642" w:rsidRPr="00DF6E1A" w:rsidRDefault="006A0642" w:rsidP="006A0642">
      <w:pPr>
        <w:numPr>
          <w:ilvl w:val="0"/>
          <w:numId w:val="34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Ф.И.О</w:t>
      </w:r>
      <w:r w:rsidR="00DF1D6B" w:rsidRPr="00DF6E1A">
        <w:rPr>
          <w:sz w:val="22"/>
          <w:szCs w:val="22"/>
          <w:lang w:val="ru-RU"/>
        </w:rPr>
        <w:t>., год рождения</w:t>
      </w:r>
    </w:p>
    <w:p w:rsidR="006A0642" w:rsidRPr="00DF6E1A" w:rsidRDefault="006A0642" w:rsidP="006A0642">
      <w:pPr>
        <w:numPr>
          <w:ilvl w:val="0"/>
          <w:numId w:val="34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Ф.И.О</w:t>
      </w:r>
      <w:r w:rsidR="00DF1D6B" w:rsidRPr="00DF6E1A">
        <w:rPr>
          <w:sz w:val="22"/>
          <w:szCs w:val="22"/>
          <w:lang w:val="ru-RU"/>
        </w:rPr>
        <w:t>., год рождения</w:t>
      </w:r>
    </w:p>
    <w:p w:rsidR="006A0642" w:rsidRPr="00DF6E1A" w:rsidRDefault="006A0642" w:rsidP="006A0642">
      <w:pPr>
        <w:numPr>
          <w:ilvl w:val="0"/>
          <w:numId w:val="34"/>
        </w:num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и т. д. </w:t>
      </w:r>
    </w:p>
    <w:p w:rsidR="00635132" w:rsidRPr="00DF6E1A" w:rsidRDefault="00635132" w:rsidP="00E56ACD">
      <w:pPr>
        <w:rPr>
          <w:lang w:val="ru-RU"/>
        </w:rPr>
      </w:pPr>
    </w:p>
    <w:p w:rsidR="0067509F" w:rsidRPr="00DF6E1A" w:rsidRDefault="0067509F" w:rsidP="00E56ACD">
      <w:pPr>
        <w:rPr>
          <w:lang w:val="ru-RU"/>
        </w:rPr>
      </w:pPr>
    </w:p>
    <w:p w:rsidR="006A0642" w:rsidRPr="00DF6E1A" w:rsidRDefault="006A0642" w:rsidP="00E56ACD">
      <w:pPr>
        <w:rPr>
          <w:lang w:val="ru-RU"/>
        </w:rPr>
      </w:pPr>
    </w:p>
    <w:p w:rsidR="006A0642" w:rsidRPr="00DF6E1A" w:rsidRDefault="006A0642" w:rsidP="00E56ACD">
      <w:pPr>
        <w:rPr>
          <w:lang w:val="ru-RU"/>
        </w:rPr>
      </w:pPr>
    </w:p>
    <w:p w:rsidR="006A0642" w:rsidRPr="00DF6E1A" w:rsidRDefault="006A0642" w:rsidP="00E56ACD">
      <w:pPr>
        <w:rPr>
          <w:lang w:val="ru-RU"/>
        </w:rPr>
      </w:pP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lang w:val="ru-RU"/>
        </w:rPr>
        <w:t xml:space="preserve"> </w:t>
      </w:r>
      <w:r w:rsidRPr="00DF6E1A">
        <w:rPr>
          <w:sz w:val="22"/>
          <w:szCs w:val="22"/>
          <w:lang w:val="ru-RU"/>
        </w:rPr>
        <w:t>Председатель                                                                            Члены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Аттестационной комиссии                                                       Аттестационной комиссии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>_______________________                                                       ______________________</w:t>
      </w:r>
    </w:p>
    <w:p w:rsidR="006A0642" w:rsidRPr="00DF6E1A" w:rsidRDefault="006A0642" w:rsidP="006A0642">
      <w:pPr>
        <w:rPr>
          <w:i/>
          <w:sz w:val="18"/>
          <w:szCs w:val="18"/>
          <w:lang w:val="ru-RU"/>
        </w:rPr>
      </w:pPr>
      <w:r w:rsidRPr="00DF6E1A">
        <w:rPr>
          <w:sz w:val="22"/>
          <w:szCs w:val="22"/>
          <w:lang w:val="ru-RU"/>
        </w:rPr>
        <w:t xml:space="preserve">               </w:t>
      </w:r>
      <w:r w:rsidRPr="00DF6E1A">
        <w:rPr>
          <w:i/>
          <w:sz w:val="18"/>
          <w:szCs w:val="18"/>
          <w:lang w:val="ru-RU"/>
        </w:rPr>
        <w:t>(подпись)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                                                                                                ______________________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                                                                                              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                                                                                                 ______________________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                                                                                              </w:t>
      </w:r>
    </w:p>
    <w:p w:rsidR="006A0642" w:rsidRPr="00DF6E1A" w:rsidRDefault="006A0642" w:rsidP="00E56ACD">
      <w:pPr>
        <w:rPr>
          <w:sz w:val="22"/>
          <w:szCs w:val="22"/>
          <w:lang w:val="ru-RU"/>
        </w:rPr>
      </w:pPr>
      <w:r w:rsidRPr="00DF6E1A">
        <w:rPr>
          <w:sz w:val="22"/>
          <w:szCs w:val="22"/>
          <w:lang w:val="ru-RU"/>
        </w:rPr>
        <w:t xml:space="preserve">                                                                                                      ______________________</w:t>
      </w:r>
    </w:p>
    <w:p w:rsidR="006A0642" w:rsidRPr="00DF6E1A" w:rsidRDefault="006A0642" w:rsidP="00E56ACD">
      <w:pPr>
        <w:rPr>
          <w:i/>
          <w:sz w:val="18"/>
          <w:szCs w:val="18"/>
          <w:lang w:val="ru-RU"/>
        </w:rPr>
      </w:pPr>
      <w:r w:rsidRPr="00DF6E1A">
        <w:rPr>
          <w:sz w:val="18"/>
          <w:szCs w:val="18"/>
          <w:lang w:val="ru-RU"/>
        </w:rPr>
        <w:lastRenderedPageBreak/>
        <w:t xml:space="preserve">                                                                                                                                                    </w:t>
      </w:r>
      <w:r w:rsidRPr="00DF6E1A">
        <w:rPr>
          <w:i/>
          <w:sz w:val="18"/>
          <w:szCs w:val="18"/>
          <w:lang w:val="ru-RU"/>
        </w:rPr>
        <w:t>(подписи)</w:t>
      </w:r>
    </w:p>
    <w:p w:rsidR="00E108AB" w:rsidRPr="00DF6E1A" w:rsidRDefault="00E108AB" w:rsidP="0067509F">
      <w:pPr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</w:p>
    <w:p w:rsidR="000B3AD1" w:rsidRPr="00DF6E1A" w:rsidRDefault="000B3AD1" w:rsidP="00E108AB">
      <w:pPr>
        <w:jc w:val="right"/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jc w:val="right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 xml:space="preserve">Приложение </w:t>
      </w:r>
      <w:r w:rsidR="002321D7" w:rsidRPr="00DF6E1A">
        <w:rPr>
          <w:i/>
          <w:sz w:val="20"/>
          <w:szCs w:val="20"/>
          <w:lang w:val="ru-RU"/>
        </w:rPr>
        <w:t>6</w:t>
      </w:r>
      <w:r w:rsidRPr="00DF6E1A">
        <w:rPr>
          <w:i/>
          <w:sz w:val="20"/>
          <w:szCs w:val="20"/>
          <w:lang w:val="ru-RU"/>
        </w:rPr>
        <w:t>.</w:t>
      </w:r>
      <w:r w:rsidR="000B3AD1" w:rsidRPr="00DF6E1A">
        <w:rPr>
          <w:i/>
          <w:sz w:val="20"/>
          <w:szCs w:val="20"/>
          <w:lang w:val="ru-RU"/>
        </w:rPr>
        <w:t>5</w:t>
      </w:r>
      <w:r w:rsidRPr="00DF6E1A">
        <w:rPr>
          <w:i/>
          <w:sz w:val="20"/>
          <w:szCs w:val="20"/>
          <w:lang w:val="ru-RU"/>
        </w:rPr>
        <w:t>.</w:t>
      </w: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rPr>
          <w:rFonts w:ascii="Arial" w:hAnsi="Arial" w:cs="Arial"/>
          <w:sz w:val="20"/>
          <w:szCs w:val="20"/>
          <w:lang w:val="ru-RU"/>
        </w:rPr>
      </w:pPr>
    </w:p>
    <w:p w:rsidR="00C364DA" w:rsidRPr="00DF6E1A" w:rsidRDefault="00C364DA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AB7E94">
      <w:pPr>
        <w:tabs>
          <w:tab w:val="left" w:pos="11907"/>
        </w:tabs>
        <w:jc w:val="center"/>
        <w:rPr>
          <w:b/>
          <w:sz w:val="28"/>
          <w:szCs w:val="28"/>
          <w:lang w:val="ru-RU"/>
        </w:rPr>
      </w:pPr>
      <w:r w:rsidRPr="00DF6E1A">
        <w:rPr>
          <w:b/>
          <w:sz w:val="28"/>
          <w:szCs w:val="28"/>
          <w:lang w:val="ru-RU"/>
        </w:rPr>
        <w:t>ЗАЯВКА</w:t>
      </w:r>
    </w:p>
    <w:p w:rsidR="00664454" w:rsidRPr="00DF6E1A" w:rsidRDefault="00383B84" w:rsidP="00383B84">
      <w:pPr>
        <w:keepLines/>
        <w:pBdr>
          <w:top w:val="single" w:sz="6" w:space="1" w:color="FFFFFF"/>
          <w:left w:val="single" w:sz="6" w:space="4" w:color="FFFFFF"/>
          <w:bottom w:val="single" w:sz="6" w:space="1" w:color="FFFFFF"/>
          <w:right w:val="single" w:sz="6" w:space="4" w:color="FFFFFF"/>
        </w:pBdr>
        <w:rPr>
          <w:sz w:val="22"/>
          <w:szCs w:val="22"/>
          <w:u w:val="single"/>
          <w:lang w:val="ru-RU"/>
        </w:rPr>
      </w:pPr>
      <w:r w:rsidRPr="00DF6E1A">
        <w:rPr>
          <w:b/>
          <w:sz w:val="22"/>
          <w:szCs w:val="22"/>
          <w:lang w:val="ru-RU"/>
        </w:rPr>
        <w:t>на участ</w:t>
      </w:r>
      <w:r w:rsidR="00D227A5" w:rsidRPr="00DF6E1A">
        <w:rPr>
          <w:b/>
          <w:sz w:val="22"/>
          <w:szCs w:val="22"/>
          <w:lang w:val="ru-RU"/>
        </w:rPr>
        <w:t>ие</w:t>
      </w:r>
      <w:r w:rsidRPr="00DF6E1A">
        <w:rPr>
          <w:b/>
          <w:sz w:val="22"/>
          <w:szCs w:val="22"/>
          <w:lang w:val="ru-RU"/>
        </w:rPr>
        <w:t xml:space="preserve"> </w:t>
      </w:r>
      <w:r w:rsidRPr="00DF6E1A">
        <w:rPr>
          <w:sz w:val="22"/>
          <w:szCs w:val="22"/>
          <w:u w:val="single"/>
          <w:lang w:val="ru-RU"/>
        </w:rPr>
        <w:t>в техн</w:t>
      </w:r>
      <w:r w:rsidR="00D227A5" w:rsidRPr="00DF6E1A">
        <w:rPr>
          <w:sz w:val="22"/>
          <w:szCs w:val="22"/>
          <w:u w:val="single"/>
          <w:lang w:val="ru-RU"/>
        </w:rPr>
        <w:t>и</w:t>
      </w:r>
      <w:r w:rsidRPr="00DF6E1A">
        <w:rPr>
          <w:sz w:val="22"/>
          <w:szCs w:val="22"/>
          <w:u w:val="single"/>
          <w:lang w:val="ru-RU"/>
        </w:rPr>
        <w:t>ч</w:t>
      </w:r>
      <w:r w:rsidR="00D227A5" w:rsidRPr="00DF6E1A">
        <w:rPr>
          <w:sz w:val="22"/>
          <w:szCs w:val="22"/>
          <w:u w:val="single"/>
          <w:lang w:val="ru-RU"/>
        </w:rPr>
        <w:t>еско</w:t>
      </w:r>
      <w:r w:rsidRPr="00DF6E1A">
        <w:rPr>
          <w:sz w:val="22"/>
          <w:szCs w:val="22"/>
          <w:u w:val="single"/>
          <w:lang w:val="ru-RU"/>
        </w:rPr>
        <w:t xml:space="preserve"> - поясов</w:t>
      </w:r>
      <w:r w:rsidR="00D227A5" w:rsidRPr="00DF6E1A">
        <w:rPr>
          <w:sz w:val="22"/>
          <w:szCs w:val="22"/>
          <w:u w:val="single"/>
          <w:lang w:val="ru-RU"/>
        </w:rPr>
        <w:t>о</w:t>
      </w:r>
      <w:r w:rsidRPr="00DF6E1A">
        <w:rPr>
          <w:sz w:val="22"/>
          <w:szCs w:val="22"/>
          <w:u w:val="single"/>
          <w:lang w:val="ru-RU"/>
        </w:rPr>
        <w:t>й ат</w:t>
      </w:r>
      <w:r w:rsidR="00D227A5" w:rsidRPr="00DF6E1A">
        <w:rPr>
          <w:sz w:val="22"/>
          <w:szCs w:val="22"/>
          <w:u w:val="single"/>
          <w:lang w:val="ru-RU"/>
        </w:rPr>
        <w:t>тестации</w:t>
      </w:r>
      <w:r w:rsidRPr="00DF6E1A">
        <w:rPr>
          <w:sz w:val="22"/>
          <w:szCs w:val="22"/>
          <w:u w:val="single"/>
          <w:lang w:val="ru-RU"/>
        </w:rPr>
        <w:t xml:space="preserve"> </w:t>
      </w:r>
      <w:r w:rsidR="00D227A5" w:rsidRPr="00DF6E1A">
        <w:rPr>
          <w:sz w:val="22"/>
          <w:szCs w:val="22"/>
          <w:u w:val="single"/>
          <w:lang w:val="ru-RU"/>
        </w:rPr>
        <w:t>по ВСМ</w:t>
      </w:r>
      <w:r w:rsidRPr="00DF6E1A">
        <w:rPr>
          <w:sz w:val="22"/>
          <w:szCs w:val="22"/>
          <w:u w:val="single"/>
          <w:lang w:val="ru-RU"/>
        </w:rPr>
        <w:t xml:space="preserve"> </w:t>
      </w:r>
    </w:p>
    <w:p w:rsidR="00383B84" w:rsidRPr="00DF6E1A" w:rsidRDefault="00D227A5" w:rsidP="00383B84">
      <w:pPr>
        <w:keepLines/>
        <w:pBdr>
          <w:top w:val="single" w:sz="6" w:space="1" w:color="FFFFFF"/>
          <w:left w:val="single" w:sz="6" w:space="4" w:color="FFFFFF"/>
          <w:bottom w:val="single" w:sz="6" w:space="1" w:color="FFFFFF"/>
          <w:right w:val="single" w:sz="6" w:space="4" w:color="FFFFFF"/>
        </w:pBdr>
        <w:rPr>
          <w:b/>
          <w:sz w:val="22"/>
          <w:szCs w:val="22"/>
          <w:lang w:val="ru-RU"/>
        </w:rPr>
      </w:pPr>
      <w:r w:rsidRPr="00DF6E1A">
        <w:rPr>
          <w:b/>
          <w:sz w:val="22"/>
          <w:szCs w:val="22"/>
          <w:lang w:val="ru-RU"/>
        </w:rPr>
        <w:t>Ме</w:t>
      </w:r>
      <w:r w:rsidR="00383B84" w:rsidRPr="00DF6E1A">
        <w:rPr>
          <w:b/>
          <w:sz w:val="22"/>
          <w:szCs w:val="22"/>
          <w:lang w:val="ru-RU"/>
        </w:rPr>
        <w:t>с</w:t>
      </w:r>
      <w:r w:rsidRPr="00DF6E1A">
        <w:rPr>
          <w:b/>
          <w:sz w:val="22"/>
          <w:szCs w:val="22"/>
          <w:lang w:val="ru-RU"/>
        </w:rPr>
        <w:t>то</w:t>
      </w:r>
      <w:r w:rsidR="00383B84" w:rsidRPr="00DF6E1A">
        <w:rPr>
          <w:b/>
          <w:sz w:val="22"/>
          <w:szCs w:val="22"/>
          <w:lang w:val="ru-RU"/>
        </w:rPr>
        <w:t xml:space="preserve"> проведен</w:t>
      </w:r>
      <w:r w:rsidRPr="00DF6E1A">
        <w:rPr>
          <w:b/>
          <w:sz w:val="22"/>
          <w:szCs w:val="22"/>
          <w:lang w:val="ru-RU"/>
        </w:rPr>
        <w:t>и</w:t>
      </w:r>
      <w:r w:rsidR="00383B84" w:rsidRPr="00DF6E1A">
        <w:rPr>
          <w:b/>
          <w:sz w:val="22"/>
          <w:szCs w:val="22"/>
          <w:lang w:val="ru-RU"/>
        </w:rPr>
        <w:t>я ____________________________________________________________</w:t>
      </w:r>
    </w:p>
    <w:p w:rsidR="00383B84" w:rsidRPr="00DF6E1A" w:rsidRDefault="00D227A5" w:rsidP="00383B84">
      <w:pPr>
        <w:keepLines/>
        <w:pBdr>
          <w:top w:val="single" w:sz="6" w:space="1" w:color="FFFFFF"/>
          <w:left w:val="single" w:sz="6" w:space="4" w:color="FFFFFF"/>
          <w:bottom w:val="single" w:sz="6" w:space="1" w:color="FFFFFF"/>
          <w:right w:val="single" w:sz="6" w:space="4" w:color="FFFFFF"/>
        </w:pBdr>
        <w:rPr>
          <w:b/>
          <w:sz w:val="22"/>
          <w:szCs w:val="22"/>
          <w:lang w:val="ru-RU"/>
        </w:rPr>
      </w:pPr>
      <w:proofErr w:type="gramStart"/>
      <w:r w:rsidRPr="00DF6E1A">
        <w:rPr>
          <w:b/>
          <w:sz w:val="22"/>
          <w:szCs w:val="22"/>
          <w:lang w:val="ru-RU"/>
        </w:rPr>
        <w:t>Структурное</w:t>
      </w:r>
      <w:r w:rsidR="00383B84" w:rsidRPr="00DF6E1A">
        <w:rPr>
          <w:b/>
          <w:sz w:val="22"/>
          <w:szCs w:val="22"/>
          <w:lang w:val="ru-RU"/>
        </w:rPr>
        <w:t xml:space="preserve"> </w:t>
      </w:r>
      <w:proofErr w:type="spellStart"/>
      <w:r w:rsidR="00383B84" w:rsidRPr="00DF6E1A">
        <w:rPr>
          <w:b/>
          <w:sz w:val="22"/>
          <w:szCs w:val="22"/>
          <w:lang w:val="ru-RU"/>
        </w:rPr>
        <w:t>п</w:t>
      </w:r>
      <w:r w:rsidRPr="00DF6E1A">
        <w:rPr>
          <w:b/>
          <w:sz w:val="22"/>
          <w:szCs w:val="22"/>
          <w:lang w:val="ru-RU"/>
        </w:rPr>
        <w:t>о</w:t>
      </w:r>
      <w:r w:rsidR="00383B84" w:rsidRPr="00DF6E1A">
        <w:rPr>
          <w:b/>
          <w:sz w:val="22"/>
          <w:szCs w:val="22"/>
          <w:lang w:val="ru-RU"/>
        </w:rPr>
        <w:t>дрозд</w:t>
      </w:r>
      <w:r w:rsidRPr="00DF6E1A">
        <w:rPr>
          <w:b/>
          <w:sz w:val="22"/>
          <w:szCs w:val="22"/>
          <w:lang w:val="ru-RU"/>
        </w:rPr>
        <w:t>е</w:t>
      </w:r>
      <w:r w:rsidR="00383B84" w:rsidRPr="00DF6E1A">
        <w:rPr>
          <w:b/>
          <w:sz w:val="22"/>
          <w:szCs w:val="22"/>
          <w:lang w:val="ru-RU"/>
        </w:rPr>
        <w:t>л</w:t>
      </w:r>
      <w:r w:rsidRPr="00DF6E1A">
        <w:rPr>
          <w:b/>
          <w:sz w:val="22"/>
          <w:szCs w:val="22"/>
          <w:lang w:val="ru-RU"/>
        </w:rPr>
        <w:t>ение</w:t>
      </w:r>
      <w:proofErr w:type="spellEnd"/>
      <w:r w:rsidR="00383B84" w:rsidRPr="00DF6E1A">
        <w:rPr>
          <w:b/>
          <w:sz w:val="22"/>
          <w:szCs w:val="22"/>
          <w:lang w:val="ru-RU"/>
        </w:rPr>
        <w:t>_____________________________________________</w:t>
      </w:r>
      <w:proofErr w:type="gramEnd"/>
    </w:p>
    <w:p w:rsidR="00383B84" w:rsidRPr="00DF6E1A" w:rsidRDefault="00D227A5" w:rsidP="00383B84">
      <w:pPr>
        <w:keepLines/>
        <w:pBdr>
          <w:top w:val="single" w:sz="6" w:space="1" w:color="FFFFFF"/>
          <w:left w:val="single" w:sz="6" w:space="4" w:color="FFFFFF"/>
          <w:bottom w:val="single" w:sz="6" w:space="1" w:color="FFFFFF"/>
          <w:right w:val="single" w:sz="6" w:space="4" w:color="FFFFFF"/>
        </w:pBdr>
        <w:rPr>
          <w:b/>
          <w:sz w:val="22"/>
          <w:szCs w:val="22"/>
          <w:lang w:val="ru-RU"/>
        </w:rPr>
      </w:pPr>
      <w:r w:rsidRPr="00DF6E1A">
        <w:rPr>
          <w:b/>
          <w:sz w:val="22"/>
          <w:szCs w:val="22"/>
          <w:lang w:val="ru-RU"/>
        </w:rPr>
        <w:t>Дата проведени</w:t>
      </w:r>
      <w:r w:rsidR="00383B84" w:rsidRPr="00DF6E1A">
        <w:rPr>
          <w:b/>
          <w:sz w:val="22"/>
          <w:szCs w:val="22"/>
          <w:lang w:val="ru-RU"/>
        </w:rPr>
        <w:t>я  ___________________________</w:t>
      </w:r>
    </w:p>
    <w:tbl>
      <w:tblPr>
        <w:tblW w:w="11165" w:type="dxa"/>
        <w:tblLayout w:type="fixed"/>
        <w:tblLook w:val="0000" w:firstRow="0" w:lastRow="0" w:firstColumn="0" w:lastColumn="0" w:noHBand="0" w:noVBand="0"/>
      </w:tblPr>
      <w:tblGrid>
        <w:gridCol w:w="11165"/>
      </w:tblGrid>
      <w:tr w:rsidR="00DF6E1A" w:rsidRPr="00DF6E1A" w:rsidTr="00514C95">
        <w:tc>
          <w:tcPr>
            <w:tcW w:w="10031" w:type="dxa"/>
            <w:tcBorders>
              <w:bottom w:val="single" w:sz="6" w:space="0" w:color="auto"/>
            </w:tcBorders>
          </w:tcPr>
          <w:p w:rsidR="00383B84" w:rsidRPr="00DF6E1A" w:rsidRDefault="00383B84" w:rsidP="00383B84">
            <w:pPr>
              <w:keepLines/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383B84" w:rsidRPr="00DF6E1A" w:rsidTr="00514C95">
        <w:tc>
          <w:tcPr>
            <w:tcW w:w="10031" w:type="dxa"/>
          </w:tcPr>
          <w:p w:rsidR="00383B84" w:rsidRPr="00DF6E1A" w:rsidRDefault="00383B84" w:rsidP="00D227A5">
            <w:pPr>
              <w:rPr>
                <w:sz w:val="16"/>
                <w:szCs w:val="16"/>
                <w:lang w:val="ru-RU"/>
              </w:rPr>
            </w:pPr>
            <w:r w:rsidRPr="00DF6E1A">
              <w:rPr>
                <w:sz w:val="16"/>
                <w:szCs w:val="16"/>
                <w:lang w:val="ru-RU"/>
              </w:rPr>
              <w:t xml:space="preserve">            </w:t>
            </w:r>
            <w:r w:rsidR="00D227A5" w:rsidRPr="00DF6E1A">
              <w:rPr>
                <w:sz w:val="16"/>
                <w:szCs w:val="16"/>
                <w:lang w:val="ru-RU"/>
              </w:rPr>
              <w:t xml:space="preserve">                     (контактные данные</w:t>
            </w:r>
            <w:r w:rsidRPr="00DF6E1A"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383B84" w:rsidRPr="00DF6E1A" w:rsidRDefault="00383B84" w:rsidP="00383B84">
      <w:pPr>
        <w:rPr>
          <w:b/>
          <w:sz w:val="28"/>
          <w:szCs w:val="28"/>
          <w:lang w:val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1345"/>
        <w:gridCol w:w="1701"/>
        <w:gridCol w:w="1859"/>
        <w:gridCol w:w="1118"/>
        <w:gridCol w:w="1276"/>
        <w:gridCol w:w="1701"/>
      </w:tblGrid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1C2EFC" w:rsidP="00AB7E94">
            <w:pPr>
              <w:snapToGrid w:val="0"/>
              <w:ind w:right="-766"/>
              <w:rPr>
                <w:b/>
                <w:sz w:val="20"/>
                <w:szCs w:val="20"/>
                <w:lang w:val="ru-RU"/>
              </w:rPr>
            </w:pPr>
            <w:r w:rsidRPr="00DF6E1A">
              <w:rPr>
                <w:b/>
                <w:sz w:val="20"/>
                <w:szCs w:val="20"/>
                <w:lang w:val="ru-RU"/>
              </w:rPr>
              <w:t>№</w:t>
            </w:r>
            <w:r w:rsidRPr="00DF6E1A">
              <w:rPr>
                <w:b/>
                <w:sz w:val="20"/>
                <w:szCs w:val="20"/>
                <w:lang w:val="ru-RU"/>
              </w:rPr>
              <w:br/>
              <w:t>з</w:t>
            </w:r>
            <w:r w:rsidR="00AB7E94" w:rsidRPr="00DF6E1A">
              <w:rPr>
                <w:b/>
                <w:sz w:val="20"/>
                <w:szCs w:val="20"/>
                <w:lang w:val="ru-RU"/>
              </w:rPr>
              <w:t>/</w:t>
            </w:r>
            <w:proofErr w:type="gramStart"/>
            <w:r w:rsidR="00AB7E94" w:rsidRPr="00DF6E1A">
              <w:rPr>
                <w:b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1345" w:type="dxa"/>
            <w:shd w:val="clear" w:color="auto" w:fill="auto"/>
            <w:vAlign w:val="center"/>
          </w:tcPr>
          <w:p w:rsidR="00AB7E94" w:rsidRPr="00DF6E1A" w:rsidRDefault="001C2EFC" w:rsidP="00D227A5">
            <w:pPr>
              <w:snapToGrid w:val="0"/>
              <w:ind w:right="-766"/>
              <w:rPr>
                <w:b/>
                <w:sz w:val="20"/>
                <w:szCs w:val="20"/>
                <w:lang w:val="ru-RU"/>
              </w:rPr>
            </w:pPr>
            <w:r w:rsidRPr="00DF6E1A">
              <w:rPr>
                <w:b/>
                <w:sz w:val="20"/>
                <w:szCs w:val="20"/>
                <w:lang w:val="ru-RU"/>
              </w:rPr>
              <w:t xml:space="preserve"> </w:t>
            </w:r>
            <w:r w:rsidR="00AB7E94" w:rsidRPr="00DF6E1A">
              <w:rPr>
                <w:b/>
                <w:sz w:val="20"/>
                <w:szCs w:val="20"/>
                <w:lang w:val="ru-RU"/>
              </w:rPr>
              <w:t xml:space="preserve">  </w:t>
            </w:r>
            <w:r w:rsidR="00D227A5" w:rsidRPr="00DF6E1A">
              <w:rPr>
                <w:b/>
                <w:sz w:val="20"/>
                <w:szCs w:val="20"/>
                <w:lang w:val="ru-RU"/>
              </w:rPr>
              <w:t>Ф.И.О</w:t>
            </w: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D227A5">
            <w:pPr>
              <w:snapToGrid w:val="0"/>
              <w:ind w:right="-766"/>
              <w:rPr>
                <w:b/>
                <w:sz w:val="20"/>
                <w:szCs w:val="20"/>
                <w:lang w:val="ru-RU"/>
              </w:rPr>
            </w:pPr>
            <w:r w:rsidRPr="00DF6E1A">
              <w:rPr>
                <w:b/>
                <w:sz w:val="20"/>
                <w:szCs w:val="20"/>
                <w:lang w:val="ru-RU"/>
              </w:rPr>
              <w:t>Дата, м</w:t>
            </w:r>
            <w:r w:rsidR="00D227A5" w:rsidRPr="00DF6E1A">
              <w:rPr>
                <w:b/>
                <w:sz w:val="20"/>
                <w:szCs w:val="20"/>
                <w:lang w:val="ru-RU"/>
              </w:rPr>
              <w:t>есяц год рождения</w:t>
            </w: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D227A5">
            <w:pPr>
              <w:keepNext/>
              <w:numPr>
                <w:ilvl w:val="3"/>
                <w:numId w:val="40"/>
              </w:numPr>
              <w:suppressAutoHyphens/>
              <w:snapToGrid w:val="0"/>
              <w:ind w:left="0" w:right="-766" w:firstLine="0"/>
              <w:outlineLvl w:val="3"/>
              <w:rPr>
                <w:b/>
                <w:sz w:val="20"/>
                <w:szCs w:val="20"/>
                <w:lang w:val="ru-RU" w:eastAsia="ar-SA"/>
              </w:rPr>
            </w:pPr>
            <w:r w:rsidRPr="00DF6E1A">
              <w:rPr>
                <w:b/>
                <w:sz w:val="20"/>
                <w:szCs w:val="20"/>
                <w:lang w:val="ru-RU" w:eastAsia="ar-SA"/>
              </w:rPr>
              <w:t xml:space="preserve">Дата </w:t>
            </w:r>
            <w:r w:rsidR="00D227A5" w:rsidRPr="00DF6E1A">
              <w:rPr>
                <w:b/>
                <w:sz w:val="20"/>
                <w:szCs w:val="20"/>
                <w:lang w:val="ru-RU" w:eastAsia="ar-SA"/>
              </w:rPr>
              <w:t>предыдущей аттестации</w:t>
            </w:r>
          </w:p>
        </w:tc>
        <w:tc>
          <w:tcPr>
            <w:tcW w:w="1118" w:type="dxa"/>
            <w:shd w:val="clear" w:color="auto" w:fill="auto"/>
          </w:tcPr>
          <w:p w:rsidR="00AB7E94" w:rsidRPr="00DF6E1A" w:rsidRDefault="00D227A5" w:rsidP="00AB7E94">
            <w:pPr>
              <w:snapToGrid w:val="0"/>
              <w:ind w:right="-766"/>
              <w:rPr>
                <w:b/>
                <w:sz w:val="20"/>
                <w:szCs w:val="20"/>
                <w:lang w:val="ru-RU"/>
              </w:rPr>
            </w:pPr>
            <w:r w:rsidRPr="00DF6E1A">
              <w:rPr>
                <w:b/>
                <w:sz w:val="20"/>
                <w:szCs w:val="20"/>
                <w:lang w:val="ru-RU"/>
              </w:rPr>
              <w:t>Имеет</w:t>
            </w:r>
          </w:p>
          <w:p w:rsidR="00AB7E94" w:rsidRPr="00DF6E1A" w:rsidRDefault="00AB7E94" w:rsidP="00AB7E94">
            <w:pPr>
              <w:keepNext/>
              <w:numPr>
                <w:ilvl w:val="3"/>
                <w:numId w:val="40"/>
              </w:numPr>
              <w:suppressAutoHyphens/>
              <w:snapToGrid w:val="0"/>
              <w:ind w:left="0" w:right="-766" w:firstLine="0"/>
              <w:outlineLvl w:val="3"/>
              <w:rPr>
                <w:b/>
                <w:sz w:val="20"/>
                <w:szCs w:val="20"/>
                <w:lang w:val="ru-RU" w:eastAsia="ar-SA"/>
              </w:rPr>
            </w:pPr>
            <w:r w:rsidRPr="00DF6E1A">
              <w:rPr>
                <w:b/>
                <w:sz w:val="20"/>
                <w:szCs w:val="20"/>
                <w:lang w:val="ru-RU" w:eastAsia="ar-SA"/>
              </w:rPr>
              <w:t>пояс</w:t>
            </w: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keepNext/>
              <w:numPr>
                <w:ilvl w:val="3"/>
                <w:numId w:val="40"/>
              </w:numPr>
              <w:suppressAutoHyphens/>
              <w:snapToGrid w:val="0"/>
              <w:ind w:left="0" w:right="-766" w:firstLine="0"/>
              <w:outlineLvl w:val="3"/>
              <w:rPr>
                <w:b/>
                <w:sz w:val="20"/>
                <w:szCs w:val="20"/>
                <w:lang w:val="ru-RU" w:eastAsia="ar-SA"/>
              </w:rPr>
            </w:pPr>
            <w:proofErr w:type="spellStart"/>
            <w:r w:rsidRPr="00DF6E1A">
              <w:rPr>
                <w:b/>
                <w:sz w:val="20"/>
                <w:szCs w:val="20"/>
                <w:lang w:val="ru-RU" w:eastAsia="ar-SA"/>
              </w:rPr>
              <w:t>Претендує</w:t>
            </w:r>
            <w:r w:rsidR="00D227A5" w:rsidRPr="00DF6E1A">
              <w:rPr>
                <w:b/>
                <w:sz w:val="20"/>
                <w:szCs w:val="20"/>
                <w:lang w:val="ru-RU" w:eastAsia="ar-SA"/>
              </w:rPr>
              <w:t>т</w:t>
            </w:r>
            <w:proofErr w:type="spellEnd"/>
          </w:p>
          <w:p w:rsidR="00AB7E94" w:rsidRPr="00DF6E1A" w:rsidRDefault="00AB7E94" w:rsidP="00AB7E94">
            <w:pPr>
              <w:keepNext/>
              <w:numPr>
                <w:ilvl w:val="3"/>
                <w:numId w:val="40"/>
              </w:numPr>
              <w:suppressAutoHyphens/>
              <w:snapToGrid w:val="0"/>
              <w:ind w:left="0" w:right="-766" w:firstLine="0"/>
              <w:outlineLvl w:val="3"/>
              <w:rPr>
                <w:b/>
                <w:sz w:val="20"/>
                <w:szCs w:val="20"/>
                <w:lang w:val="ru-RU" w:eastAsia="ar-SA"/>
              </w:rPr>
            </w:pPr>
            <w:r w:rsidRPr="00DF6E1A">
              <w:rPr>
                <w:b/>
                <w:sz w:val="20"/>
                <w:szCs w:val="20"/>
                <w:lang w:val="ru-RU" w:eastAsia="ar-SA"/>
              </w:rPr>
              <w:t>на пояс</w:t>
            </w: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b/>
                <w:sz w:val="20"/>
                <w:szCs w:val="20"/>
                <w:lang w:val="ru-RU"/>
              </w:rPr>
            </w:pPr>
            <w:r w:rsidRPr="00DF6E1A">
              <w:rPr>
                <w:b/>
                <w:sz w:val="20"/>
                <w:szCs w:val="20"/>
                <w:lang w:val="ru-RU"/>
              </w:rPr>
              <w:t>Результат</w:t>
            </w:r>
          </w:p>
          <w:p w:rsidR="00AB7E94" w:rsidRPr="00DF6E1A" w:rsidRDefault="00AB7E94" w:rsidP="00D227A5">
            <w:pPr>
              <w:rPr>
                <w:b/>
                <w:sz w:val="20"/>
                <w:szCs w:val="20"/>
                <w:lang w:val="ru-RU"/>
              </w:rPr>
            </w:pPr>
            <w:r w:rsidRPr="00DF6E1A">
              <w:rPr>
                <w:b/>
                <w:sz w:val="20"/>
                <w:szCs w:val="20"/>
                <w:lang w:val="ru-RU"/>
              </w:rPr>
              <w:t xml:space="preserve"> </w:t>
            </w:r>
            <w:r w:rsidR="00D227A5" w:rsidRPr="00DF6E1A">
              <w:rPr>
                <w:b/>
                <w:sz w:val="20"/>
                <w:szCs w:val="20"/>
                <w:lang w:val="ru-RU"/>
              </w:rPr>
              <w:t>соревнований за год</w:t>
            </w: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:rsidR="00AB7E94" w:rsidRPr="00DF6E1A" w:rsidRDefault="00AB7E94" w:rsidP="00AB7E94">
            <w:pPr>
              <w:suppressAutoHyphens/>
              <w:snapToGrid w:val="0"/>
              <w:rPr>
                <w:sz w:val="22"/>
                <w:szCs w:val="22"/>
                <w:lang w:val="ru-RU" w:eastAsia="ar-SA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118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118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118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118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  <w:tr w:rsidR="00DF6E1A" w:rsidRPr="00DF6E1A" w:rsidTr="00383B84">
        <w:tc>
          <w:tcPr>
            <w:tcW w:w="606" w:type="dxa"/>
            <w:shd w:val="clear" w:color="auto" w:fill="auto"/>
          </w:tcPr>
          <w:p w:rsidR="00AB7E94" w:rsidRPr="00DF6E1A" w:rsidRDefault="00AB7E94" w:rsidP="001C2EFC">
            <w:pPr>
              <w:ind w:left="360"/>
              <w:jc w:val="center"/>
              <w:rPr>
                <w:lang w:val="ru-RU"/>
              </w:rPr>
            </w:pPr>
          </w:p>
        </w:tc>
        <w:tc>
          <w:tcPr>
            <w:tcW w:w="1345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rPr>
                <w:lang w:val="ru-RU"/>
              </w:rPr>
            </w:pPr>
          </w:p>
        </w:tc>
        <w:tc>
          <w:tcPr>
            <w:tcW w:w="1859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118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  <w:shd w:val="clear" w:color="auto" w:fill="FFFFFF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:rsidR="00AB7E94" w:rsidRPr="00DF6E1A" w:rsidRDefault="00AB7E94" w:rsidP="00AB7E94">
            <w:pPr>
              <w:jc w:val="center"/>
              <w:rPr>
                <w:lang w:val="ru-RU"/>
              </w:rPr>
            </w:pPr>
          </w:p>
        </w:tc>
      </w:tr>
    </w:tbl>
    <w:p w:rsidR="00AB7E94" w:rsidRPr="00DF6E1A" w:rsidRDefault="00AB7E94" w:rsidP="00AB7E94">
      <w:pPr>
        <w:rPr>
          <w:b/>
          <w:sz w:val="28"/>
          <w:szCs w:val="28"/>
          <w:lang w:val="ru-RU"/>
        </w:rPr>
      </w:pPr>
    </w:p>
    <w:p w:rsidR="00383B84" w:rsidRPr="00DF6E1A" w:rsidRDefault="00D227A5" w:rsidP="00383B84">
      <w:pPr>
        <w:rPr>
          <w:lang w:val="ru-RU"/>
        </w:rPr>
      </w:pPr>
      <w:r w:rsidRPr="00DF6E1A">
        <w:rPr>
          <w:lang w:val="ru-RU"/>
        </w:rPr>
        <w:t>Т</w:t>
      </w:r>
      <w:r w:rsidR="00383B84" w:rsidRPr="00DF6E1A">
        <w:rPr>
          <w:lang w:val="ru-RU"/>
        </w:rPr>
        <w:t>ренер</w:t>
      </w:r>
      <w:r w:rsidRPr="00DF6E1A">
        <w:rPr>
          <w:lang w:val="ru-RU"/>
        </w:rPr>
        <w:t xml:space="preserve"> </w:t>
      </w:r>
      <w:r w:rsidR="00383B84" w:rsidRPr="00DF6E1A">
        <w:rPr>
          <w:lang w:val="ru-RU"/>
        </w:rPr>
        <w:t xml:space="preserve"> </w:t>
      </w:r>
      <w:proofErr w:type="spellStart"/>
      <w:r w:rsidR="00383B84" w:rsidRPr="00DF6E1A">
        <w:rPr>
          <w:lang w:val="ru-RU"/>
        </w:rPr>
        <w:t>команди</w:t>
      </w:r>
      <w:proofErr w:type="spellEnd"/>
      <w:r w:rsidR="00383B84" w:rsidRPr="00DF6E1A">
        <w:rPr>
          <w:lang w:val="ru-RU"/>
        </w:rPr>
        <w:t xml:space="preserve">  ______________            ___________________</w:t>
      </w:r>
    </w:p>
    <w:p w:rsidR="00AB7E94" w:rsidRPr="00DF6E1A" w:rsidRDefault="00383B84" w:rsidP="00383B84">
      <w:pPr>
        <w:rPr>
          <w:rFonts w:ascii="Arial" w:hAnsi="Arial" w:cs="Arial"/>
          <w:sz w:val="18"/>
          <w:szCs w:val="18"/>
          <w:lang w:val="ru-RU"/>
        </w:rPr>
      </w:pPr>
      <w:r w:rsidRPr="00DF6E1A">
        <w:rPr>
          <w:sz w:val="18"/>
          <w:szCs w:val="18"/>
          <w:lang w:val="ru-RU"/>
        </w:rPr>
        <w:t xml:space="preserve">                                                                             </w:t>
      </w:r>
      <w:r w:rsidR="00D227A5" w:rsidRPr="00DF6E1A">
        <w:rPr>
          <w:sz w:val="18"/>
          <w:szCs w:val="18"/>
          <w:lang w:val="ru-RU"/>
        </w:rPr>
        <w:t xml:space="preserve">    (по</w:t>
      </w:r>
      <w:r w:rsidRPr="00DF6E1A">
        <w:rPr>
          <w:sz w:val="18"/>
          <w:szCs w:val="18"/>
          <w:lang w:val="ru-RU"/>
        </w:rPr>
        <w:t>дпис</w:t>
      </w:r>
      <w:r w:rsidR="00D227A5" w:rsidRPr="00DF6E1A">
        <w:rPr>
          <w:sz w:val="18"/>
          <w:szCs w:val="18"/>
          <w:lang w:val="ru-RU"/>
        </w:rPr>
        <w:t>ь</w:t>
      </w:r>
      <w:r w:rsidRPr="00DF6E1A">
        <w:rPr>
          <w:sz w:val="18"/>
          <w:szCs w:val="18"/>
          <w:lang w:val="ru-RU"/>
        </w:rPr>
        <w:t>)                                       (</w:t>
      </w:r>
      <w:proofErr w:type="spellStart"/>
      <w:r w:rsidR="00D227A5" w:rsidRPr="00DF6E1A">
        <w:rPr>
          <w:sz w:val="18"/>
          <w:szCs w:val="18"/>
          <w:lang w:val="ru-RU"/>
        </w:rPr>
        <w:t>ф.и.</w:t>
      </w:r>
      <w:proofErr w:type="gramStart"/>
      <w:r w:rsidR="00D227A5" w:rsidRPr="00DF6E1A">
        <w:rPr>
          <w:sz w:val="18"/>
          <w:szCs w:val="18"/>
          <w:lang w:val="ru-RU"/>
        </w:rPr>
        <w:t>о</w:t>
      </w:r>
      <w:proofErr w:type="gramEnd"/>
      <w:r w:rsidR="00D227A5" w:rsidRPr="00DF6E1A">
        <w:rPr>
          <w:sz w:val="18"/>
          <w:szCs w:val="18"/>
          <w:lang w:val="ru-RU"/>
        </w:rPr>
        <w:t>.</w:t>
      </w:r>
      <w:proofErr w:type="spellEnd"/>
      <w:r w:rsidRPr="00DF6E1A">
        <w:rPr>
          <w:sz w:val="18"/>
          <w:szCs w:val="18"/>
          <w:lang w:val="ru-RU"/>
        </w:rPr>
        <w:t>)</w:t>
      </w: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AB7E94" w:rsidP="00E108AB">
      <w:pPr>
        <w:rPr>
          <w:rFonts w:ascii="Arial" w:hAnsi="Arial" w:cs="Arial"/>
          <w:sz w:val="20"/>
          <w:szCs w:val="20"/>
          <w:lang w:val="ru-RU"/>
        </w:rPr>
      </w:pPr>
    </w:p>
    <w:p w:rsidR="00AB7E94" w:rsidRPr="00DF6E1A" w:rsidRDefault="001C2EFC" w:rsidP="001C2EFC">
      <w:pPr>
        <w:jc w:val="right"/>
        <w:rPr>
          <w:i/>
          <w:sz w:val="20"/>
          <w:szCs w:val="20"/>
          <w:lang w:val="ru-RU"/>
        </w:rPr>
      </w:pPr>
      <w:r w:rsidRPr="00DF6E1A">
        <w:rPr>
          <w:i/>
          <w:sz w:val="20"/>
          <w:szCs w:val="20"/>
          <w:lang w:val="ru-RU"/>
        </w:rPr>
        <w:t>Приложение 6.6.</w:t>
      </w:r>
    </w:p>
    <w:p w:rsidR="0067509F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b/>
          <w:sz w:val="22"/>
          <w:szCs w:val="22"/>
          <w:lang w:val="ru-RU"/>
        </w:rPr>
      </w:pPr>
      <w:r w:rsidRPr="00DF6E1A">
        <w:rPr>
          <w:rFonts w:ascii="Arial" w:hAnsi="Arial" w:cs="Arial"/>
          <w:b/>
          <w:sz w:val="22"/>
          <w:szCs w:val="22"/>
          <w:lang w:val="ru-RU"/>
        </w:rPr>
        <w:t xml:space="preserve">РЕЕСТР ДАННЫХ </w:t>
      </w:r>
    </w:p>
    <w:p w:rsidR="00E108AB" w:rsidRPr="00DF6E1A" w:rsidRDefault="00554FB0" w:rsidP="00E108AB">
      <w:pPr>
        <w:tabs>
          <w:tab w:val="left" w:pos="4020"/>
        </w:tabs>
        <w:jc w:val="center"/>
        <w:rPr>
          <w:rFonts w:ascii="Arial" w:hAnsi="Arial" w:cs="Arial"/>
          <w:b/>
          <w:sz w:val="20"/>
          <w:szCs w:val="20"/>
          <w:lang w:val="ru-RU"/>
        </w:rPr>
      </w:pPr>
      <w:r w:rsidRPr="00DF6E1A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="00E108AB" w:rsidRPr="00DF6E1A">
        <w:rPr>
          <w:rFonts w:ascii="Arial" w:hAnsi="Arial" w:cs="Arial"/>
          <w:b/>
          <w:sz w:val="20"/>
          <w:szCs w:val="20"/>
          <w:lang w:val="ru-RU"/>
        </w:rPr>
        <w:t>(годовой отчёт)</w:t>
      </w: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b/>
          <w:sz w:val="20"/>
          <w:szCs w:val="20"/>
          <w:lang w:val="ru-RU"/>
        </w:rPr>
      </w:pPr>
      <w:r w:rsidRPr="00DF6E1A">
        <w:rPr>
          <w:rFonts w:ascii="Arial" w:hAnsi="Arial" w:cs="Arial"/>
          <w:b/>
          <w:sz w:val="20"/>
          <w:szCs w:val="20"/>
          <w:lang w:val="ru-RU"/>
        </w:rPr>
        <w:t>о наличии аттестованных на</w:t>
      </w:r>
      <w:r w:rsidR="00775E56" w:rsidRPr="00DF6E1A">
        <w:rPr>
          <w:rFonts w:ascii="Arial" w:hAnsi="Arial" w:cs="Arial"/>
          <w:b/>
          <w:sz w:val="20"/>
          <w:szCs w:val="20"/>
          <w:lang w:val="ru-RU"/>
        </w:rPr>
        <w:t xml:space="preserve"> коричневые и чёрные пояса по </w:t>
      </w:r>
      <w:r w:rsidR="00664454" w:rsidRPr="00DF6E1A">
        <w:rPr>
          <w:rFonts w:ascii="Arial" w:hAnsi="Arial" w:cs="Arial"/>
          <w:b/>
          <w:sz w:val="20"/>
          <w:szCs w:val="20"/>
          <w:lang w:val="ru-RU"/>
        </w:rPr>
        <w:t>ВСМ</w:t>
      </w: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20"/>
          <w:szCs w:val="20"/>
          <w:lang w:val="ru-RU"/>
        </w:rPr>
      </w:pPr>
      <w:proofErr w:type="gramStart"/>
      <w:r w:rsidRPr="00DF6E1A">
        <w:rPr>
          <w:rFonts w:ascii="Arial" w:hAnsi="Arial" w:cs="Arial"/>
          <w:sz w:val="20"/>
          <w:szCs w:val="20"/>
          <w:lang w:val="ru-RU"/>
        </w:rPr>
        <w:t>в _____________</w:t>
      </w:r>
      <w:r w:rsidR="0049752C" w:rsidRPr="00DF6E1A">
        <w:rPr>
          <w:rFonts w:ascii="Arial" w:hAnsi="Arial" w:cs="Arial"/>
          <w:sz w:val="20"/>
          <w:szCs w:val="20"/>
          <w:lang w:val="ru-RU"/>
        </w:rPr>
        <w:t>__________________________________________</w:t>
      </w:r>
      <w:proofErr w:type="gramEnd"/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2"/>
          <w:szCs w:val="12"/>
          <w:lang w:val="ru-RU"/>
        </w:rPr>
      </w:pPr>
      <w:r w:rsidRPr="00DF6E1A">
        <w:rPr>
          <w:rFonts w:ascii="Arial" w:hAnsi="Arial" w:cs="Arial"/>
          <w:sz w:val="12"/>
          <w:szCs w:val="12"/>
          <w:lang w:val="ru-RU"/>
        </w:rPr>
        <w:t xml:space="preserve">                                                                   </w:t>
      </w:r>
      <w:r w:rsidR="0049752C" w:rsidRPr="00DF6E1A">
        <w:rPr>
          <w:rFonts w:ascii="Arial" w:hAnsi="Arial" w:cs="Arial"/>
          <w:sz w:val="12"/>
          <w:szCs w:val="12"/>
          <w:lang w:val="ru-RU"/>
        </w:rPr>
        <w:t xml:space="preserve">             </w:t>
      </w:r>
      <w:r w:rsidRPr="00DF6E1A">
        <w:rPr>
          <w:rFonts w:ascii="Arial" w:hAnsi="Arial" w:cs="Arial"/>
          <w:sz w:val="12"/>
          <w:szCs w:val="12"/>
          <w:lang w:val="ru-RU"/>
        </w:rPr>
        <w:t xml:space="preserve">  ( </w:t>
      </w:r>
      <w:proofErr w:type="gramStart"/>
      <w:r w:rsidRPr="00DF6E1A">
        <w:rPr>
          <w:rFonts w:ascii="Arial" w:hAnsi="Arial" w:cs="Arial"/>
          <w:sz w:val="12"/>
          <w:szCs w:val="12"/>
          <w:lang w:val="ru-RU"/>
        </w:rPr>
        <w:t>клубе</w:t>
      </w:r>
      <w:proofErr w:type="gramEnd"/>
      <w:r w:rsidRPr="00DF6E1A">
        <w:rPr>
          <w:rFonts w:ascii="Arial" w:hAnsi="Arial" w:cs="Arial"/>
          <w:sz w:val="12"/>
          <w:szCs w:val="12"/>
          <w:lang w:val="ru-RU"/>
        </w:rPr>
        <w:t>, структурном подразделений, Национальной Федерации)</w:t>
      </w:r>
    </w:p>
    <w:p w:rsidR="00C364DA" w:rsidRPr="00DF6E1A" w:rsidRDefault="00C364DA" w:rsidP="00E108AB">
      <w:pPr>
        <w:tabs>
          <w:tab w:val="left" w:pos="4020"/>
        </w:tabs>
        <w:rPr>
          <w:rFonts w:ascii="Arial" w:hAnsi="Arial" w:cs="Arial"/>
          <w:sz w:val="12"/>
          <w:szCs w:val="12"/>
          <w:lang w:val="ru-RU"/>
        </w:rPr>
      </w:pPr>
    </w:p>
    <w:p w:rsidR="00C364DA" w:rsidRPr="00DF6E1A" w:rsidRDefault="00C364DA" w:rsidP="00E108AB">
      <w:pPr>
        <w:tabs>
          <w:tab w:val="left" w:pos="4020"/>
        </w:tabs>
        <w:rPr>
          <w:rFonts w:ascii="Arial" w:hAnsi="Arial" w:cs="Arial"/>
          <w:sz w:val="12"/>
          <w:szCs w:val="12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12"/>
          <w:szCs w:val="12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12"/>
          <w:szCs w:val="12"/>
          <w:lang w:val="ru-RU"/>
        </w:rPr>
      </w:pPr>
    </w:p>
    <w:bookmarkStart w:id="3" w:name="_MON_1367070434"/>
    <w:bookmarkStart w:id="4" w:name="_MON_1367070492"/>
    <w:bookmarkStart w:id="5" w:name="_MON_1367070521"/>
    <w:bookmarkStart w:id="6" w:name="_MON_1367070555"/>
    <w:bookmarkStart w:id="7" w:name="_MON_1367070565"/>
    <w:bookmarkStart w:id="8" w:name="_MON_1367070584"/>
    <w:bookmarkStart w:id="9" w:name="_MON_1367070597"/>
    <w:bookmarkStart w:id="10" w:name="_MON_1367070610"/>
    <w:bookmarkStart w:id="11" w:name="_MON_1367070619"/>
    <w:bookmarkStart w:id="12" w:name="_MON_1367070628"/>
    <w:bookmarkStart w:id="13" w:name="_MON_1367070633"/>
    <w:bookmarkStart w:id="14" w:name="_MON_1367070653"/>
    <w:bookmarkStart w:id="15" w:name="_MON_1367070666"/>
    <w:bookmarkStart w:id="16" w:name="_MON_1367070694"/>
    <w:bookmarkStart w:id="17" w:name="_MON_1367070710"/>
    <w:bookmarkStart w:id="18" w:name="_MON_1367069750"/>
    <w:bookmarkStart w:id="19" w:name="_MON_1367069856"/>
    <w:bookmarkStart w:id="20" w:name="_MON_1367069940"/>
    <w:bookmarkStart w:id="21" w:name="_MON_1367069954"/>
    <w:bookmarkStart w:id="22" w:name="_MON_1367069962"/>
    <w:bookmarkStart w:id="23" w:name="_MON_1367070205"/>
    <w:bookmarkStart w:id="24" w:name="_MON_1367070267"/>
    <w:bookmarkStart w:id="25" w:name="_MON_1367070297"/>
    <w:bookmarkStart w:id="26" w:name="_MON_1367070344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Start w:id="27" w:name="_MON_1367070356"/>
    <w:bookmarkEnd w:id="27"/>
    <w:p w:rsidR="00E108AB" w:rsidRPr="00DF6E1A" w:rsidRDefault="0049752C" w:rsidP="00E108AB">
      <w:pPr>
        <w:tabs>
          <w:tab w:val="left" w:pos="4020"/>
        </w:tabs>
        <w:jc w:val="center"/>
        <w:rPr>
          <w:i/>
          <w:sz w:val="20"/>
          <w:szCs w:val="20"/>
          <w:lang w:val="ru-RU"/>
        </w:rPr>
      </w:pPr>
      <w:r w:rsidRPr="00DF6E1A">
        <w:rPr>
          <w:rFonts w:ascii="Arial" w:hAnsi="Arial" w:cs="Arial"/>
          <w:b/>
          <w:sz w:val="20"/>
          <w:szCs w:val="20"/>
          <w:lang w:val="ru-RU"/>
        </w:rPr>
        <w:object w:dxaOrig="9426" w:dyaOrig="5044">
          <v:shape id="_x0000_i1028" type="#_x0000_t75" style="width:470.55pt;height:224.6pt" o:ole="">
            <v:imagedata r:id="rId17" o:title=""/>
          </v:shape>
          <o:OLEObject Type="Embed" ProgID="Excel.Sheet.8" ShapeID="_x0000_i1028" DrawAspect="Content" ObjectID="_1573649062" r:id="rId18"/>
        </w:object>
      </w: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36222B" w:rsidP="0036222B">
      <w:pPr>
        <w:tabs>
          <w:tab w:val="left" w:pos="4020"/>
        </w:tabs>
        <w:rPr>
          <w:rFonts w:ascii="Arial" w:hAnsi="Arial" w:cs="Arial"/>
          <w:sz w:val="20"/>
          <w:szCs w:val="20"/>
          <w:lang w:val="ru-RU"/>
        </w:rPr>
      </w:pPr>
      <w:r w:rsidRPr="00DF6E1A">
        <w:rPr>
          <w:rFonts w:ascii="Arial" w:hAnsi="Arial" w:cs="Arial"/>
          <w:sz w:val="20"/>
          <w:szCs w:val="20"/>
          <w:lang w:val="ru-RU"/>
        </w:rPr>
        <w:t>Составитель:</w:t>
      </w: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20"/>
          <w:szCs w:val="20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rPr>
          <w:rFonts w:ascii="Arial" w:hAnsi="Arial" w:cs="Arial"/>
          <w:sz w:val="12"/>
          <w:szCs w:val="12"/>
          <w:lang w:val="ru-RU"/>
        </w:rPr>
      </w:pPr>
      <w:r w:rsidRPr="00DF6E1A">
        <w:rPr>
          <w:rFonts w:ascii="Arial" w:hAnsi="Arial" w:cs="Arial"/>
          <w:sz w:val="12"/>
          <w:szCs w:val="12"/>
          <w:lang w:val="ru-RU"/>
        </w:rPr>
        <w:t xml:space="preserve">                                                                     </w:t>
      </w: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12"/>
          <w:szCs w:val="12"/>
          <w:lang w:val="ru-RU"/>
        </w:rPr>
      </w:pPr>
    </w:p>
    <w:p w:rsidR="00E108AB" w:rsidRPr="00DF6E1A" w:rsidRDefault="00E108AB" w:rsidP="00E108AB">
      <w:pPr>
        <w:tabs>
          <w:tab w:val="left" w:pos="4020"/>
        </w:tabs>
        <w:jc w:val="center"/>
        <w:rPr>
          <w:rFonts w:ascii="Arial" w:hAnsi="Arial" w:cs="Arial"/>
          <w:sz w:val="12"/>
          <w:szCs w:val="12"/>
          <w:lang w:val="ru-RU"/>
        </w:rPr>
      </w:pPr>
    </w:p>
    <w:p w:rsidR="00E108AB" w:rsidRPr="00DF6E1A" w:rsidRDefault="00E108AB" w:rsidP="00E108AB">
      <w:pPr>
        <w:rPr>
          <w:i/>
          <w:sz w:val="20"/>
          <w:szCs w:val="20"/>
          <w:lang w:val="ru-RU"/>
        </w:rPr>
      </w:pPr>
    </w:p>
    <w:p w:rsidR="00E108AB" w:rsidRPr="00DF6E1A" w:rsidRDefault="00E108AB" w:rsidP="00E108AB">
      <w:pPr>
        <w:rPr>
          <w:i/>
          <w:sz w:val="16"/>
          <w:szCs w:val="16"/>
          <w:lang w:val="ru-RU"/>
        </w:rPr>
      </w:pPr>
    </w:p>
    <w:p w:rsidR="00E108AB" w:rsidRPr="004B66EC" w:rsidRDefault="00E108AB">
      <w:pPr>
        <w:rPr>
          <w:lang w:val="ru-RU"/>
        </w:rPr>
      </w:pPr>
    </w:p>
    <w:sectPr w:rsidR="00E108AB" w:rsidRPr="004B66EC" w:rsidSect="000D2EC1">
      <w:headerReference w:type="default" r:id="rId19"/>
      <w:pgSz w:w="11906" w:h="16838"/>
      <w:pgMar w:top="1134" w:right="924" w:bottom="107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C6F" w:rsidRDefault="00000C6F">
      <w:r>
        <w:separator/>
      </w:r>
    </w:p>
  </w:endnote>
  <w:endnote w:type="continuationSeparator" w:id="0">
    <w:p w:rsidR="00000C6F" w:rsidRDefault="0000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C6F" w:rsidRDefault="00000C6F">
      <w:r>
        <w:separator/>
      </w:r>
    </w:p>
  </w:footnote>
  <w:footnote w:type="continuationSeparator" w:id="0">
    <w:p w:rsidR="00000C6F" w:rsidRDefault="00000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72F" w:rsidRPr="00AE1E03" w:rsidRDefault="0019372F">
    <w:pPr>
      <w:pStyle w:val="a7"/>
      <w:rPr>
        <w:sz w:val="16"/>
        <w:szCs w:val="16"/>
      </w:rPr>
    </w:pPr>
    <w:r>
      <w:tab/>
    </w:r>
    <w:r>
      <w:rPr>
        <w:lang w:val="ru-RU"/>
      </w:rPr>
      <w:t xml:space="preserve">                                                                                                                                                   </w:t>
    </w:r>
    <w:r w:rsidRPr="00AE1E03">
      <w:rPr>
        <w:sz w:val="16"/>
        <w:szCs w:val="16"/>
      </w:rPr>
      <w:t xml:space="preserve">- </w:t>
    </w:r>
    <w:r w:rsidRPr="00AE1E03">
      <w:rPr>
        <w:sz w:val="16"/>
        <w:szCs w:val="16"/>
      </w:rPr>
      <w:fldChar w:fldCharType="begin"/>
    </w:r>
    <w:r w:rsidRPr="00AE1E03">
      <w:rPr>
        <w:sz w:val="16"/>
        <w:szCs w:val="16"/>
      </w:rPr>
      <w:instrText xml:space="preserve"> PAGE </w:instrText>
    </w:r>
    <w:r w:rsidRPr="00AE1E03">
      <w:rPr>
        <w:sz w:val="16"/>
        <w:szCs w:val="16"/>
      </w:rPr>
      <w:fldChar w:fldCharType="separate"/>
    </w:r>
    <w:r>
      <w:rPr>
        <w:noProof/>
        <w:sz w:val="16"/>
        <w:szCs w:val="16"/>
      </w:rPr>
      <w:t>11</w:t>
    </w:r>
    <w:r w:rsidRPr="00AE1E03">
      <w:rPr>
        <w:sz w:val="16"/>
        <w:szCs w:val="16"/>
      </w:rPr>
      <w:fldChar w:fldCharType="end"/>
    </w:r>
    <w:r w:rsidRPr="00AE1E03">
      <w:rPr>
        <w:sz w:val="16"/>
        <w:szCs w:val="1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605942"/>
    <w:multiLevelType w:val="multilevel"/>
    <w:tmpl w:val="F590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81E14"/>
    <w:multiLevelType w:val="hybridMultilevel"/>
    <w:tmpl w:val="01569284"/>
    <w:lvl w:ilvl="0" w:tplc="3B4A0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BB10F9DE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2EBB9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B87101"/>
    <w:multiLevelType w:val="hybridMultilevel"/>
    <w:tmpl w:val="B42A4004"/>
    <w:lvl w:ilvl="0" w:tplc="67F6DB5A">
      <w:start w:val="7"/>
      <w:numFmt w:val="decimal"/>
      <w:lvlText w:val="%1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4">
    <w:nsid w:val="0C7C28A3"/>
    <w:multiLevelType w:val="hybridMultilevel"/>
    <w:tmpl w:val="8F86A2DA"/>
    <w:lvl w:ilvl="0" w:tplc="0A2451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78327C"/>
    <w:multiLevelType w:val="hybridMultilevel"/>
    <w:tmpl w:val="626408BE"/>
    <w:lvl w:ilvl="0" w:tplc="CBF4051C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6">
    <w:nsid w:val="0E8E165E"/>
    <w:multiLevelType w:val="hybridMultilevel"/>
    <w:tmpl w:val="F746FDD0"/>
    <w:lvl w:ilvl="0" w:tplc="FAB8E9EE">
      <w:start w:val="5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7">
    <w:nsid w:val="11B5025C"/>
    <w:multiLevelType w:val="hybridMultilevel"/>
    <w:tmpl w:val="9BBE57D6"/>
    <w:lvl w:ilvl="0" w:tplc="2A6CECB0">
      <w:start w:val="5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>
    <w:nsid w:val="129478E9"/>
    <w:multiLevelType w:val="hybridMultilevel"/>
    <w:tmpl w:val="9A5E85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E45DCE"/>
    <w:multiLevelType w:val="hybridMultilevel"/>
    <w:tmpl w:val="1F960744"/>
    <w:lvl w:ilvl="0" w:tplc="38683E3A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143619D7"/>
    <w:multiLevelType w:val="multilevel"/>
    <w:tmpl w:val="85FA587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16CF31D5"/>
    <w:multiLevelType w:val="hybridMultilevel"/>
    <w:tmpl w:val="B9CA17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6DA59B0"/>
    <w:multiLevelType w:val="hybridMultilevel"/>
    <w:tmpl w:val="29283742"/>
    <w:lvl w:ilvl="0" w:tplc="28CA2AA4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255C7A34"/>
    <w:multiLevelType w:val="hybridMultilevel"/>
    <w:tmpl w:val="0D38813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635389"/>
    <w:multiLevelType w:val="hybridMultilevel"/>
    <w:tmpl w:val="0470A656"/>
    <w:lvl w:ilvl="0" w:tplc="5A20F026">
      <w:start w:val="1"/>
      <w:numFmt w:val="bullet"/>
      <w:lvlText w:val="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70F1AB0"/>
    <w:multiLevelType w:val="hybridMultilevel"/>
    <w:tmpl w:val="DEE0E3F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0551A6"/>
    <w:multiLevelType w:val="hybridMultilevel"/>
    <w:tmpl w:val="5CD8271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40AC3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3457DB"/>
    <w:multiLevelType w:val="hybridMultilevel"/>
    <w:tmpl w:val="98EAE05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39AE0E3E"/>
    <w:multiLevelType w:val="hybridMultilevel"/>
    <w:tmpl w:val="B77C815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3CEF516E"/>
    <w:multiLevelType w:val="hybridMultilevel"/>
    <w:tmpl w:val="DBF6F5C0"/>
    <w:lvl w:ilvl="0" w:tplc="36BEA77C">
      <w:start w:val="4"/>
      <w:numFmt w:val="decimal"/>
      <w:lvlText w:val="%1."/>
      <w:lvlJc w:val="left"/>
      <w:pPr>
        <w:tabs>
          <w:tab w:val="num" w:pos="735"/>
        </w:tabs>
        <w:ind w:left="735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0">
    <w:nsid w:val="45D960F0"/>
    <w:multiLevelType w:val="multilevel"/>
    <w:tmpl w:val="FFF04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718182C"/>
    <w:multiLevelType w:val="multilevel"/>
    <w:tmpl w:val="27206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440"/>
      </w:pPr>
      <w:rPr>
        <w:rFonts w:hint="default"/>
      </w:rPr>
    </w:lvl>
  </w:abstractNum>
  <w:abstractNum w:abstractNumId="22">
    <w:nsid w:val="4A986BC8"/>
    <w:multiLevelType w:val="hybridMultilevel"/>
    <w:tmpl w:val="E43212E4"/>
    <w:lvl w:ilvl="0" w:tplc="8166CFA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3">
    <w:nsid w:val="4B4F495C"/>
    <w:multiLevelType w:val="hybridMultilevel"/>
    <w:tmpl w:val="2A72AA34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4E5B4841"/>
    <w:multiLevelType w:val="hybridMultilevel"/>
    <w:tmpl w:val="9F2844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01046B"/>
    <w:multiLevelType w:val="hybridMultilevel"/>
    <w:tmpl w:val="200CDF0E"/>
    <w:lvl w:ilvl="0" w:tplc="D292C102">
      <w:start w:val="7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6">
    <w:nsid w:val="56E67286"/>
    <w:multiLevelType w:val="hybridMultilevel"/>
    <w:tmpl w:val="09F0B49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5BBB5FBE"/>
    <w:multiLevelType w:val="hybridMultilevel"/>
    <w:tmpl w:val="229C1A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C5F7C72"/>
    <w:multiLevelType w:val="hybridMultilevel"/>
    <w:tmpl w:val="F858E3E4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>
    <w:nsid w:val="62C85355"/>
    <w:multiLevelType w:val="multilevel"/>
    <w:tmpl w:val="200CDF0E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30">
    <w:nsid w:val="635C19B5"/>
    <w:multiLevelType w:val="hybridMultilevel"/>
    <w:tmpl w:val="E19473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B837C2"/>
    <w:multiLevelType w:val="multilevel"/>
    <w:tmpl w:val="B42A4004"/>
    <w:lvl w:ilvl="0">
      <w:start w:val="7"/>
      <w:numFmt w:val="decimal"/>
      <w:lvlText w:val="%1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32">
    <w:nsid w:val="6CE550F0"/>
    <w:multiLevelType w:val="hybridMultilevel"/>
    <w:tmpl w:val="2480C9C4"/>
    <w:lvl w:ilvl="0" w:tplc="EF4822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8547CA"/>
    <w:multiLevelType w:val="hybridMultilevel"/>
    <w:tmpl w:val="382414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F45F53"/>
    <w:multiLevelType w:val="hybridMultilevel"/>
    <w:tmpl w:val="85FA5878"/>
    <w:lvl w:ilvl="0" w:tplc="05F283D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35">
    <w:nsid w:val="704271DE"/>
    <w:multiLevelType w:val="multilevel"/>
    <w:tmpl w:val="DBF6F5C0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60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36">
    <w:nsid w:val="76A900A5"/>
    <w:multiLevelType w:val="hybridMultilevel"/>
    <w:tmpl w:val="DD28F9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8954A3F"/>
    <w:multiLevelType w:val="hybridMultilevel"/>
    <w:tmpl w:val="8CB46798"/>
    <w:lvl w:ilvl="0" w:tplc="83549F88">
      <w:start w:val="4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8">
    <w:nsid w:val="78DF5810"/>
    <w:multiLevelType w:val="hybridMultilevel"/>
    <w:tmpl w:val="5CF228F8"/>
    <w:lvl w:ilvl="0" w:tplc="0419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9">
    <w:nsid w:val="7F7C1423"/>
    <w:multiLevelType w:val="hybridMultilevel"/>
    <w:tmpl w:val="4BDA4C9C"/>
    <w:lvl w:ilvl="0" w:tplc="56989844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0">
    <w:nsid w:val="7F8B54F5"/>
    <w:multiLevelType w:val="hybridMultilevel"/>
    <w:tmpl w:val="1FCE9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33"/>
  </w:num>
  <w:num w:numId="4">
    <w:abstractNumId w:val="8"/>
  </w:num>
  <w:num w:numId="5">
    <w:abstractNumId w:val="16"/>
  </w:num>
  <w:num w:numId="6">
    <w:abstractNumId w:val="9"/>
  </w:num>
  <w:num w:numId="7">
    <w:abstractNumId w:val="12"/>
  </w:num>
  <w:num w:numId="8">
    <w:abstractNumId w:val="15"/>
  </w:num>
  <w:num w:numId="9">
    <w:abstractNumId w:val="20"/>
  </w:num>
  <w:num w:numId="10">
    <w:abstractNumId w:val="14"/>
  </w:num>
  <w:num w:numId="11">
    <w:abstractNumId w:val="1"/>
  </w:num>
  <w:num w:numId="12">
    <w:abstractNumId w:val="37"/>
  </w:num>
  <w:num w:numId="13">
    <w:abstractNumId w:val="26"/>
  </w:num>
  <w:num w:numId="14">
    <w:abstractNumId w:val="23"/>
  </w:num>
  <w:num w:numId="15">
    <w:abstractNumId w:val="4"/>
  </w:num>
  <w:num w:numId="16">
    <w:abstractNumId w:val="38"/>
  </w:num>
  <w:num w:numId="17">
    <w:abstractNumId w:val="39"/>
  </w:num>
  <w:num w:numId="18">
    <w:abstractNumId w:val="36"/>
  </w:num>
  <w:num w:numId="19">
    <w:abstractNumId w:val="30"/>
  </w:num>
  <w:num w:numId="20">
    <w:abstractNumId w:val="18"/>
  </w:num>
  <w:num w:numId="21">
    <w:abstractNumId w:val="28"/>
  </w:num>
  <w:num w:numId="22">
    <w:abstractNumId w:val="17"/>
  </w:num>
  <w:num w:numId="23">
    <w:abstractNumId w:val="19"/>
  </w:num>
  <w:num w:numId="24">
    <w:abstractNumId w:val="11"/>
  </w:num>
  <w:num w:numId="25">
    <w:abstractNumId w:val="24"/>
  </w:num>
  <w:num w:numId="26">
    <w:abstractNumId w:val="35"/>
  </w:num>
  <w:num w:numId="27">
    <w:abstractNumId w:val="7"/>
  </w:num>
  <w:num w:numId="28">
    <w:abstractNumId w:val="3"/>
  </w:num>
  <w:num w:numId="29">
    <w:abstractNumId w:val="31"/>
  </w:num>
  <w:num w:numId="30">
    <w:abstractNumId w:val="25"/>
  </w:num>
  <w:num w:numId="31">
    <w:abstractNumId w:val="29"/>
  </w:num>
  <w:num w:numId="32">
    <w:abstractNumId w:val="34"/>
  </w:num>
  <w:num w:numId="33">
    <w:abstractNumId w:val="10"/>
  </w:num>
  <w:num w:numId="34">
    <w:abstractNumId w:val="5"/>
  </w:num>
  <w:num w:numId="35">
    <w:abstractNumId w:val="13"/>
  </w:num>
  <w:num w:numId="36">
    <w:abstractNumId w:val="6"/>
  </w:num>
  <w:num w:numId="37">
    <w:abstractNumId w:val="2"/>
  </w:num>
  <w:num w:numId="38">
    <w:abstractNumId w:val="22"/>
  </w:num>
  <w:num w:numId="39">
    <w:abstractNumId w:val="40"/>
  </w:num>
  <w:num w:numId="40">
    <w:abstractNumId w:val="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AB"/>
    <w:rsid w:val="00000C6F"/>
    <w:rsid w:val="00001699"/>
    <w:rsid w:val="0000219D"/>
    <w:rsid w:val="00010026"/>
    <w:rsid w:val="000128EC"/>
    <w:rsid w:val="0002126A"/>
    <w:rsid w:val="00030D29"/>
    <w:rsid w:val="00032331"/>
    <w:rsid w:val="000340FC"/>
    <w:rsid w:val="00034FE3"/>
    <w:rsid w:val="00041746"/>
    <w:rsid w:val="00052A1D"/>
    <w:rsid w:val="0005409B"/>
    <w:rsid w:val="00055486"/>
    <w:rsid w:val="00056D6A"/>
    <w:rsid w:val="00062074"/>
    <w:rsid w:val="000647E5"/>
    <w:rsid w:val="00072EF9"/>
    <w:rsid w:val="000743B9"/>
    <w:rsid w:val="00077109"/>
    <w:rsid w:val="0009528D"/>
    <w:rsid w:val="000972D1"/>
    <w:rsid w:val="000979DE"/>
    <w:rsid w:val="000A539A"/>
    <w:rsid w:val="000B0633"/>
    <w:rsid w:val="000B0DDA"/>
    <w:rsid w:val="000B3AD1"/>
    <w:rsid w:val="000B76A1"/>
    <w:rsid w:val="000B79BA"/>
    <w:rsid w:val="000D2EC1"/>
    <w:rsid w:val="000D4427"/>
    <w:rsid w:val="000E5AB5"/>
    <w:rsid w:val="000F0D61"/>
    <w:rsid w:val="00114BFB"/>
    <w:rsid w:val="00121D61"/>
    <w:rsid w:val="001248A0"/>
    <w:rsid w:val="0012542C"/>
    <w:rsid w:val="00131BA2"/>
    <w:rsid w:val="00133547"/>
    <w:rsid w:val="0013748B"/>
    <w:rsid w:val="0014148C"/>
    <w:rsid w:val="00141D9C"/>
    <w:rsid w:val="00142430"/>
    <w:rsid w:val="00143104"/>
    <w:rsid w:val="00146277"/>
    <w:rsid w:val="00153412"/>
    <w:rsid w:val="001560C7"/>
    <w:rsid w:val="00157AE2"/>
    <w:rsid w:val="0016567E"/>
    <w:rsid w:val="00166587"/>
    <w:rsid w:val="0017087F"/>
    <w:rsid w:val="0017091A"/>
    <w:rsid w:val="00180F10"/>
    <w:rsid w:val="00184AEB"/>
    <w:rsid w:val="0018539B"/>
    <w:rsid w:val="00187F21"/>
    <w:rsid w:val="001906D8"/>
    <w:rsid w:val="00192685"/>
    <w:rsid w:val="0019372F"/>
    <w:rsid w:val="00195E28"/>
    <w:rsid w:val="00195E57"/>
    <w:rsid w:val="001968F1"/>
    <w:rsid w:val="001970DE"/>
    <w:rsid w:val="00197A74"/>
    <w:rsid w:val="001B1448"/>
    <w:rsid w:val="001C2EFC"/>
    <w:rsid w:val="001C5604"/>
    <w:rsid w:val="001C5978"/>
    <w:rsid w:val="001D45F8"/>
    <w:rsid w:val="001F20B6"/>
    <w:rsid w:val="001F43EF"/>
    <w:rsid w:val="001F6C67"/>
    <w:rsid w:val="001F6C6B"/>
    <w:rsid w:val="001F76B8"/>
    <w:rsid w:val="002014BE"/>
    <w:rsid w:val="002112F3"/>
    <w:rsid w:val="0021207E"/>
    <w:rsid w:val="00214B9F"/>
    <w:rsid w:val="002207EE"/>
    <w:rsid w:val="0022301E"/>
    <w:rsid w:val="0022761F"/>
    <w:rsid w:val="002321D7"/>
    <w:rsid w:val="00241891"/>
    <w:rsid w:val="00241E99"/>
    <w:rsid w:val="00244686"/>
    <w:rsid w:val="0024721C"/>
    <w:rsid w:val="00254460"/>
    <w:rsid w:val="00255409"/>
    <w:rsid w:val="00256A59"/>
    <w:rsid w:val="0026395B"/>
    <w:rsid w:val="00265E55"/>
    <w:rsid w:val="0027649B"/>
    <w:rsid w:val="00276CF7"/>
    <w:rsid w:val="00283F27"/>
    <w:rsid w:val="0028537B"/>
    <w:rsid w:val="00287E37"/>
    <w:rsid w:val="002A72FA"/>
    <w:rsid w:val="002B7C59"/>
    <w:rsid w:val="002C0737"/>
    <w:rsid w:val="002C64D3"/>
    <w:rsid w:val="002D5931"/>
    <w:rsid w:val="002D5C51"/>
    <w:rsid w:val="002D767E"/>
    <w:rsid w:val="002E2665"/>
    <w:rsid w:val="002F65AF"/>
    <w:rsid w:val="003013CB"/>
    <w:rsid w:val="00301A42"/>
    <w:rsid w:val="003036AF"/>
    <w:rsid w:val="00305B83"/>
    <w:rsid w:val="00307FEC"/>
    <w:rsid w:val="003135B4"/>
    <w:rsid w:val="00314E0F"/>
    <w:rsid w:val="0032249A"/>
    <w:rsid w:val="0032605A"/>
    <w:rsid w:val="00343F6A"/>
    <w:rsid w:val="003456F8"/>
    <w:rsid w:val="00357D12"/>
    <w:rsid w:val="0036222B"/>
    <w:rsid w:val="00374438"/>
    <w:rsid w:val="00377D84"/>
    <w:rsid w:val="00383B84"/>
    <w:rsid w:val="00385127"/>
    <w:rsid w:val="00386841"/>
    <w:rsid w:val="00392D3E"/>
    <w:rsid w:val="00392F28"/>
    <w:rsid w:val="00393567"/>
    <w:rsid w:val="00393B71"/>
    <w:rsid w:val="00394F3A"/>
    <w:rsid w:val="003A1B95"/>
    <w:rsid w:val="003A7A2D"/>
    <w:rsid w:val="003B1C79"/>
    <w:rsid w:val="003B321A"/>
    <w:rsid w:val="003B5C40"/>
    <w:rsid w:val="003C2879"/>
    <w:rsid w:val="003C4BC5"/>
    <w:rsid w:val="003C606A"/>
    <w:rsid w:val="003C620F"/>
    <w:rsid w:val="003C6A7D"/>
    <w:rsid w:val="003D4CEA"/>
    <w:rsid w:val="003F1B22"/>
    <w:rsid w:val="003F5390"/>
    <w:rsid w:val="00400377"/>
    <w:rsid w:val="00400A89"/>
    <w:rsid w:val="00405996"/>
    <w:rsid w:val="00405ABA"/>
    <w:rsid w:val="004115F6"/>
    <w:rsid w:val="004153D8"/>
    <w:rsid w:val="004154F3"/>
    <w:rsid w:val="0041759E"/>
    <w:rsid w:val="00422E04"/>
    <w:rsid w:val="00426843"/>
    <w:rsid w:val="0043051A"/>
    <w:rsid w:val="00433ACC"/>
    <w:rsid w:val="00435E27"/>
    <w:rsid w:val="00437348"/>
    <w:rsid w:val="00442163"/>
    <w:rsid w:val="00453A71"/>
    <w:rsid w:val="004551F8"/>
    <w:rsid w:val="004576A0"/>
    <w:rsid w:val="00463D15"/>
    <w:rsid w:val="00470F74"/>
    <w:rsid w:val="0047649F"/>
    <w:rsid w:val="0048125F"/>
    <w:rsid w:val="00495E9D"/>
    <w:rsid w:val="0049752C"/>
    <w:rsid w:val="004A0F1A"/>
    <w:rsid w:val="004A4971"/>
    <w:rsid w:val="004B26EA"/>
    <w:rsid w:val="004B2D0F"/>
    <w:rsid w:val="004B466E"/>
    <w:rsid w:val="004B5785"/>
    <w:rsid w:val="004B5E19"/>
    <w:rsid w:val="004B66EC"/>
    <w:rsid w:val="004C104F"/>
    <w:rsid w:val="004C1728"/>
    <w:rsid w:val="004C75CC"/>
    <w:rsid w:val="004D0A21"/>
    <w:rsid w:val="004D68D2"/>
    <w:rsid w:val="004D725C"/>
    <w:rsid w:val="004E1AB9"/>
    <w:rsid w:val="004E25F0"/>
    <w:rsid w:val="004F636A"/>
    <w:rsid w:val="00507B1D"/>
    <w:rsid w:val="005123ED"/>
    <w:rsid w:val="00514C95"/>
    <w:rsid w:val="005161CB"/>
    <w:rsid w:val="005340D6"/>
    <w:rsid w:val="00550C30"/>
    <w:rsid w:val="00554565"/>
    <w:rsid w:val="00554FB0"/>
    <w:rsid w:val="00563EEA"/>
    <w:rsid w:val="00575276"/>
    <w:rsid w:val="005756FA"/>
    <w:rsid w:val="005768A3"/>
    <w:rsid w:val="00581906"/>
    <w:rsid w:val="00585E9D"/>
    <w:rsid w:val="005864B8"/>
    <w:rsid w:val="00587D5F"/>
    <w:rsid w:val="00593F67"/>
    <w:rsid w:val="005A73F7"/>
    <w:rsid w:val="005B6BE9"/>
    <w:rsid w:val="005C25EC"/>
    <w:rsid w:val="005D700C"/>
    <w:rsid w:val="005E0A14"/>
    <w:rsid w:val="005F5948"/>
    <w:rsid w:val="005F7338"/>
    <w:rsid w:val="00603D78"/>
    <w:rsid w:val="00620669"/>
    <w:rsid w:val="00621FED"/>
    <w:rsid w:val="00627132"/>
    <w:rsid w:val="00632F1E"/>
    <w:rsid w:val="00635132"/>
    <w:rsid w:val="0064079D"/>
    <w:rsid w:val="00647B8C"/>
    <w:rsid w:val="00651D8A"/>
    <w:rsid w:val="0065379C"/>
    <w:rsid w:val="0065661E"/>
    <w:rsid w:val="00664454"/>
    <w:rsid w:val="006705A5"/>
    <w:rsid w:val="0067104D"/>
    <w:rsid w:val="0067509F"/>
    <w:rsid w:val="006754AE"/>
    <w:rsid w:val="00680846"/>
    <w:rsid w:val="00685578"/>
    <w:rsid w:val="0069188D"/>
    <w:rsid w:val="006933D1"/>
    <w:rsid w:val="006A0642"/>
    <w:rsid w:val="006B260C"/>
    <w:rsid w:val="006B7253"/>
    <w:rsid w:val="006C1293"/>
    <w:rsid w:val="006C7BD1"/>
    <w:rsid w:val="006E1E6D"/>
    <w:rsid w:val="006F6C3C"/>
    <w:rsid w:val="006F7563"/>
    <w:rsid w:val="007057E0"/>
    <w:rsid w:val="00710168"/>
    <w:rsid w:val="00710C1C"/>
    <w:rsid w:val="00725DB1"/>
    <w:rsid w:val="00727AE0"/>
    <w:rsid w:val="00727DCA"/>
    <w:rsid w:val="00732C06"/>
    <w:rsid w:val="007348FA"/>
    <w:rsid w:val="0074169F"/>
    <w:rsid w:val="00751355"/>
    <w:rsid w:val="00751A5D"/>
    <w:rsid w:val="00761164"/>
    <w:rsid w:val="00763696"/>
    <w:rsid w:val="00764D7D"/>
    <w:rsid w:val="00765265"/>
    <w:rsid w:val="007667FB"/>
    <w:rsid w:val="00775E56"/>
    <w:rsid w:val="00777A45"/>
    <w:rsid w:val="00784455"/>
    <w:rsid w:val="00790EDD"/>
    <w:rsid w:val="00793E8F"/>
    <w:rsid w:val="007A00B3"/>
    <w:rsid w:val="007A01B2"/>
    <w:rsid w:val="007A16D6"/>
    <w:rsid w:val="007A3B2D"/>
    <w:rsid w:val="007A4331"/>
    <w:rsid w:val="007A5210"/>
    <w:rsid w:val="007B3432"/>
    <w:rsid w:val="007C000C"/>
    <w:rsid w:val="007D20FF"/>
    <w:rsid w:val="007D2BF8"/>
    <w:rsid w:val="007E3B17"/>
    <w:rsid w:val="008016B1"/>
    <w:rsid w:val="0081013B"/>
    <w:rsid w:val="00821FCD"/>
    <w:rsid w:val="0082525B"/>
    <w:rsid w:val="00832467"/>
    <w:rsid w:val="00832BE1"/>
    <w:rsid w:val="00840456"/>
    <w:rsid w:val="00843250"/>
    <w:rsid w:val="00843CAA"/>
    <w:rsid w:val="00851B8A"/>
    <w:rsid w:val="00852D08"/>
    <w:rsid w:val="00854CB3"/>
    <w:rsid w:val="0086291D"/>
    <w:rsid w:val="00864A5E"/>
    <w:rsid w:val="00876778"/>
    <w:rsid w:val="0088091F"/>
    <w:rsid w:val="008837D6"/>
    <w:rsid w:val="00885ABA"/>
    <w:rsid w:val="00886261"/>
    <w:rsid w:val="008A34AB"/>
    <w:rsid w:val="008A3912"/>
    <w:rsid w:val="008B207D"/>
    <w:rsid w:val="008B3354"/>
    <w:rsid w:val="008B5BFF"/>
    <w:rsid w:val="008B7D0C"/>
    <w:rsid w:val="008E06BE"/>
    <w:rsid w:val="008E37C6"/>
    <w:rsid w:val="008F0C62"/>
    <w:rsid w:val="008F147D"/>
    <w:rsid w:val="008F50BE"/>
    <w:rsid w:val="008F57FF"/>
    <w:rsid w:val="00911AAA"/>
    <w:rsid w:val="00916DA0"/>
    <w:rsid w:val="00924D0F"/>
    <w:rsid w:val="009276A2"/>
    <w:rsid w:val="00930CBF"/>
    <w:rsid w:val="00934FE2"/>
    <w:rsid w:val="00941B0A"/>
    <w:rsid w:val="009504ED"/>
    <w:rsid w:val="00955FEF"/>
    <w:rsid w:val="00956841"/>
    <w:rsid w:val="00964927"/>
    <w:rsid w:val="009724DE"/>
    <w:rsid w:val="00975EA8"/>
    <w:rsid w:val="00976EF4"/>
    <w:rsid w:val="00981A3C"/>
    <w:rsid w:val="00982A69"/>
    <w:rsid w:val="00987351"/>
    <w:rsid w:val="009942EA"/>
    <w:rsid w:val="009A0687"/>
    <w:rsid w:val="009A6002"/>
    <w:rsid w:val="009B14E9"/>
    <w:rsid w:val="009B1A2E"/>
    <w:rsid w:val="009B5318"/>
    <w:rsid w:val="009C5E66"/>
    <w:rsid w:val="009C5E6D"/>
    <w:rsid w:val="009C6801"/>
    <w:rsid w:val="009C7F44"/>
    <w:rsid w:val="009D314D"/>
    <w:rsid w:val="009D7623"/>
    <w:rsid w:val="009E0154"/>
    <w:rsid w:val="009E13D1"/>
    <w:rsid w:val="009F3568"/>
    <w:rsid w:val="00A053FE"/>
    <w:rsid w:val="00A11C4E"/>
    <w:rsid w:val="00A27EBA"/>
    <w:rsid w:val="00A31926"/>
    <w:rsid w:val="00A35101"/>
    <w:rsid w:val="00A379B9"/>
    <w:rsid w:val="00A41C26"/>
    <w:rsid w:val="00A46E6F"/>
    <w:rsid w:val="00A55513"/>
    <w:rsid w:val="00A575E3"/>
    <w:rsid w:val="00A603C9"/>
    <w:rsid w:val="00A62F61"/>
    <w:rsid w:val="00A717ED"/>
    <w:rsid w:val="00A9488B"/>
    <w:rsid w:val="00A95702"/>
    <w:rsid w:val="00AA5ED1"/>
    <w:rsid w:val="00AB1D9C"/>
    <w:rsid w:val="00AB6AA7"/>
    <w:rsid w:val="00AB7E94"/>
    <w:rsid w:val="00AC1FEF"/>
    <w:rsid w:val="00AD476C"/>
    <w:rsid w:val="00AD6C17"/>
    <w:rsid w:val="00AE4192"/>
    <w:rsid w:val="00AF1D77"/>
    <w:rsid w:val="00AF5537"/>
    <w:rsid w:val="00B06CD0"/>
    <w:rsid w:val="00B102D1"/>
    <w:rsid w:val="00B17A4C"/>
    <w:rsid w:val="00B31710"/>
    <w:rsid w:val="00B37E8B"/>
    <w:rsid w:val="00B4009E"/>
    <w:rsid w:val="00B43636"/>
    <w:rsid w:val="00B47FAF"/>
    <w:rsid w:val="00B509C2"/>
    <w:rsid w:val="00B540E2"/>
    <w:rsid w:val="00B55BD8"/>
    <w:rsid w:val="00B56772"/>
    <w:rsid w:val="00B71AA5"/>
    <w:rsid w:val="00B7384F"/>
    <w:rsid w:val="00BA2ADF"/>
    <w:rsid w:val="00BA5C4D"/>
    <w:rsid w:val="00BB0E33"/>
    <w:rsid w:val="00BB26F2"/>
    <w:rsid w:val="00BB29DE"/>
    <w:rsid w:val="00BB3AE9"/>
    <w:rsid w:val="00BC2341"/>
    <w:rsid w:val="00BC5B37"/>
    <w:rsid w:val="00BC707B"/>
    <w:rsid w:val="00BD4784"/>
    <w:rsid w:val="00BD7609"/>
    <w:rsid w:val="00BD796F"/>
    <w:rsid w:val="00BF6E81"/>
    <w:rsid w:val="00C044CE"/>
    <w:rsid w:val="00C10453"/>
    <w:rsid w:val="00C20E8E"/>
    <w:rsid w:val="00C22561"/>
    <w:rsid w:val="00C27D34"/>
    <w:rsid w:val="00C30744"/>
    <w:rsid w:val="00C32C9D"/>
    <w:rsid w:val="00C3372F"/>
    <w:rsid w:val="00C364DA"/>
    <w:rsid w:val="00C37246"/>
    <w:rsid w:val="00C40492"/>
    <w:rsid w:val="00C511EF"/>
    <w:rsid w:val="00C51578"/>
    <w:rsid w:val="00C52739"/>
    <w:rsid w:val="00C52EC0"/>
    <w:rsid w:val="00C52FDF"/>
    <w:rsid w:val="00C552AA"/>
    <w:rsid w:val="00C62767"/>
    <w:rsid w:val="00C74AF6"/>
    <w:rsid w:val="00C75E44"/>
    <w:rsid w:val="00C76814"/>
    <w:rsid w:val="00C93DFE"/>
    <w:rsid w:val="00CA24A4"/>
    <w:rsid w:val="00CA3209"/>
    <w:rsid w:val="00CA4BFB"/>
    <w:rsid w:val="00CA77F9"/>
    <w:rsid w:val="00CB372B"/>
    <w:rsid w:val="00CB3E6A"/>
    <w:rsid w:val="00CB41B8"/>
    <w:rsid w:val="00CB61F0"/>
    <w:rsid w:val="00CB6C3B"/>
    <w:rsid w:val="00CC3798"/>
    <w:rsid w:val="00CC6424"/>
    <w:rsid w:val="00CD0772"/>
    <w:rsid w:val="00CD649F"/>
    <w:rsid w:val="00CD6C83"/>
    <w:rsid w:val="00CE3AC3"/>
    <w:rsid w:val="00CE3C4C"/>
    <w:rsid w:val="00CE4AA5"/>
    <w:rsid w:val="00CE4AF4"/>
    <w:rsid w:val="00CE4CC6"/>
    <w:rsid w:val="00CF004B"/>
    <w:rsid w:val="00CF6B2F"/>
    <w:rsid w:val="00CF759D"/>
    <w:rsid w:val="00D21069"/>
    <w:rsid w:val="00D2257D"/>
    <w:rsid w:val="00D227A5"/>
    <w:rsid w:val="00D22FAE"/>
    <w:rsid w:val="00D23F2C"/>
    <w:rsid w:val="00D2509B"/>
    <w:rsid w:val="00D25F64"/>
    <w:rsid w:val="00D34331"/>
    <w:rsid w:val="00D4105F"/>
    <w:rsid w:val="00D43403"/>
    <w:rsid w:val="00D44A3B"/>
    <w:rsid w:val="00D469E6"/>
    <w:rsid w:val="00D50B76"/>
    <w:rsid w:val="00D51681"/>
    <w:rsid w:val="00D53E39"/>
    <w:rsid w:val="00D55998"/>
    <w:rsid w:val="00D57C95"/>
    <w:rsid w:val="00D610D3"/>
    <w:rsid w:val="00D61805"/>
    <w:rsid w:val="00D63E3D"/>
    <w:rsid w:val="00D65EC6"/>
    <w:rsid w:val="00D70468"/>
    <w:rsid w:val="00D70AB0"/>
    <w:rsid w:val="00D75B42"/>
    <w:rsid w:val="00D913EB"/>
    <w:rsid w:val="00DA16E0"/>
    <w:rsid w:val="00DA52B7"/>
    <w:rsid w:val="00DB1497"/>
    <w:rsid w:val="00DB18EA"/>
    <w:rsid w:val="00DD0AFC"/>
    <w:rsid w:val="00DD2CDD"/>
    <w:rsid w:val="00DD4829"/>
    <w:rsid w:val="00DE6429"/>
    <w:rsid w:val="00DF1D6B"/>
    <w:rsid w:val="00DF4E3D"/>
    <w:rsid w:val="00DF5918"/>
    <w:rsid w:val="00DF6E1A"/>
    <w:rsid w:val="00E0742B"/>
    <w:rsid w:val="00E108AB"/>
    <w:rsid w:val="00E10AEA"/>
    <w:rsid w:val="00E151F1"/>
    <w:rsid w:val="00E156BF"/>
    <w:rsid w:val="00E22734"/>
    <w:rsid w:val="00E264C4"/>
    <w:rsid w:val="00E32127"/>
    <w:rsid w:val="00E33EDD"/>
    <w:rsid w:val="00E41F4A"/>
    <w:rsid w:val="00E42AFE"/>
    <w:rsid w:val="00E55488"/>
    <w:rsid w:val="00E56ACD"/>
    <w:rsid w:val="00E64EB2"/>
    <w:rsid w:val="00E857D8"/>
    <w:rsid w:val="00E95066"/>
    <w:rsid w:val="00E95638"/>
    <w:rsid w:val="00E95DF3"/>
    <w:rsid w:val="00EA1466"/>
    <w:rsid w:val="00EB2156"/>
    <w:rsid w:val="00EB5140"/>
    <w:rsid w:val="00EB5423"/>
    <w:rsid w:val="00EC0ED2"/>
    <w:rsid w:val="00EC1432"/>
    <w:rsid w:val="00EC20F2"/>
    <w:rsid w:val="00EC4529"/>
    <w:rsid w:val="00ED1B9A"/>
    <w:rsid w:val="00ED230D"/>
    <w:rsid w:val="00ED2643"/>
    <w:rsid w:val="00ED32A6"/>
    <w:rsid w:val="00ED369D"/>
    <w:rsid w:val="00ED4CC4"/>
    <w:rsid w:val="00ED59FB"/>
    <w:rsid w:val="00EE181B"/>
    <w:rsid w:val="00EE5B1B"/>
    <w:rsid w:val="00EE69FE"/>
    <w:rsid w:val="00EE7A42"/>
    <w:rsid w:val="00EF4805"/>
    <w:rsid w:val="00EF56A6"/>
    <w:rsid w:val="00EF5EB4"/>
    <w:rsid w:val="00F1086E"/>
    <w:rsid w:val="00F3074C"/>
    <w:rsid w:val="00F3515C"/>
    <w:rsid w:val="00F52C52"/>
    <w:rsid w:val="00F54AEB"/>
    <w:rsid w:val="00F55924"/>
    <w:rsid w:val="00F641D0"/>
    <w:rsid w:val="00F6787A"/>
    <w:rsid w:val="00F70C50"/>
    <w:rsid w:val="00F712D5"/>
    <w:rsid w:val="00F729B8"/>
    <w:rsid w:val="00F72AFC"/>
    <w:rsid w:val="00F7363C"/>
    <w:rsid w:val="00F817B7"/>
    <w:rsid w:val="00F85740"/>
    <w:rsid w:val="00F86325"/>
    <w:rsid w:val="00F90D07"/>
    <w:rsid w:val="00F94550"/>
    <w:rsid w:val="00FA1076"/>
    <w:rsid w:val="00FA7C3A"/>
    <w:rsid w:val="00FB0F36"/>
    <w:rsid w:val="00FB24B4"/>
    <w:rsid w:val="00FB2BBF"/>
    <w:rsid w:val="00FB4418"/>
    <w:rsid w:val="00FB5689"/>
    <w:rsid w:val="00FB66BB"/>
    <w:rsid w:val="00FC1892"/>
    <w:rsid w:val="00FC6F01"/>
    <w:rsid w:val="00FD0553"/>
    <w:rsid w:val="00FD3FA5"/>
    <w:rsid w:val="00FD54F9"/>
    <w:rsid w:val="00FD6EB2"/>
    <w:rsid w:val="00FD6FE5"/>
    <w:rsid w:val="00FE1E52"/>
    <w:rsid w:val="00FE5276"/>
    <w:rsid w:val="00FE7314"/>
    <w:rsid w:val="00FE76CA"/>
    <w:rsid w:val="00F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08AB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E108AB"/>
    <w:pPr>
      <w:keepNext/>
      <w:outlineLvl w:val="0"/>
    </w:pPr>
    <w:rPr>
      <w:sz w:val="26"/>
      <w:u w:val="single"/>
      <w:lang w:val="ru-RU"/>
    </w:rPr>
  </w:style>
  <w:style w:type="paragraph" w:styleId="2">
    <w:name w:val="heading 2"/>
    <w:basedOn w:val="a"/>
    <w:next w:val="a"/>
    <w:qFormat/>
    <w:rsid w:val="00E108AB"/>
    <w:pPr>
      <w:keepNext/>
      <w:jc w:val="both"/>
      <w:outlineLvl w:val="1"/>
    </w:pPr>
    <w:rPr>
      <w:i/>
      <w:iCs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AB7E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108AB"/>
    <w:pPr>
      <w:spacing w:before="100" w:beforeAutospacing="1" w:after="100" w:afterAutospacing="1"/>
    </w:pPr>
    <w:rPr>
      <w:lang w:val="ru-RU"/>
    </w:rPr>
  </w:style>
  <w:style w:type="character" w:styleId="a4">
    <w:name w:val="Strong"/>
    <w:qFormat/>
    <w:rsid w:val="00E108AB"/>
    <w:rPr>
      <w:b/>
      <w:bCs/>
    </w:rPr>
  </w:style>
  <w:style w:type="character" w:styleId="a5">
    <w:name w:val="Emphasis"/>
    <w:qFormat/>
    <w:rsid w:val="00E108AB"/>
    <w:rPr>
      <w:i/>
      <w:iCs/>
    </w:rPr>
  </w:style>
  <w:style w:type="character" w:customStyle="1" w:styleId="shorttext">
    <w:name w:val="short_text"/>
    <w:basedOn w:val="a0"/>
    <w:rsid w:val="00E108AB"/>
  </w:style>
  <w:style w:type="paragraph" w:styleId="a6">
    <w:name w:val="Body Text"/>
    <w:basedOn w:val="a"/>
    <w:rsid w:val="00E108AB"/>
    <w:pPr>
      <w:jc w:val="center"/>
    </w:pPr>
    <w:rPr>
      <w:b/>
      <w:bCs/>
      <w:lang w:val="ru-RU"/>
    </w:rPr>
  </w:style>
  <w:style w:type="paragraph" w:styleId="20">
    <w:name w:val="Body Text 2"/>
    <w:basedOn w:val="a"/>
    <w:rsid w:val="00E108AB"/>
    <w:pPr>
      <w:spacing w:after="120" w:line="480" w:lineRule="auto"/>
    </w:pPr>
  </w:style>
  <w:style w:type="paragraph" w:styleId="a7">
    <w:name w:val="header"/>
    <w:basedOn w:val="a"/>
    <w:rsid w:val="00E108A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108AB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CB41B8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143104"/>
  </w:style>
  <w:style w:type="paragraph" w:styleId="aa">
    <w:name w:val="caption"/>
    <w:basedOn w:val="a"/>
    <w:next w:val="a"/>
    <w:qFormat/>
    <w:rsid w:val="00BB29DE"/>
    <w:rPr>
      <w:b/>
      <w:bCs/>
      <w:sz w:val="20"/>
      <w:szCs w:val="20"/>
    </w:rPr>
  </w:style>
  <w:style w:type="table" w:styleId="ab">
    <w:name w:val="Table Grid"/>
    <w:basedOn w:val="a1"/>
    <w:rsid w:val="00AC1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semiHidden/>
    <w:rsid w:val="00AB7E94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styleId="ac">
    <w:name w:val="List Paragraph"/>
    <w:basedOn w:val="a"/>
    <w:uiPriority w:val="34"/>
    <w:qFormat/>
    <w:rsid w:val="003C2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08AB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E108AB"/>
    <w:pPr>
      <w:keepNext/>
      <w:outlineLvl w:val="0"/>
    </w:pPr>
    <w:rPr>
      <w:sz w:val="26"/>
      <w:u w:val="single"/>
      <w:lang w:val="ru-RU"/>
    </w:rPr>
  </w:style>
  <w:style w:type="paragraph" w:styleId="2">
    <w:name w:val="heading 2"/>
    <w:basedOn w:val="a"/>
    <w:next w:val="a"/>
    <w:qFormat/>
    <w:rsid w:val="00E108AB"/>
    <w:pPr>
      <w:keepNext/>
      <w:jc w:val="both"/>
      <w:outlineLvl w:val="1"/>
    </w:pPr>
    <w:rPr>
      <w:i/>
      <w:iCs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AB7E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108AB"/>
    <w:pPr>
      <w:spacing w:before="100" w:beforeAutospacing="1" w:after="100" w:afterAutospacing="1"/>
    </w:pPr>
    <w:rPr>
      <w:lang w:val="ru-RU"/>
    </w:rPr>
  </w:style>
  <w:style w:type="character" w:styleId="a4">
    <w:name w:val="Strong"/>
    <w:qFormat/>
    <w:rsid w:val="00E108AB"/>
    <w:rPr>
      <w:b/>
      <w:bCs/>
    </w:rPr>
  </w:style>
  <w:style w:type="character" w:styleId="a5">
    <w:name w:val="Emphasis"/>
    <w:qFormat/>
    <w:rsid w:val="00E108AB"/>
    <w:rPr>
      <w:i/>
      <w:iCs/>
    </w:rPr>
  </w:style>
  <w:style w:type="character" w:customStyle="1" w:styleId="shorttext">
    <w:name w:val="short_text"/>
    <w:basedOn w:val="a0"/>
    <w:rsid w:val="00E108AB"/>
  </w:style>
  <w:style w:type="paragraph" w:styleId="a6">
    <w:name w:val="Body Text"/>
    <w:basedOn w:val="a"/>
    <w:rsid w:val="00E108AB"/>
    <w:pPr>
      <w:jc w:val="center"/>
    </w:pPr>
    <w:rPr>
      <w:b/>
      <w:bCs/>
      <w:lang w:val="ru-RU"/>
    </w:rPr>
  </w:style>
  <w:style w:type="paragraph" w:styleId="20">
    <w:name w:val="Body Text 2"/>
    <w:basedOn w:val="a"/>
    <w:rsid w:val="00E108AB"/>
    <w:pPr>
      <w:spacing w:after="120" w:line="480" w:lineRule="auto"/>
    </w:pPr>
  </w:style>
  <w:style w:type="paragraph" w:styleId="a7">
    <w:name w:val="header"/>
    <w:basedOn w:val="a"/>
    <w:rsid w:val="00E108A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108AB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CB41B8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143104"/>
  </w:style>
  <w:style w:type="paragraph" w:styleId="aa">
    <w:name w:val="caption"/>
    <w:basedOn w:val="a"/>
    <w:next w:val="a"/>
    <w:qFormat/>
    <w:rsid w:val="00BB29DE"/>
    <w:rPr>
      <w:b/>
      <w:bCs/>
      <w:sz w:val="20"/>
      <w:szCs w:val="20"/>
    </w:rPr>
  </w:style>
  <w:style w:type="table" w:styleId="ab">
    <w:name w:val="Table Grid"/>
    <w:basedOn w:val="a1"/>
    <w:rsid w:val="00AC1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semiHidden/>
    <w:rsid w:val="00AB7E94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styleId="ac">
    <w:name w:val="List Paragraph"/>
    <w:basedOn w:val="a"/>
    <w:uiPriority w:val="34"/>
    <w:qFormat/>
    <w:rsid w:val="003C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_____Microsoft_Excel_97-20031.xls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86077-86F4-475B-98D6-34452C4C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10076</Words>
  <Characters>57438</Characters>
  <Application>Microsoft Office Word</Application>
  <DocSecurity>0</DocSecurity>
  <Lines>478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Утверждаю</vt:lpstr>
    </vt:vector>
  </TitlesOfParts>
  <Company>Home</Company>
  <LinksUpToDate>false</LinksUpToDate>
  <CharactersWithSpaces>67380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Утверждаю</dc:title>
  <dc:subject/>
  <dc:creator>Alena</dc:creator>
  <cp:keywords/>
  <dc:description/>
  <cp:lastModifiedBy>User</cp:lastModifiedBy>
  <cp:revision>21</cp:revision>
  <cp:lastPrinted>2011-06-14T19:26:00Z</cp:lastPrinted>
  <dcterms:created xsi:type="dcterms:W3CDTF">2017-07-02T09:16:00Z</dcterms:created>
  <dcterms:modified xsi:type="dcterms:W3CDTF">2017-12-01T13:58:00Z</dcterms:modified>
</cp:coreProperties>
</file>