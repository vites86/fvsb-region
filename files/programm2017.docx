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CC" w:rsidRDefault="003223CC" w:rsidP="003223CC">
      <w:pPr>
        <w:ind w:left="-851"/>
        <w:jc w:val="center"/>
        <w:rPr>
          <w:noProof/>
          <w:sz w:val="28"/>
          <w:szCs w:val="28"/>
          <w:lang w:val="ru-RU" w:eastAsia="uk-UA"/>
        </w:rPr>
      </w:pPr>
    </w:p>
    <w:p w:rsidR="003223CC" w:rsidRPr="006A3FF7" w:rsidRDefault="003223CC" w:rsidP="003223CC">
      <w:pPr>
        <w:ind w:left="-85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545E7D8E" wp14:editId="48039CA2">
            <wp:extent cx="6117020" cy="9096703"/>
            <wp:effectExtent l="0" t="0" r="0" b="9525"/>
            <wp:docPr id="18" name="Рисунок 18" descr="C:\Users\Сергей\Documents\2017_08_09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Сергей\Documents\2017_08_09\IMG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1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CC" w:rsidRDefault="003223CC" w:rsidP="003223CC">
      <w:pPr>
        <w:rPr>
          <w:color w:val="0000FF"/>
          <w:sz w:val="28"/>
          <w:szCs w:val="28"/>
          <w:lang w:val="ru-RU"/>
        </w:rPr>
      </w:pPr>
    </w:p>
    <w:p w:rsidR="003223CC" w:rsidRDefault="003223CC" w:rsidP="003223CC">
      <w:pPr>
        <w:rPr>
          <w:color w:val="0000FF"/>
          <w:sz w:val="28"/>
          <w:szCs w:val="28"/>
          <w:lang w:val="ru-RU"/>
        </w:rPr>
      </w:pPr>
      <w:bookmarkStart w:id="0" w:name="_GoBack"/>
      <w:bookmarkEnd w:id="0"/>
    </w:p>
    <w:p w:rsidR="00524E79" w:rsidRPr="002B344F" w:rsidRDefault="00524E79" w:rsidP="00524E79">
      <w:pPr>
        <w:rPr>
          <w:color w:val="000000"/>
          <w:sz w:val="24"/>
          <w:szCs w:val="24"/>
          <w:lang w:val="ru-RU"/>
        </w:rPr>
      </w:pPr>
      <w:r>
        <w:rPr>
          <w:b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172720</wp:posOffset>
                </wp:positionV>
                <wp:extent cx="114300" cy="457200"/>
                <wp:effectExtent l="13335" t="10160" r="5715" b="889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333D55" id="Прямоугольник 8" o:spid="_x0000_s1026" style="position:absolute;margin-left:450pt;margin-top:13.6pt;width:9pt;height:3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" fillcolor="black"/>
            </w:pict>
          </mc:Fallback>
        </mc:AlternateContent>
      </w:r>
      <w:r>
        <w:rPr>
          <w:b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057900" cy="501650"/>
                <wp:effectExtent l="13335" t="13970" r="5715" b="825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0165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39ADED" id="Прямоугольник 7" o:spid="_x0000_s1026" style="position:absolute;margin-left:0;margin-top:10.9pt;width:477pt;height: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" fillcolor="#eaeaea" strokecolor="silver"/>
            </w:pict>
          </mc:Fallback>
        </mc:AlternateContent>
      </w:r>
    </w:p>
    <w:p w:rsidR="00524E79" w:rsidRPr="00F15D8C" w:rsidRDefault="00524E79" w:rsidP="00524E79">
      <w:pPr>
        <w:rPr>
          <w:color w:val="000000"/>
          <w:sz w:val="24"/>
          <w:szCs w:val="24"/>
          <w:lang w:val="ru-RU"/>
        </w:rPr>
      </w:pPr>
      <w:r w:rsidRPr="009D7242">
        <w:rPr>
          <w:color w:val="000000"/>
          <w:sz w:val="24"/>
          <w:szCs w:val="24"/>
          <w:lang w:val="ru-RU"/>
        </w:rPr>
        <w:t>Аттестационная программа</w:t>
      </w:r>
      <w:r w:rsidRPr="00F15D8C">
        <w:rPr>
          <w:color w:val="000000"/>
          <w:sz w:val="24"/>
          <w:szCs w:val="24"/>
        </w:rPr>
        <w:t xml:space="preserve">  </w:t>
      </w:r>
      <w:r w:rsidRPr="00F15D8C">
        <w:rPr>
          <w:color w:val="000000"/>
          <w:sz w:val="24"/>
          <w:szCs w:val="24"/>
          <w:lang w:val="ru-RU"/>
        </w:rPr>
        <w:t xml:space="preserve">технического </w:t>
      </w:r>
      <w:r w:rsidRPr="00F15D8C">
        <w:rPr>
          <w:color w:val="000000"/>
          <w:sz w:val="24"/>
          <w:szCs w:val="24"/>
        </w:rPr>
        <w:t>уровня</w:t>
      </w:r>
      <w:r w:rsidRPr="009D7242">
        <w:rPr>
          <w:color w:val="000000"/>
          <w:sz w:val="24"/>
          <w:szCs w:val="24"/>
          <w:lang w:val="ru-RU"/>
        </w:rPr>
        <w:t xml:space="preserve"> подготовки</w:t>
      </w:r>
      <w:r w:rsidRPr="00F15D8C">
        <w:rPr>
          <w:color w:val="000000"/>
          <w:sz w:val="24"/>
          <w:szCs w:val="24"/>
        </w:rPr>
        <w:t xml:space="preserve"> по</w:t>
      </w:r>
      <w:r w:rsidRPr="009D7242">
        <w:rPr>
          <w:color w:val="000000"/>
          <w:sz w:val="24"/>
          <w:szCs w:val="24"/>
          <w:lang w:val="ru-RU"/>
        </w:rPr>
        <w:t xml:space="preserve"> боевому многоборью</w:t>
      </w:r>
    </w:p>
    <w:p w:rsidR="00524E79" w:rsidRPr="00F15D8C" w:rsidRDefault="00524E79" w:rsidP="00524E79">
      <w:pPr>
        <w:jc w:val="center"/>
        <w:outlineLvl w:val="0"/>
        <w:rPr>
          <w:b/>
          <w:color w:val="000000"/>
          <w:sz w:val="32"/>
          <w:szCs w:val="32"/>
        </w:rPr>
      </w:pPr>
      <w:r w:rsidRPr="00F15D8C">
        <w:rPr>
          <w:b/>
          <w:color w:val="000000"/>
          <w:sz w:val="32"/>
          <w:szCs w:val="32"/>
        </w:rPr>
        <w:t>«</w:t>
      </w:r>
      <w:r w:rsidRPr="009D7242">
        <w:rPr>
          <w:b/>
          <w:color w:val="000000"/>
          <w:sz w:val="32"/>
          <w:szCs w:val="32"/>
          <w:lang w:val="ru-RU"/>
        </w:rPr>
        <w:t xml:space="preserve"> белый</w:t>
      </w:r>
      <w:r w:rsidRPr="00F15D8C">
        <w:rPr>
          <w:b/>
          <w:color w:val="000000"/>
          <w:sz w:val="32"/>
          <w:szCs w:val="32"/>
        </w:rPr>
        <w:t xml:space="preserve"> пояс</w:t>
      </w:r>
      <w:r w:rsidRPr="00F15D8C">
        <w:rPr>
          <w:b/>
          <w:color w:val="000000"/>
          <w:sz w:val="32"/>
          <w:szCs w:val="32"/>
          <w:lang w:val="ru-RU"/>
        </w:rPr>
        <w:t xml:space="preserve"> 1 степени</w:t>
      </w:r>
      <w:r w:rsidRPr="00F15D8C">
        <w:rPr>
          <w:b/>
          <w:color w:val="000000"/>
          <w:sz w:val="32"/>
          <w:szCs w:val="32"/>
        </w:rPr>
        <w:t xml:space="preserve"> »</w:t>
      </w:r>
    </w:p>
    <w:p w:rsidR="00524E79" w:rsidRDefault="00524E79" w:rsidP="00524E79">
      <w:pPr>
        <w:outlineLvl w:val="0"/>
        <w:rPr>
          <w:b/>
          <w:color w:val="000000"/>
          <w:sz w:val="24"/>
          <w:szCs w:val="24"/>
          <w:lang w:val="ru-RU"/>
        </w:rPr>
      </w:pPr>
    </w:p>
    <w:p w:rsidR="00524E79" w:rsidRPr="004B68F6" w:rsidRDefault="00524E79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4B68F6">
        <w:rPr>
          <w:b/>
          <w:color w:val="FF0000"/>
          <w:sz w:val="24"/>
          <w:szCs w:val="24"/>
          <w:u w:val="single"/>
          <w:lang w:val="ru-RU"/>
        </w:rPr>
        <w:t>Раздел 1 Теоретические знания</w:t>
      </w:r>
    </w:p>
    <w:p w:rsidR="00524E79" w:rsidRPr="00D55A34" w:rsidRDefault="00524E79" w:rsidP="00524E79">
      <w:pPr>
        <w:outlineLvl w:val="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       1.1. Состав боевого </w:t>
      </w:r>
      <w:r w:rsidR="00040097" w:rsidRPr="00D55A34">
        <w:rPr>
          <w:sz w:val="24"/>
          <w:szCs w:val="24"/>
          <w:lang w:val="ru-RU"/>
        </w:rPr>
        <w:t xml:space="preserve">двоеборья </w:t>
      </w:r>
    </w:p>
    <w:p w:rsidR="00524E79" w:rsidRPr="00D55A34" w:rsidRDefault="00524E79" w:rsidP="00040097">
      <w:pPr>
        <w:outlineLvl w:val="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       1.2. Спортивный этикет в боевом </w:t>
      </w:r>
      <w:r w:rsidR="00040097" w:rsidRPr="00D55A34">
        <w:rPr>
          <w:sz w:val="24"/>
          <w:szCs w:val="24"/>
          <w:lang w:val="ru-RU"/>
        </w:rPr>
        <w:t>двоеборье</w:t>
      </w:r>
    </w:p>
    <w:p w:rsidR="00040097" w:rsidRPr="00040097" w:rsidRDefault="00040097" w:rsidP="00040097">
      <w:pPr>
        <w:outlineLvl w:val="0"/>
        <w:rPr>
          <w:color w:val="000000"/>
          <w:sz w:val="24"/>
          <w:szCs w:val="24"/>
          <w:lang w:val="ru-RU"/>
        </w:rPr>
      </w:pPr>
    </w:p>
    <w:p w:rsidR="00524E79" w:rsidRPr="00AD18EC" w:rsidRDefault="00524E79" w:rsidP="00524E79">
      <w:pPr>
        <w:rPr>
          <w:rStyle w:val="shorttext"/>
          <w:b/>
          <w:color w:val="FF0000"/>
          <w:sz w:val="24"/>
          <w:szCs w:val="24"/>
          <w:u w:val="single"/>
        </w:rPr>
      </w:pPr>
      <w:r w:rsidRPr="004B68F6">
        <w:rPr>
          <w:rStyle w:val="shorttext"/>
          <w:b/>
          <w:color w:val="FF0000"/>
          <w:sz w:val="24"/>
          <w:szCs w:val="24"/>
          <w:u w:val="single"/>
        </w:rPr>
        <w:t>Р</w:t>
      </w:r>
      <w:proofErr w:type="spellStart"/>
      <w:r w:rsidRPr="004B68F6">
        <w:rPr>
          <w:rStyle w:val="shorttext"/>
          <w:b/>
          <w:color w:val="FF0000"/>
          <w:sz w:val="24"/>
          <w:szCs w:val="24"/>
          <w:u w:val="single"/>
          <w:lang w:val="ru-RU"/>
        </w:rPr>
        <w:t>аздел</w:t>
      </w:r>
      <w:proofErr w:type="spellEnd"/>
      <w:r w:rsidRPr="004B68F6">
        <w:rPr>
          <w:rStyle w:val="shorttext"/>
          <w:b/>
          <w:color w:val="FF0000"/>
          <w:sz w:val="24"/>
          <w:szCs w:val="24"/>
          <w:u w:val="single"/>
        </w:rPr>
        <w:t xml:space="preserve"> </w:t>
      </w:r>
      <w:r w:rsidRPr="004B68F6"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 2</w:t>
      </w:r>
      <w:r w:rsidRPr="004B68F6">
        <w:rPr>
          <w:rStyle w:val="shorttext"/>
          <w:b/>
          <w:color w:val="FF0000"/>
          <w:sz w:val="24"/>
          <w:szCs w:val="24"/>
          <w:u w:val="single"/>
        </w:rPr>
        <w:t xml:space="preserve">  </w:t>
      </w:r>
      <w:r w:rsidRPr="004B68F6">
        <w:rPr>
          <w:rStyle w:val="shorttext"/>
          <w:b/>
          <w:color w:val="FF0000"/>
          <w:sz w:val="24"/>
          <w:szCs w:val="24"/>
          <w:u w:val="single"/>
          <w:lang w:val="ru-RU"/>
        </w:rPr>
        <w:t>Общая физическая подготовка О</w:t>
      </w:r>
      <w:r w:rsidRPr="004B68F6">
        <w:rPr>
          <w:rStyle w:val="shorttext"/>
          <w:b/>
          <w:color w:val="FF0000"/>
          <w:sz w:val="24"/>
          <w:szCs w:val="24"/>
          <w:u w:val="single"/>
        </w:rPr>
        <w:t>ФП</w:t>
      </w:r>
    </w:p>
    <w:tbl>
      <w:tblPr>
        <w:tblpPr w:leftFromText="180" w:rightFromText="180" w:vertAnchor="text" w:horzAnchor="margin" w:tblpY="198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</w:tblGrid>
      <w:tr w:rsidR="00524E79" w:rsidRPr="00893258" w:rsidTr="00282AB4">
        <w:tc>
          <w:tcPr>
            <w:tcW w:w="2700" w:type="dxa"/>
            <w:vMerge w:val="restart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 w:rsidRPr="00164B66"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6300" w:type="dxa"/>
            <w:gridSpan w:val="14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Возраст спортсмена, лет</w:t>
            </w:r>
          </w:p>
        </w:tc>
      </w:tr>
      <w:tr w:rsidR="00524E79" w:rsidRPr="00893258" w:rsidTr="00282AB4">
        <w:trPr>
          <w:trHeight w:val="253"/>
        </w:trPr>
        <w:tc>
          <w:tcPr>
            <w:tcW w:w="270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tabs>
                <w:tab w:val="left" w:pos="735"/>
              </w:tabs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6-7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8-9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10-11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12-13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14-15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16-17</w:t>
            </w:r>
          </w:p>
        </w:tc>
        <w:tc>
          <w:tcPr>
            <w:tcW w:w="900" w:type="dxa"/>
            <w:gridSpan w:val="2"/>
            <w:vAlign w:val="center"/>
          </w:tcPr>
          <w:p w:rsidR="00524E79" w:rsidRPr="00164B66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164B66">
              <w:rPr>
                <w:rStyle w:val="shorttext"/>
                <w:sz w:val="18"/>
                <w:szCs w:val="18"/>
                <w:lang w:val="ru-RU"/>
              </w:rPr>
              <w:t>18+</w:t>
            </w:r>
          </w:p>
        </w:tc>
      </w:tr>
      <w:tr w:rsidR="00524E79" w:rsidRPr="00893258" w:rsidTr="00282AB4">
        <w:trPr>
          <w:cantSplit/>
          <w:trHeight w:val="1025"/>
        </w:trPr>
        <w:tc>
          <w:tcPr>
            <w:tcW w:w="270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524E79" w:rsidRPr="00893258" w:rsidTr="00282AB4">
        <w:tc>
          <w:tcPr>
            <w:tcW w:w="270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70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Упражнение№2.</w:t>
            </w:r>
            <w:r w:rsidRPr="00893258">
              <w:rPr>
                <w:sz w:val="18"/>
                <w:szCs w:val="18"/>
                <w:lang w:val="ru-RU"/>
              </w:rPr>
              <w:t xml:space="preserve"> И</w:t>
            </w:r>
            <w:r>
              <w:rPr>
                <w:sz w:val="18"/>
                <w:szCs w:val="18"/>
                <w:lang w:val="ru-RU"/>
              </w:rPr>
              <w:t xml:space="preserve">з </w:t>
            </w:r>
            <w:r w:rsidRPr="00893258">
              <w:rPr>
                <w:sz w:val="18"/>
                <w:szCs w:val="18"/>
                <w:lang w:val="ru-RU"/>
              </w:rPr>
              <w:t>положения лежа</w:t>
            </w:r>
            <w:r>
              <w:rPr>
                <w:sz w:val="18"/>
                <w:szCs w:val="18"/>
                <w:lang w:val="ru-RU"/>
              </w:rPr>
              <w:t xml:space="preserve"> на животе</w:t>
            </w:r>
            <w:r w:rsidRPr="00893258">
              <w:rPr>
                <w:sz w:val="18"/>
                <w:szCs w:val="18"/>
                <w:lang w:val="ru-RU"/>
              </w:rPr>
              <w:t xml:space="preserve"> перейти в положение присед и вернуться в исходное положение.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70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Упражнение№3.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положение сед.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70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Упражнение№4.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5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7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</w:tr>
    </w:tbl>
    <w:p w:rsidR="00524E79" w:rsidRPr="00F70318" w:rsidRDefault="00524E79" w:rsidP="00524E79">
      <w:pPr>
        <w:rPr>
          <w:rStyle w:val="shorttext"/>
          <w:b/>
          <w:color w:val="FF0000"/>
          <w:sz w:val="28"/>
          <w:szCs w:val="28"/>
          <w:u w:val="single"/>
          <w:lang w:val="ru-RU"/>
        </w:rPr>
      </w:pPr>
      <w:r w:rsidRPr="00F70318">
        <w:rPr>
          <w:rStyle w:val="shorttext"/>
          <w:b/>
          <w:color w:val="FF0000"/>
          <w:sz w:val="28"/>
          <w:szCs w:val="28"/>
          <w:u w:val="single"/>
        </w:rPr>
        <w:t xml:space="preserve"> 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Pr="00A53FB4" w:rsidRDefault="00524E79" w:rsidP="00524E79">
      <w:pPr>
        <w:rPr>
          <w:sz w:val="24"/>
          <w:szCs w:val="24"/>
          <w:lang w:val="ru-RU"/>
        </w:rPr>
      </w:pPr>
      <w:r w:rsidRPr="00A53FB4">
        <w:rPr>
          <w:sz w:val="24"/>
          <w:szCs w:val="24"/>
          <w:lang w:val="ru-RU"/>
        </w:rPr>
        <w:t>*  Упражнение №1 Туловище ровное, руки на ширине плеч, сгибать до угла 90 градусов в локтевом суставе.</w:t>
      </w:r>
    </w:p>
    <w:p w:rsidR="00524E79" w:rsidRPr="00A53FB4" w:rsidRDefault="00524E79" w:rsidP="00524E79">
      <w:pPr>
        <w:rPr>
          <w:sz w:val="24"/>
          <w:szCs w:val="24"/>
          <w:lang w:val="ru-RU"/>
        </w:rPr>
      </w:pPr>
      <w:r w:rsidRPr="00A53FB4">
        <w:rPr>
          <w:sz w:val="24"/>
          <w:szCs w:val="24"/>
          <w:lang w:val="ru-RU"/>
        </w:rPr>
        <w:t>*  Упражнение</w:t>
      </w:r>
      <w:r>
        <w:rPr>
          <w:sz w:val="24"/>
          <w:szCs w:val="24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>№2.</w:t>
      </w:r>
      <w:r w:rsidRPr="00A53FB4">
        <w:rPr>
          <w:sz w:val="18"/>
          <w:szCs w:val="18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>При выполнении упражнения выполнять полный сед.</w:t>
      </w:r>
    </w:p>
    <w:p w:rsidR="00524E79" w:rsidRPr="00A53FB4" w:rsidRDefault="00524E79" w:rsidP="00524E79">
      <w:pPr>
        <w:rPr>
          <w:sz w:val="24"/>
          <w:szCs w:val="24"/>
          <w:lang w:val="ru-RU"/>
        </w:rPr>
      </w:pPr>
      <w:r w:rsidRPr="00A53FB4">
        <w:rPr>
          <w:sz w:val="24"/>
          <w:szCs w:val="24"/>
          <w:lang w:val="ru-RU"/>
        </w:rPr>
        <w:t>*  Упражнение</w:t>
      </w:r>
      <w:r>
        <w:rPr>
          <w:sz w:val="24"/>
          <w:szCs w:val="24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>№3.</w:t>
      </w:r>
      <w:r w:rsidRPr="00A53FB4">
        <w:rPr>
          <w:sz w:val="18"/>
          <w:szCs w:val="18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>Ноги не фиксируются, разрешается незначительное сгибание ног, локтями дотрагиваться до середины бедер, в положении лежа обязательно касаться лопатками пола.</w:t>
      </w:r>
    </w:p>
    <w:p w:rsidR="00524E79" w:rsidRDefault="00524E79" w:rsidP="00524E79">
      <w:pPr>
        <w:rPr>
          <w:sz w:val="24"/>
          <w:szCs w:val="24"/>
          <w:lang w:val="ru-RU"/>
        </w:rPr>
      </w:pPr>
      <w:r w:rsidRPr="00A53FB4">
        <w:rPr>
          <w:sz w:val="24"/>
          <w:szCs w:val="24"/>
          <w:lang w:val="ru-RU"/>
        </w:rPr>
        <w:t>*  Упражнение</w:t>
      </w:r>
      <w:r>
        <w:rPr>
          <w:sz w:val="24"/>
          <w:szCs w:val="24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>№4.</w:t>
      </w:r>
      <w:r w:rsidRPr="00A53FB4">
        <w:rPr>
          <w:sz w:val="18"/>
          <w:szCs w:val="18"/>
          <w:lang w:val="ru-RU"/>
        </w:rPr>
        <w:t xml:space="preserve"> </w:t>
      </w:r>
      <w:r w:rsidRPr="00A53FB4">
        <w:rPr>
          <w:sz w:val="24"/>
          <w:szCs w:val="24"/>
          <w:lang w:val="ru-RU"/>
        </w:rPr>
        <w:t xml:space="preserve">Во время выпрыгивания необходимо оторваться от пола не менее чем </w:t>
      </w:r>
    </w:p>
    <w:p w:rsidR="00524E79" w:rsidRPr="00A53FB4" w:rsidRDefault="00524E79" w:rsidP="00524E79">
      <w:pPr>
        <w:rPr>
          <w:sz w:val="24"/>
          <w:szCs w:val="24"/>
          <w:lang w:val="ru-RU"/>
        </w:rPr>
      </w:pPr>
      <w:r w:rsidRPr="00A53FB4">
        <w:rPr>
          <w:sz w:val="24"/>
          <w:szCs w:val="24"/>
          <w:lang w:val="ru-RU"/>
        </w:rPr>
        <w:t>на 1см при этом коленные суставы и туловище полностью выпрямляются.</w:t>
      </w:r>
    </w:p>
    <w:p w:rsidR="00524E79" w:rsidRPr="00BC0E11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  <w:r w:rsidRPr="00BC0E11">
        <w:rPr>
          <w:rStyle w:val="shorttext"/>
          <w:b/>
          <w:color w:val="000000"/>
          <w:sz w:val="24"/>
          <w:szCs w:val="24"/>
          <w:lang w:val="ru-RU"/>
        </w:rPr>
        <w:t>*</w:t>
      </w:r>
      <w:r>
        <w:rPr>
          <w:rStyle w:val="shorttext"/>
          <w:b/>
          <w:color w:val="000000"/>
          <w:sz w:val="24"/>
          <w:szCs w:val="24"/>
          <w:lang w:val="ru-RU"/>
        </w:rPr>
        <w:t xml:space="preserve">  Ж</w:t>
      </w:r>
      <w:r w:rsidRPr="00BC0E11">
        <w:rPr>
          <w:rStyle w:val="shorttext"/>
          <w:b/>
          <w:color w:val="000000"/>
          <w:sz w:val="24"/>
          <w:szCs w:val="24"/>
          <w:lang w:val="ru-RU"/>
        </w:rPr>
        <w:t>енщин</w:t>
      </w:r>
      <w:r>
        <w:rPr>
          <w:rStyle w:val="shorttext"/>
          <w:b/>
          <w:color w:val="000000"/>
          <w:sz w:val="24"/>
          <w:szCs w:val="24"/>
          <w:lang w:val="ru-RU"/>
        </w:rPr>
        <w:t>ы</w:t>
      </w:r>
      <w:r w:rsidRPr="00BC0E11">
        <w:rPr>
          <w:rStyle w:val="shorttext"/>
          <w:b/>
          <w:color w:val="000000"/>
          <w:sz w:val="24"/>
          <w:szCs w:val="24"/>
          <w:lang w:val="ru-RU"/>
        </w:rPr>
        <w:t xml:space="preserve"> выполняют каждое упражнение на 2 раза меньше</w:t>
      </w:r>
      <w:r>
        <w:rPr>
          <w:rStyle w:val="shorttext"/>
          <w:b/>
          <w:color w:val="000000"/>
          <w:sz w:val="24"/>
          <w:szCs w:val="24"/>
          <w:lang w:val="ru-RU"/>
        </w:rPr>
        <w:t xml:space="preserve"> </w:t>
      </w:r>
    </w:p>
    <w:p w:rsidR="00524E79" w:rsidRPr="002B344F" w:rsidRDefault="00524E79" w:rsidP="00524E79">
      <w:pPr>
        <w:rPr>
          <w:b/>
          <w:color w:val="000000"/>
          <w:sz w:val="24"/>
          <w:szCs w:val="24"/>
          <w:lang w:val="ru-RU"/>
        </w:rPr>
      </w:pPr>
    </w:p>
    <w:p w:rsidR="00524E79" w:rsidRPr="004B68F6" w:rsidRDefault="00524E79" w:rsidP="00524E79">
      <w:pPr>
        <w:rPr>
          <w:rFonts w:hAnsi="Symbol"/>
          <w:color w:val="FF0000"/>
          <w:sz w:val="24"/>
          <w:szCs w:val="24"/>
          <w:u w:val="single"/>
          <w:lang w:val="ru-RU"/>
        </w:rPr>
      </w:pPr>
      <w:r w:rsidRPr="004B68F6">
        <w:rPr>
          <w:b/>
          <w:color w:val="FF0000"/>
          <w:sz w:val="24"/>
          <w:szCs w:val="24"/>
          <w:u w:val="single"/>
          <w:lang w:val="ru-RU"/>
        </w:rPr>
        <w:t>Раздел 3.  Прикладная гимнастика</w:t>
      </w:r>
    </w:p>
    <w:p w:rsidR="00524E79" w:rsidRPr="00791A75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791A75">
        <w:rPr>
          <w:b/>
          <w:color w:val="0000FF"/>
          <w:sz w:val="24"/>
          <w:szCs w:val="24"/>
          <w:lang w:val="ru-RU"/>
        </w:rPr>
        <w:t>3.1. Акробатические элементы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3.1.1. К</w:t>
      </w:r>
      <w:r w:rsidRPr="002B344F">
        <w:rPr>
          <w:sz w:val="24"/>
          <w:szCs w:val="24"/>
          <w:lang w:val="ru-RU"/>
        </w:rPr>
        <w:t>увырок вперёд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3.1.2. К</w:t>
      </w:r>
      <w:r w:rsidRPr="002B344F">
        <w:rPr>
          <w:sz w:val="24"/>
          <w:szCs w:val="24"/>
          <w:lang w:val="ru-RU"/>
        </w:rPr>
        <w:t>увырок назад</w:t>
      </w:r>
    </w:p>
    <w:p w:rsidR="00040097" w:rsidRPr="00D55A34" w:rsidRDefault="00040097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3.1.3. Борцовский шаг</w:t>
      </w:r>
    </w:p>
    <w:p w:rsidR="00524E79" w:rsidRDefault="00524E79" w:rsidP="00524E79">
      <w:pPr>
        <w:rPr>
          <w:sz w:val="24"/>
          <w:szCs w:val="24"/>
          <w:lang w:val="ru-RU"/>
        </w:rPr>
      </w:pPr>
      <w:r w:rsidRPr="00500698">
        <w:rPr>
          <w:sz w:val="24"/>
          <w:szCs w:val="24"/>
          <w:lang w:val="ru-RU"/>
        </w:rPr>
        <w:t>3.1.</w:t>
      </w:r>
      <w:r w:rsidR="00040097">
        <w:rPr>
          <w:sz w:val="24"/>
          <w:szCs w:val="24"/>
          <w:lang w:val="ru-RU"/>
        </w:rPr>
        <w:t>4</w:t>
      </w:r>
      <w:r w:rsidRPr="00500698">
        <w:rPr>
          <w:sz w:val="24"/>
          <w:szCs w:val="24"/>
          <w:lang w:val="ru-RU"/>
        </w:rPr>
        <w:t>. Продольный</w:t>
      </w:r>
      <w:r>
        <w:rPr>
          <w:sz w:val="24"/>
          <w:szCs w:val="24"/>
          <w:lang w:val="ru-RU"/>
        </w:rPr>
        <w:t xml:space="preserve"> </w:t>
      </w:r>
      <w:r w:rsidRPr="00B9471E">
        <w:rPr>
          <w:sz w:val="24"/>
          <w:szCs w:val="24"/>
          <w:lang w:val="ru-RU"/>
        </w:rPr>
        <w:t>шпагат</w:t>
      </w:r>
      <w:r>
        <w:rPr>
          <w:sz w:val="24"/>
          <w:szCs w:val="24"/>
          <w:lang w:val="ru-RU"/>
        </w:rPr>
        <w:t xml:space="preserve"> с просветом не более </w:t>
      </w:r>
      <w:smartTag w:uri="urn:schemas-microsoft-com:office:smarttags" w:element="metricconverter">
        <w:smartTagPr>
          <w:attr w:name="ProductID" w:val="35 см"/>
        </w:smartTagPr>
        <w:r>
          <w:rPr>
            <w:sz w:val="24"/>
            <w:szCs w:val="24"/>
            <w:lang w:val="ru-RU"/>
          </w:rPr>
          <w:t>35 см</w:t>
        </w:r>
      </w:smartTag>
      <w:r>
        <w:rPr>
          <w:sz w:val="24"/>
          <w:szCs w:val="24"/>
          <w:lang w:val="ru-RU"/>
        </w:rPr>
        <w:t>.</w:t>
      </w:r>
    </w:p>
    <w:p w:rsidR="00524E79" w:rsidRPr="002F7E22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</w:t>
      </w:r>
      <w:r w:rsidR="00040097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. Поперечный шпагат с просветом не более </w:t>
      </w:r>
      <w:smartTag w:uri="urn:schemas-microsoft-com:office:smarttags" w:element="metricconverter">
        <w:smartTagPr>
          <w:attr w:name="ProductID" w:val="40 см"/>
        </w:smartTagPr>
        <w:r>
          <w:rPr>
            <w:sz w:val="24"/>
            <w:szCs w:val="24"/>
            <w:lang w:val="ru-RU"/>
          </w:rPr>
          <w:t>40 см</w:t>
        </w:r>
      </w:smartTag>
      <w:r>
        <w:rPr>
          <w:sz w:val="24"/>
          <w:szCs w:val="24"/>
          <w:lang w:val="ru-RU"/>
        </w:rPr>
        <w:t>.</w:t>
      </w:r>
    </w:p>
    <w:p w:rsidR="00524E79" w:rsidRPr="00791A75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791A75"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 w:rsidRPr="00791A75"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3.2.1. При </w:t>
      </w:r>
      <w:r w:rsidRPr="002B344F">
        <w:rPr>
          <w:sz w:val="24"/>
          <w:szCs w:val="24"/>
          <w:lang w:val="ru-RU"/>
        </w:rPr>
        <w:t>падени</w:t>
      </w:r>
      <w:r>
        <w:rPr>
          <w:sz w:val="24"/>
          <w:szCs w:val="24"/>
          <w:lang w:val="ru-RU"/>
        </w:rPr>
        <w:t>и</w:t>
      </w:r>
      <w:r w:rsidRPr="002B344F">
        <w:rPr>
          <w:sz w:val="24"/>
          <w:szCs w:val="24"/>
          <w:lang w:val="ru-RU"/>
        </w:rPr>
        <w:t xml:space="preserve"> вперед (на грудь, живот)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3.2.2. При падении назад (на спину)</w:t>
      </w:r>
      <w:r w:rsidR="00040097" w:rsidRPr="00D55A34">
        <w:rPr>
          <w:sz w:val="24"/>
          <w:szCs w:val="24"/>
          <w:lang w:val="ru-RU"/>
        </w:rPr>
        <w:t xml:space="preserve"> с положения присед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3.2.3. При</w:t>
      </w:r>
      <w:r w:rsidRPr="002B344F">
        <w:rPr>
          <w:sz w:val="24"/>
          <w:szCs w:val="24"/>
          <w:lang w:val="ru-RU"/>
        </w:rPr>
        <w:t xml:space="preserve"> падени</w:t>
      </w:r>
      <w:r>
        <w:rPr>
          <w:sz w:val="24"/>
          <w:szCs w:val="24"/>
          <w:lang w:val="ru-RU"/>
        </w:rPr>
        <w:t>и</w:t>
      </w:r>
      <w:r w:rsidRPr="002B344F">
        <w:rPr>
          <w:sz w:val="24"/>
          <w:szCs w:val="24"/>
          <w:lang w:val="ru-RU"/>
        </w:rPr>
        <w:t xml:space="preserve"> на бок (левый, правый)</w:t>
      </w:r>
      <w:r>
        <w:rPr>
          <w:sz w:val="24"/>
          <w:szCs w:val="24"/>
          <w:lang w:val="ru-RU"/>
        </w:rPr>
        <w:t xml:space="preserve"> с положения присед</w:t>
      </w:r>
    </w:p>
    <w:p w:rsidR="00524E79" w:rsidRPr="002B344F" w:rsidRDefault="00524E79" w:rsidP="00524E79">
      <w:pPr>
        <w:outlineLvl w:val="0"/>
        <w:rPr>
          <w:b/>
          <w:color w:val="000000"/>
          <w:sz w:val="24"/>
          <w:szCs w:val="24"/>
          <w:lang w:val="ru-RU"/>
        </w:rPr>
      </w:pPr>
    </w:p>
    <w:p w:rsidR="00524E79" w:rsidRPr="004B68F6" w:rsidRDefault="00524E79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4B68F6"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</w:p>
    <w:p w:rsidR="00524E79" w:rsidRPr="00AD18EC" w:rsidRDefault="00524E79" w:rsidP="00524E79">
      <w:pPr>
        <w:outlineLvl w:val="0"/>
        <w:rPr>
          <w:b/>
          <w:color w:val="000000"/>
          <w:sz w:val="24"/>
          <w:szCs w:val="24"/>
          <w:lang w:val="ru-RU"/>
        </w:rPr>
      </w:pPr>
      <w:r w:rsidRPr="00500698">
        <w:rPr>
          <w:b/>
          <w:color w:val="0000FF"/>
          <w:sz w:val="24"/>
          <w:szCs w:val="24"/>
          <w:lang w:val="ru-RU"/>
        </w:rPr>
        <w:t>4.1. Стойки. Перемена стоек</w:t>
      </w:r>
    </w:p>
    <w:p w:rsidR="00524E79" w:rsidRPr="002B344F" w:rsidRDefault="00524E79" w:rsidP="00524E79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4.1.1. Л</w:t>
      </w:r>
      <w:r w:rsidRPr="002B344F">
        <w:rPr>
          <w:color w:val="000000"/>
        </w:rPr>
        <w:t>евосторонняя стойка</w:t>
      </w:r>
    </w:p>
    <w:p w:rsidR="00524E79" w:rsidRPr="002B344F" w:rsidRDefault="00524E79" w:rsidP="00524E79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4.1.2. Правосторонняя стойка</w:t>
      </w:r>
      <w:r w:rsidRPr="002B344F">
        <w:rPr>
          <w:color w:val="000000"/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 w:rsidRPr="00144456">
        <w:rPr>
          <w:b/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500698">
        <w:rPr>
          <w:b/>
          <w:color w:val="0000FF"/>
          <w:sz w:val="24"/>
          <w:szCs w:val="24"/>
          <w:lang w:val="ru-RU"/>
        </w:rPr>
        <w:lastRenderedPageBreak/>
        <w:t xml:space="preserve">4.2. Техника передвижения 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4.2.1. Передвижение </w:t>
      </w:r>
      <w:r w:rsidR="00040097" w:rsidRPr="00D55A34">
        <w:rPr>
          <w:sz w:val="24"/>
          <w:szCs w:val="24"/>
          <w:lang w:val="ru-RU"/>
        </w:rPr>
        <w:t>вперёд, назад с шагом (по два шага)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 w:rsidRPr="00144456">
        <w:rPr>
          <w:b/>
          <w:sz w:val="24"/>
          <w:szCs w:val="24"/>
          <w:lang w:val="ru-RU"/>
        </w:rPr>
        <w:t xml:space="preserve">  </w:t>
      </w:r>
    </w:p>
    <w:p w:rsidR="00524E79" w:rsidRPr="00D55A34" w:rsidRDefault="00524E79" w:rsidP="00524E79">
      <w:pPr>
        <w:rPr>
          <w:b/>
          <w:sz w:val="24"/>
          <w:szCs w:val="24"/>
          <w:lang w:val="ru-RU"/>
        </w:rPr>
      </w:pPr>
      <w:r w:rsidRPr="00D55A34">
        <w:rPr>
          <w:b/>
          <w:sz w:val="24"/>
          <w:szCs w:val="24"/>
          <w:lang w:val="ru-RU"/>
        </w:rPr>
        <w:t>4.3. Техника ударов руками</w:t>
      </w:r>
      <w:r w:rsidR="009E419F" w:rsidRPr="00D55A34">
        <w:rPr>
          <w:b/>
          <w:sz w:val="24"/>
          <w:szCs w:val="24"/>
          <w:lang w:val="ru-RU"/>
        </w:rPr>
        <w:t xml:space="preserve"> (с шагом) 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4.3.1. П</w:t>
      </w:r>
      <w:r w:rsidRPr="002B344F">
        <w:rPr>
          <w:sz w:val="24"/>
          <w:szCs w:val="24"/>
          <w:lang w:val="ru-RU"/>
        </w:rPr>
        <w:t xml:space="preserve">рямой удар передней рукой в голову 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4.3.2. П</w:t>
      </w:r>
      <w:r w:rsidRPr="002B344F">
        <w:rPr>
          <w:sz w:val="24"/>
          <w:szCs w:val="24"/>
          <w:lang w:val="ru-RU"/>
        </w:rPr>
        <w:t>рямой удар дальней рукой в голову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4.3.3. П</w:t>
      </w:r>
      <w:r w:rsidRPr="002B344F">
        <w:rPr>
          <w:sz w:val="24"/>
          <w:szCs w:val="24"/>
          <w:lang w:val="ru-RU"/>
        </w:rPr>
        <w:t>рямой удар  передней рукой в корпус с наклоном</w:t>
      </w:r>
    </w:p>
    <w:p w:rsidR="00524E79" w:rsidRPr="00144456" w:rsidRDefault="00524E79" w:rsidP="00524E79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4.3.4. П</w:t>
      </w:r>
      <w:r w:rsidRPr="002B344F">
        <w:rPr>
          <w:sz w:val="24"/>
          <w:szCs w:val="24"/>
          <w:lang w:val="ru-RU"/>
        </w:rPr>
        <w:t>рямой удар дальней рукой в корпус</w:t>
      </w:r>
      <w:r>
        <w:rPr>
          <w:sz w:val="24"/>
          <w:szCs w:val="24"/>
          <w:lang w:val="ru-RU"/>
        </w:rPr>
        <w:t xml:space="preserve"> с </w:t>
      </w:r>
      <w:r w:rsidRPr="002B344F">
        <w:rPr>
          <w:sz w:val="24"/>
          <w:szCs w:val="24"/>
          <w:lang w:val="ru-RU"/>
        </w:rPr>
        <w:t>наклоном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 w:rsidRPr="00144456">
        <w:rPr>
          <w:b/>
          <w:sz w:val="24"/>
          <w:szCs w:val="24"/>
          <w:lang w:val="ru-RU"/>
        </w:rPr>
        <w:t xml:space="preserve"> </w:t>
      </w:r>
    </w:p>
    <w:p w:rsidR="00524E79" w:rsidRPr="00500698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500698">
        <w:rPr>
          <w:b/>
          <w:color w:val="0000FF"/>
          <w:sz w:val="24"/>
          <w:szCs w:val="24"/>
          <w:lang w:val="ru-RU"/>
        </w:rPr>
        <w:t>4.4. Техника ударов ногами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4.4.1. </w:t>
      </w:r>
      <w:r w:rsidR="009E419F" w:rsidRPr="00D55A34">
        <w:rPr>
          <w:sz w:val="24"/>
          <w:szCs w:val="24"/>
          <w:lang w:val="ru-RU"/>
        </w:rPr>
        <w:t>Прямой</w:t>
      </w:r>
      <w:r w:rsidRPr="00D55A34">
        <w:rPr>
          <w:sz w:val="24"/>
          <w:szCs w:val="24"/>
          <w:lang w:val="ru-RU"/>
        </w:rPr>
        <w:t xml:space="preserve"> удар дальней ногой </w:t>
      </w:r>
      <w:r w:rsidR="009E419F" w:rsidRPr="00D55A34">
        <w:rPr>
          <w:sz w:val="24"/>
          <w:szCs w:val="24"/>
          <w:lang w:val="ru-RU"/>
        </w:rPr>
        <w:t>в корпус (левая и право сторонняя стойка)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500698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500698">
        <w:rPr>
          <w:b/>
          <w:color w:val="0000FF"/>
          <w:sz w:val="24"/>
          <w:szCs w:val="24"/>
          <w:lang w:val="ru-RU"/>
        </w:rPr>
        <w:t>4.5</w:t>
      </w:r>
      <w:r>
        <w:rPr>
          <w:b/>
          <w:color w:val="0000FF"/>
          <w:sz w:val="24"/>
          <w:szCs w:val="24"/>
          <w:lang w:val="ru-RU"/>
        </w:rPr>
        <w:t>. Серийно-комбинационные удары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4.5.1. Прямой удар передней рукой в голову, </w:t>
      </w:r>
      <w:r w:rsidR="009E419F" w:rsidRPr="00D55A34">
        <w:rPr>
          <w:sz w:val="24"/>
          <w:szCs w:val="24"/>
          <w:lang w:val="ru-RU"/>
        </w:rPr>
        <w:t>прямой</w:t>
      </w:r>
      <w:r w:rsidRPr="00D55A34">
        <w:rPr>
          <w:sz w:val="24"/>
          <w:szCs w:val="24"/>
          <w:lang w:val="ru-RU"/>
        </w:rPr>
        <w:t xml:space="preserve"> удар дальней ногой в </w:t>
      </w:r>
    </w:p>
    <w:p w:rsidR="009E419F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          </w:t>
      </w:r>
      <w:r w:rsidR="009E419F" w:rsidRPr="00D55A34">
        <w:rPr>
          <w:sz w:val="24"/>
          <w:szCs w:val="24"/>
          <w:lang w:val="ru-RU"/>
        </w:rPr>
        <w:t xml:space="preserve">корпус </w:t>
      </w:r>
    </w:p>
    <w:p w:rsidR="009E419F" w:rsidRPr="00D55A34" w:rsidRDefault="00524E79" w:rsidP="009E419F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4.5.2. Прямой удар </w:t>
      </w:r>
      <w:r w:rsidR="009E419F" w:rsidRPr="00D55A34">
        <w:rPr>
          <w:sz w:val="24"/>
          <w:szCs w:val="24"/>
          <w:lang w:val="ru-RU"/>
        </w:rPr>
        <w:t xml:space="preserve">дальней </w:t>
      </w:r>
      <w:r w:rsidRPr="00D55A34">
        <w:rPr>
          <w:sz w:val="24"/>
          <w:szCs w:val="24"/>
          <w:lang w:val="ru-RU"/>
        </w:rPr>
        <w:t xml:space="preserve">рукой в голову, </w:t>
      </w:r>
      <w:r w:rsidR="009E419F" w:rsidRPr="00D55A34">
        <w:rPr>
          <w:sz w:val="24"/>
          <w:szCs w:val="24"/>
          <w:lang w:val="ru-RU"/>
        </w:rPr>
        <w:t xml:space="preserve">прямой удар дальней ногой в </w:t>
      </w:r>
    </w:p>
    <w:p w:rsidR="009E419F" w:rsidRPr="00D55A34" w:rsidRDefault="009E419F" w:rsidP="009E419F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          корпус </w:t>
      </w:r>
    </w:p>
    <w:p w:rsidR="00524E79" w:rsidRDefault="00524E79" w:rsidP="009E419F">
      <w:pPr>
        <w:rPr>
          <w:b/>
          <w:sz w:val="24"/>
          <w:szCs w:val="24"/>
          <w:lang w:val="ru-RU"/>
        </w:rPr>
      </w:pPr>
    </w:p>
    <w:p w:rsidR="00524E79" w:rsidRPr="00496DA5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496DA5">
        <w:rPr>
          <w:b/>
          <w:color w:val="0000FF"/>
          <w:sz w:val="24"/>
          <w:szCs w:val="24"/>
          <w:lang w:val="ru-RU"/>
        </w:rPr>
        <w:t>4.6.</w:t>
      </w:r>
      <w:r w:rsidRPr="00496DA5">
        <w:rPr>
          <w:color w:val="0000FF"/>
          <w:sz w:val="24"/>
          <w:szCs w:val="24"/>
          <w:lang w:val="ru-RU"/>
        </w:rPr>
        <w:t xml:space="preserve"> </w:t>
      </w:r>
      <w:r w:rsidRPr="00496DA5">
        <w:rPr>
          <w:b/>
          <w:color w:val="0000FF"/>
          <w:sz w:val="24"/>
          <w:szCs w:val="24"/>
          <w:lang w:val="ru-RU"/>
        </w:rPr>
        <w:t>Техника защиты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4.6.1.  Подставка  рук от прямого удара рукой в голову</w:t>
      </w:r>
      <w:r w:rsidR="009E419F" w:rsidRPr="00D55A34">
        <w:rPr>
          <w:sz w:val="24"/>
          <w:szCs w:val="24"/>
          <w:lang w:val="ru-RU"/>
        </w:rPr>
        <w:t xml:space="preserve"> (передней и дальней рукой)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4.6.2. </w:t>
      </w:r>
      <w:r w:rsidR="009E419F" w:rsidRPr="00D55A34">
        <w:rPr>
          <w:sz w:val="24"/>
          <w:szCs w:val="24"/>
          <w:lang w:val="ru-RU"/>
        </w:rPr>
        <w:t>Подставка рук от прямого удара рукой в корпус с наклоном (передней и дальней рукой)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4.6.3. Блок двумя  руками от </w:t>
      </w:r>
      <w:r w:rsidR="009E419F" w:rsidRPr="00D55A34">
        <w:rPr>
          <w:sz w:val="24"/>
          <w:szCs w:val="24"/>
          <w:lang w:val="ru-RU"/>
        </w:rPr>
        <w:t>прямого</w:t>
      </w:r>
      <w:r w:rsidRPr="00D55A34">
        <w:rPr>
          <w:sz w:val="24"/>
          <w:szCs w:val="24"/>
          <w:lang w:val="ru-RU"/>
        </w:rPr>
        <w:t xml:space="preserve"> удара ногой в корпус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496DA5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496DA5">
        <w:rPr>
          <w:b/>
          <w:color w:val="0000FF"/>
          <w:sz w:val="24"/>
          <w:szCs w:val="24"/>
          <w:lang w:val="ru-RU"/>
        </w:rPr>
        <w:t>4.7. Техника борьбы</w:t>
      </w:r>
    </w:p>
    <w:p w:rsidR="00524E79" w:rsidRPr="00866F2E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866F2E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4.7.1.1. </w:t>
      </w:r>
      <w:r w:rsidR="00D55A34" w:rsidRPr="00D55A34">
        <w:rPr>
          <w:sz w:val="24"/>
          <w:szCs w:val="24"/>
          <w:lang w:val="ru-RU"/>
        </w:rPr>
        <w:t>Прихваты</w:t>
      </w:r>
      <w:r w:rsidR="00282AB4" w:rsidRPr="00D55A34">
        <w:rPr>
          <w:sz w:val="24"/>
          <w:szCs w:val="24"/>
          <w:lang w:val="ru-RU"/>
        </w:rPr>
        <w:t xml:space="preserve"> (за шею</w:t>
      </w:r>
      <w:r w:rsidR="00866F2E" w:rsidRPr="00D55A34">
        <w:rPr>
          <w:sz w:val="24"/>
          <w:szCs w:val="24"/>
          <w:lang w:val="ru-RU"/>
        </w:rPr>
        <w:t>; за руку и шею; за руку и спину; за спину двумя руками; за спину и ногу)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4.7.1.2. Выведение из равновесия </w:t>
      </w:r>
      <w:r w:rsidR="00D55A34" w:rsidRPr="00D55A34">
        <w:rPr>
          <w:sz w:val="24"/>
          <w:szCs w:val="24"/>
          <w:lang w:val="ru-RU"/>
        </w:rPr>
        <w:t>при</w:t>
      </w:r>
      <w:r w:rsidR="00866F2E" w:rsidRPr="00D55A34">
        <w:rPr>
          <w:sz w:val="24"/>
          <w:szCs w:val="24"/>
          <w:lang w:val="ru-RU"/>
        </w:rPr>
        <w:t>хват рук</w:t>
      </w:r>
      <w:r w:rsidR="00D55A34" w:rsidRPr="00D55A34">
        <w:rPr>
          <w:sz w:val="24"/>
          <w:szCs w:val="24"/>
          <w:lang w:val="ru-RU"/>
        </w:rPr>
        <w:t>и и шеи (рывком; толчком; скручи</w:t>
      </w:r>
      <w:r w:rsidR="00866F2E" w:rsidRPr="00D55A34">
        <w:rPr>
          <w:sz w:val="24"/>
          <w:szCs w:val="24"/>
          <w:lang w:val="ru-RU"/>
        </w:rPr>
        <w:t>ванием)</w:t>
      </w:r>
    </w:p>
    <w:p w:rsidR="00524E79" w:rsidRPr="00866F2E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866F2E">
        <w:rPr>
          <w:b/>
          <w:i/>
          <w:color w:val="0000FF"/>
          <w:sz w:val="24"/>
          <w:szCs w:val="24"/>
          <w:lang w:val="ru-RU"/>
        </w:rPr>
        <w:t>4.7.2. Техника борьбы в партере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4.7.2.1. </w:t>
      </w:r>
      <w:r w:rsidR="00866F2E" w:rsidRPr="00D55A34">
        <w:rPr>
          <w:sz w:val="24"/>
          <w:szCs w:val="24"/>
          <w:lang w:val="ru-RU"/>
        </w:rPr>
        <w:t>Контроль в партере (сбоку; поперёк; коленом; сверху) с левой и правой стороны</w:t>
      </w:r>
    </w:p>
    <w:p w:rsidR="00524E79" w:rsidRPr="00496DA5" w:rsidRDefault="00524E79" w:rsidP="00524E79">
      <w:pPr>
        <w:rPr>
          <w:b/>
          <w:i/>
          <w:color w:val="000000"/>
          <w:sz w:val="24"/>
          <w:szCs w:val="24"/>
          <w:lang w:val="ru-RU"/>
        </w:rPr>
      </w:pPr>
    </w:p>
    <w:p w:rsidR="00524E79" w:rsidRPr="00A061F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>4</w:t>
      </w:r>
      <w:r w:rsidRPr="00A061F9">
        <w:rPr>
          <w:b/>
          <w:color w:val="0000FF"/>
          <w:sz w:val="24"/>
          <w:szCs w:val="24"/>
        </w:rPr>
        <w:t>.</w:t>
      </w:r>
      <w:r w:rsidRPr="00A061F9">
        <w:rPr>
          <w:b/>
          <w:color w:val="0000FF"/>
          <w:sz w:val="24"/>
          <w:szCs w:val="24"/>
          <w:lang w:val="ru-RU"/>
        </w:rPr>
        <w:t>8</w:t>
      </w:r>
      <w:r w:rsidRPr="00A061F9">
        <w:rPr>
          <w:b/>
          <w:color w:val="0000FF"/>
          <w:sz w:val="24"/>
          <w:szCs w:val="24"/>
        </w:rPr>
        <w:t xml:space="preserve">. </w:t>
      </w:r>
      <w:proofErr w:type="spellStart"/>
      <w:r w:rsidRPr="00A061F9">
        <w:rPr>
          <w:b/>
          <w:color w:val="0000FF"/>
          <w:sz w:val="24"/>
          <w:szCs w:val="24"/>
        </w:rPr>
        <w:t>Техн</w:t>
      </w:r>
      <w:r w:rsidRPr="00A061F9">
        <w:rPr>
          <w:b/>
          <w:color w:val="0000FF"/>
          <w:sz w:val="24"/>
          <w:szCs w:val="24"/>
          <w:lang w:val="ru-RU"/>
        </w:rPr>
        <w:t>ика</w:t>
      </w:r>
      <w:proofErr w:type="spellEnd"/>
      <w:r w:rsidRPr="00A061F9">
        <w:rPr>
          <w:b/>
          <w:color w:val="0000FF"/>
          <w:sz w:val="24"/>
          <w:szCs w:val="24"/>
        </w:rPr>
        <w:t xml:space="preserve"> </w:t>
      </w:r>
      <w:r w:rsidRPr="00A061F9">
        <w:rPr>
          <w:b/>
          <w:color w:val="0000FF"/>
          <w:sz w:val="24"/>
          <w:szCs w:val="24"/>
          <w:lang w:val="ru-RU"/>
        </w:rPr>
        <w:t>контратаки</w:t>
      </w:r>
    </w:p>
    <w:p w:rsidR="00524E79" w:rsidRPr="00725063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>4.8.1. Ударами от ударов</w:t>
      </w:r>
    </w:p>
    <w:p w:rsidR="00524E79" w:rsidRPr="00A061F9" w:rsidRDefault="00524E79" w:rsidP="00524E79">
      <w:pPr>
        <w:rPr>
          <w:color w:val="000000"/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4.8.1.1. Прямой </w:t>
      </w:r>
      <w:r w:rsidR="00866F2E" w:rsidRPr="00D55A34">
        <w:rPr>
          <w:sz w:val="24"/>
          <w:szCs w:val="24"/>
          <w:lang w:val="ru-RU"/>
        </w:rPr>
        <w:t xml:space="preserve"> удар  передней</w:t>
      </w:r>
      <w:r w:rsidRPr="00D55A34">
        <w:rPr>
          <w:sz w:val="24"/>
          <w:szCs w:val="24"/>
          <w:lang w:val="ru-RU"/>
        </w:rPr>
        <w:t xml:space="preserve"> или</w:t>
      </w:r>
      <w:r w:rsidR="00866F2E" w:rsidRPr="00D55A34">
        <w:rPr>
          <w:sz w:val="24"/>
          <w:szCs w:val="24"/>
          <w:lang w:val="ru-RU"/>
        </w:rPr>
        <w:t xml:space="preserve"> дальней</w:t>
      </w:r>
      <w:r w:rsidRPr="00D55A34">
        <w:rPr>
          <w:sz w:val="24"/>
          <w:szCs w:val="24"/>
          <w:lang w:val="ru-RU"/>
        </w:rPr>
        <w:t xml:space="preserve"> рукой от </w:t>
      </w:r>
      <w:r w:rsidR="00D55A34" w:rsidRPr="00D55A34">
        <w:rPr>
          <w:sz w:val="24"/>
          <w:szCs w:val="24"/>
          <w:lang w:val="ru-RU"/>
        </w:rPr>
        <w:t xml:space="preserve">одиночных </w:t>
      </w:r>
      <w:r w:rsidRPr="00D55A34">
        <w:rPr>
          <w:sz w:val="24"/>
          <w:szCs w:val="24"/>
          <w:lang w:val="ru-RU"/>
        </w:rPr>
        <w:t xml:space="preserve">прямых ударов рук </w:t>
      </w:r>
      <w:r w:rsidRPr="00A061F9">
        <w:rPr>
          <w:color w:val="000000"/>
          <w:sz w:val="24"/>
          <w:szCs w:val="24"/>
          <w:lang w:val="ru-RU"/>
        </w:rPr>
        <w:t>соперника</w:t>
      </w:r>
      <w:r w:rsidR="00D55A34">
        <w:rPr>
          <w:color w:val="000000"/>
          <w:sz w:val="24"/>
          <w:szCs w:val="24"/>
          <w:lang w:val="ru-RU"/>
        </w:rPr>
        <w:t>.</w:t>
      </w:r>
    </w:p>
    <w:p w:rsidR="00524E79" w:rsidRPr="00A061F9" w:rsidRDefault="00524E79" w:rsidP="00524E79">
      <w:pPr>
        <w:rPr>
          <w:color w:val="000000"/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4.8.1.2. Прямой удар </w:t>
      </w:r>
      <w:r w:rsidR="00866F2E" w:rsidRPr="00D55A34">
        <w:rPr>
          <w:sz w:val="24"/>
          <w:szCs w:val="24"/>
          <w:lang w:val="ru-RU"/>
        </w:rPr>
        <w:t xml:space="preserve">передней или дальней </w:t>
      </w:r>
      <w:r w:rsidRPr="00D55A34">
        <w:rPr>
          <w:sz w:val="24"/>
          <w:szCs w:val="24"/>
          <w:lang w:val="ru-RU"/>
        </w:rPr>
        <w:t xml:space="preserve">рукой от </w:t>
      </w:r>
      <w:r w:rsidR="00D55A34" w:rsidRPr="00D55A34">
        <w:rPr>
          <w:sz w:val="24"/>
          <w:szCs w:val="24"/>
          <w:lang w:val="ru-RU"/>
        </w:rPr>
        <w:t xml:space="preserve">одиночных </w:t>
      </w:r>
      <w:r w:rsidR="00866F2E" w:rsidRPr="00D55A34">
        <w:rPr>
          <w:sz w:val="24"/>
          <w:szCs w:val="24"/>
          <w:lang w:val="ru-RU"/>
        </w:rPr>
        <w:t>прямых ударов ногой</w:t>
      </w:r>
      <w:r w:rsidRPr="00D55A34">
        <w:rPr>
          <w:sz w:val="24"/>
          <w:szCs w:val="24"/>
          <w:lang w:val="ru-RU"/>
        </w:rPr>
        <w:t xml:space="preserve"> в</w:t>
      </w:r>
      <w:r w:rsidR="00866F2E" w:rsidRPr="00D55A34">
        <w:rPr>
          <w:sz w:val="24"/>
          <w:szCs w:val="24"/>
          <w:lang w:val="ru-RU"/>
        </w:rPr>
        <w:t xml:space="preserve"> </w:t>
      </w:r>
      <w:r w:rsidR="00866F2E">
        <w:rPr>
          <w:color w:val="000000"/>
          <w:sz w:val="24"/>
          <w:szCs w:val="24"/>
          <w:lang w:val="ru-RU"/>
        </w:rPr>
        <w:t>корпус</w:t>
      </w:r>
    </w:p>
    <w:p w:rsidR="00524E79" w:rsidRDefault="00524E79" w:rsidP="00524E79">
      <w:pPr>
        <w:rPr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>4.8.2. Броском от ударов</w:t>
      </w:r>
      <w:r>
        <w:rPr>
          <w:color w:val="0000FF"/>
          <w:sz w:val="24"/>
          <w:szCs w:val="24"/>
          <w:lang w:val="ru-RU"/>
        </w:rPr>
        <w:t xml:space="preserve"> </w:t>
      </w:r>
      <w:r w:rsidRPr="00A061F9">
        <w:rPr>
          <w:color w:val="000000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rPr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  <w:r w:rsidRPr="00A061F9">
        <w:rPr>
          <w:color w:val="000000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rPr>
          <w:b/>
          <w:i/>
          <w:sz w:val="24"/>
          <w:szCs w:val="24"/>
          <w:lang w:val="ru-RU"/>
        </w:rPr>
      </w:pPr>
    </w:p>
    <w:p w:rsidR="00524E79" w:rsidRPr="00AA5EEB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 xml:space="preserve">4.9. Техника </w:t>
      </w:r>
      <w:r>
        <w:rPr>
          <w:b/>
          <w:color w:val="0000FF"/>
          <w:sz w:val="24"/>
          <w:szCs w:val="24"/>
          <w:lang w:val="ru-RU"/>
        </w:rPr>
        <w:t>владения холодным оружием</w:t>
      </w:r>
      <w:r w:rsidRPr="00A82A9D">
        <w:rPr>
          <w:color w:val="0000FF"/>
          <w:sz w:val="24"/>
          <w:szCs w:val="24"/>
          <w:lang w:val="ru-RU"/>
        </w:rPr>
        <w:t xml:space="preserve"> </w:t>
      </w:r>
      <w:r>
        <w:rPr>
          <w:color w:val="0000FF"/>
          <w:sz w:val="24"/>
          <w:szCs w:val="24"/>
          <w:lang w:val="ru-RU"/>
        </w:rPr>
        <w:t xml:space="preserve"> </w:t>
      </w:r>
      <w:r w:rsidRPr="000361ED">
        <w:rPr>
          <w:color w:val="000000"/>
          <w:sz w:val="24"/>
          <w:szCs w:val="24"/>
          <w:lang w:val="ru-RU"/>
        </w:rPr>
        <w:t>(отсутствует)</w:t>
      </w:r>
    </w:p>
    <w:p w:rsidR="00524E79" w:rsidRPr="00F70318" w:rsidRDefault="00524E79" w:rsidP="00524E79">
      <w:pPr>
        <w:rPr>
          <w:color w:val="000000"/>
          <w:sz w:val="24"/>
          <w:szCs w:val="24"/>
          <w:lang w:val="ru-RU"/>
        </w:rPr>
      </w:pPr>
    </w:p>
    <w:p w:rsidR="00524E79" w:rsidRPr="004B68F6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 w:rsidRPr="004B68F6"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 </w:t>
      </w:r>
      <w:r w:rsidRPr="004B68F6">
        <w:rPr>
          <w:b/>
          <w:i/>
          <w:color w:val="FF0000"/>
          <w:sz w:val="24"/>
          <w:szCs w:val="24"/>
          <w:u w:val="single"/>
          <w:lang w:val="ru-RU"/>
        </w:rPr>
        <w:t xml:space="preserve">  </w:t>
      </w:r>
    </w:p>
    <w:p w:rsidR="00524E79" w:rsidRPr="00144F3E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5.1. Скоростные удары по лапе</w:t>
      </w:r>
      <w:r>
        <w:rPr>
          <w:b/>
          <w:color w:val="0000FF"/>
          <w:sz w:val="24"/>
          <w:szCs w:val="24"/>
          <w:lang w:val="ru-RU"/>
        </w:rPr>
        <w:t xml:space="preserve"> в техническо-правильном исполнении на продвижении вперёд</w:t>
      </w:r>
      <w:r w:rsidRPr="00144F3E">
        <w:rPr>
          <w:b/>
          <w:color w:val="0000FF"/>
          <w:sz w:val="24"/>
          <w:szCs w:val="24"/>
          <w:lang w:val="ru-RU"/>
        </w:rPr>
        <w:t>: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     -  прямые удары  на скорость по «лапе» в течение  10 сек</w:t>
      </w:r>
      <w:r w:rsidR="00866F2E" w:rsidRPr="00D55A34">
        <w:rPr>
          <w:sz w:val="24"/>
          <w:szCs w:val="24"/>
          <w:lang w:val="ru-RU"/>
        </w:rPr>
        <w:t xml:space="preserve"> передней</w:t>
      </w:r>
      <w:r w:rsidR="00D55A34" w:rsidRPr="00D55A34">
        <w:rPr>
          <w:sz w:val="24"/>
          <w:szCs w:val="24"/>
          <w:lang w:val="ru-RU"/>
        </w:rPr>
        <w:t xml:space="preserve"> рукой и в течение  10 сек. </w:t>
      </w:r>
      <w:r w:rsidR="00866F2E" w:rsidRPr="00D55A34">
        <w:rPr>
          <w:sz w:val="24"/>
          <w:szCs w:val="24"/>
          <w:lang w:val="ru-RU"/>
        </w:rPr>
        <w:t xml:space="preserve"> </w:t>
      </w:r>
      <w:r w:rsidR="00D55A34" w:rsidRPr="00D55A34">
        <w:rPr>
          <w:sz w:val="24"/>
          <w:szCs w:val="24"/>
          <w:lang w:val="ru-RU"/>
        </w:rPr>
        <w:t>д</w:t>
      </w:r>
      <w:r w:rsidR="00866F2E" w:rsidRPr="00D55A34">
        <w:rPr>
          <w:sz w:val="24"/>
          <w:szCs w:val="24"/>
          <w:lang w:val="ru-RU"/>
        </w:rPr>
        <w:t>альней</w:t>
      </w:r>
      <w:r w:rsidR="00D55A34" w:rsidRPr="00D55A34">
        <w:rPr>
          <w:sz w:val="24"/>
          <w:szCs w:val="24"/>
          <w:lang w:val="ru-RU"/>
        </w:rPr>
        <w:t xml:space="preserve"> рукой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5.2. Перебивание доски</w:t>
      </w:r>
      <w:r>
        <w:rPr>
          <w:sz w:val="24"/>
          <w:szCs w:val="24"/>
          <w:lang w:val="ru-RU"/>
        </w:rPr>
        <w:t xml:space="preserve"> (отсутствует)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  <w:r w:rsidRPr="004B68F6"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 w:rsidRPr="004B68F6"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  <w:r w:rsidRPr="006E46D5">
        <w:rPr>
          <w:rStyle w:val="shorttext"/>
          <w:b/>
          <w:sz w:val="24"/>
          <w:szCs w:val="24"/>
          <w:lang w:val="ru-RU"/>
        </w:rPr>
        <w:t xml:space="preserve"> </w:t>
      </w:r>
      <w:r w:rsidRPr="00144F3E">
        <w:rPr>
          <w:rStyle w:val="shorttext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Pr="008A0114" w:rsidRDefault="00524E79" w:rsidP="00524E79">
      <w:pPr>
        <w:ind w:left="180"/>
        <w:rPr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lang w:val="ru-RU"/>
        </w:rPr>
      </w:pPr>
    </w:p>
    <w:p w:rsidR="00866F2E" w:rsidRDefault="00866F2E" w:rsidP="00524E79">
      <w:pPr>
        <w:rPr>
          <w:rStyle w:val="shorttext"/>
          <w:sz w:val="24"/>
          <w:szCs w:val="24"/>
          <w:lang w:val="ru-RU"/>
        </w:rPr>
      </w:pPr>
    </w:p>
    <w:p w:rsidR="00866F2E" w:rsidRDefault="00866F2E" w:rsidP="00524E79">
      <w:pPr>
        <w:rPr>
          <w:rStyle w:val="shorttext"/>
          <w:sz w:val="24"/>
          <w:szCs w:val="24"/>
          <w:lang w:val="ru-RU"/>
        </w:rPr>
      </w:pPr>
    </w:p>
    <w:p w:rsidR="00EB7215" w:rsidRDefault="00EB7215" w:rsidP="00524E79">
      <w:pPr>
        <w:rPr>
          <w:rStyle w:val="shorttext"/>
          <w:sz w:val="24"/>
          <w:szCs w:val="24"/>
          <w:lang w:val="ru-RU"/>
        </w:rPr>
      </w:pPr>
    </w:p>
    <w:p w:rsidR="00EB7215" w:rsidRDefault="00EB7215" w:rsidP="00524E79">
      <w:pPr>
        <w:rPr>
          <w:rStyle w:val="shorttext"/>
          <w:sz w:val="24"/>
          <w:szCs w:val="24"/>
          <w:lang w:val="ru-RU"/>
        </w:rPr>
      </w:pP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057900" cy="584200"/>
                <wp:effectExtent l="13335" t="10160" r="5715" b="57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80F7C4" id="Прямоугольник 6" o:spid="_x0000_s1026" style="position:absolute;margin-left:0;margin-top:10.9pt;width:477pt;height:4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" fillcolor="yellow" strokecolor="silver"/>
            </w:pict>
          </mc:Fallback>
        </mc:AlternateContent>
      </w:r>
    </w:p>
    <w:p w:rsidR="00524E79" w:rsidRPr="00F15D8C" w:rsidRDefault="00524E79" w:rsidP="00524E79">
      <w:pPr>
        <w:jc w:val="center"/>
        <w:rPr>
          <w:color w:val="000000"/>
          <w:sz w:val="24"/>
          <w:szCs w:val="24"/>
          <w:lang w:val="ru-RU"/>
        </w:rPr>
      </w:pPr>
      <w:r w:rsidRPr="009D7242">
        <w:rPr>
          <w:color w:val="000000"/>
          <w:sz w:val="24"/>
          <w:szCs w:val="24"/>
          <w:lang w:val="ru-RU"/>
        </w:rPr>
        <w:t>Аттестационная программа</w:t>
      </w:r>
      <w:r w:rsidRPr="00F15D8C">
        <w:rPr>
          <w:color w:val="000000"/>
          <w:sz w:val="24"/>
          <w:szCs w:val="24"/>
        </w:rPr>
        <w:t xml:space="preserve">  </w:t>
      </w:r>
      <w:r w:rsidRPr="00F15D8C">
        <w:rPr>
          <w:color w:val="000000"/>
          <w:sz w:val="24"/>
          <w:szCs w:val="24"/>
          <w:lang w:val="ru-RU"/>
        </w:rPr>
        <w:t xml:space="preserve">технического </w:t>
      </w:r>
      <w:r w:rsidRPr="00F15D8C">
        <w:rPr>
          <w:color w:val="000000"/>
          <w:sz w:val="24"/>
          <w:szCs w:val="24"/>
        </w:rPr>
        <w:t>уровня</w:t>
      </w:r>
      <w:r w:rsidRPr="009D7242">
        <w:rPr>
          <w:color w:val="000000"/>
          <w:sz w:val="24"/>
          <w:szCs w:val="24"/>
          <w:lang w:val="ru-RU"/>
        </w:rPr>
        <w:t xml:space="preserve"> подготовки</w:t>
      </w:r>
      <w:r w:rsidRPr="00F15D8C">
        <w:rPr>
          <w:color w:val="000000"/>
          <w:sz w:val="24"/>
          <w:szCs w:val="24"/>
        </w:rPr>
        <w:t xml:space="preserve"> по</w:t>
      </w:r>
      <w:r w:rsidRPr="009D7242">
        <w:rPr>
          <w:color w:val="000000"/>
          <w:sz w:val="24"/>
          <w:szCs w:val="24"/>
          <w:lang w:val="ru-RU"/>
        </w:rPr>
        <w:t xml:space="preserve"> боевому многоборью</w:t>
      </w:r>
    </w:p>
    <w:p w:rsidR="00524E79" w:rsidRPr="00F15D8C" w:rsidRDefault="00524E79" w:rsidP="00524E79">
      <w:pPr>
        <w:jc w:val="center"/>
        <w:outlineLvl w:val="0"/>
        <w:rPr>
          <w:b/>
          <w:color w:val="000000"/>
          <w:sz w:val="32"/>
          <w:szCs w:val="32"/>
        </w:rPr>
      </w:pPr>
      <w:r w:rsidRPr="00F15D8C">
        <w:rPr>
          <w:b/>
          <w:color w:val="000000"/>
          <w:sz w:val="32"/>
          <w:szCs w:val="32"/>
        </w:rPr>
        <w:t>«</w:t>
      </w:r>
      <w:r w:rsidRPr="009D7242"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color w:val="000000"/>
          <w:sz w:val="32"/>
          <w:szCs w:val="32"/>
          <w:lang w:val="ru-RU"/>
        </w:rPr>
        <w:t>жёлтый пояс</w:t>
      </w:r>
      <w:r w:rsidRPr="00F15D8C">
        <w:rPr>
          <w:b/>
          <w:color w:val="000000"/>
          <w:sz w:val="32"/>
          <w:szCs w:val="32"/>
        </w:rPr>
        <w:t xml:space="preserve"> »</w:t>
      </w:r>
    </w:p>
    <w:p w:rsidR="00524E79" w:rsidRPr="00E701BC" w:rsidRDefault="00524E79" w:rsidP="00524E79">
      <w:pPr>
        <w:outlineLvl w:val="0"/>
        <w:rPr>
          <w:b/>
          <w:sz w:val="24"/>
          <w:szCs w:val="24"/>
          <w:lang w:val="ru-RU"/>
        </w:rPr>
      </w:pPr>
    </w:p>
    <w:p w:rsidR="00524E79" w:rsidRPr="006E68DE" w:rsidRDefault="00524E79" w:rsidP="00524E79">
      <w:pPr>
        <w:rPr>
          <w:b/>
          <w:sz w:val="24"/>
          <w:szCs w:val="24"/>
          <w:lang w:val="ru-RU"/>
        </w:rPr>
      </w:pPr>
      <w:r w:rsidRPr="006E68DE">
        <w:rPr>
          <w:b/>
          <w:sz w:val="24"/>
          <w:szCs w:val="24"/>
          <w:lang w:val="ru-RU"/>
        </w:rPr>
        <w:t>Допускаются спортсмены:</w:t>
      </w:r>
    </w:p>
    <w:p w:rsidR="00524E79" w:rsidRPr="00E701BC" w:rsidRDefault="00524E79" w:rsidP="00524E79">
      <w:pPr>
        <w:ind w:left="540"/>
        <w:rPr>
          <w:sz w:val="24"/>
          <w:szCs w:val="24"/>
          <w:lang w:val="ru-RU"/>
        </w:rPr>
      </w:pPr>
      <w:r w:rsidRPr="00E701BC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 </w:t>
      </w:r>
      <w:r w:rsidRPr="00E701BC">
        <w:rPr>
          <w:sz w:val="24"/>
          <w:szCs w:val="24"/>
          <w:lang w:val="ru-RU"/>
        </w:rPr>
        <w:t>имеющие соответствующий уровень подготовки;</w:t>
      </w:r>
    </w:p>
    <w:p w:rsidR="00524E79" w:rsidRPr="00D55A34" w:rsidRDefault="00524E79" w:rsidP="00524E79">
      <w:pPr>
        <w:ind w:left="54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-  на протяжении года </w:t>
      </w:r>
      <w:proofErr w:type="gramStart"/>
      <w:r w:rsidRPr="00D55A34">
        <w:rPr>
          <w:sz w:val="24"/>
          <w:szCs w:val="24"/>
          <w:lang w:val="ru-RU"/>
        </w:rPr>
        <w:t>участвовавшие</w:t>
      </w:r>
      <w:proofErr w:type="gramEnd"/>
      <w:r w:rsidRPr="00D55A34">
        <w:rPr>
          <w:sz w:val="24"/>
          <w:szCs w:val="24"/>
          <w:lang w:val="ru-RU"/>
        </w:rPr>
        <w:t xml:space="preserve"> в </w:t>
      </w:r>
      <w:r w:rsidR="00D55A34">
        <w:rPr>
          <w:sz w:val="24"/>
          <w:szCs w:val="24"/>
          <w:lang w:val="ru-RU"/>
        </w:rPr>
        <w:t xml:space="preserve">соревнованиях не ниже </w:t>
      </w:r>
      <w:r w:rsidR="000024F0" w:rsidRPr="00D55A34">
        <w:rPr>
          <w:sz w:val="24"/>
          <w:szCs w:val="24"/>
          <w:lang w:val="ru-RU"/>
        </w:rPr>
        <w:t>клубных</w:t>
      </w:r>
      <w:r w:rsidR="00D55A34">
        <w:rPr>
          <w:sz w:val="24"/>
          <w:szCs w:val="24"/>
          <w:lang w:val="ru-RU"/>
        </w:rPr>
        <w:t>.</w:t>
      </w:r>
    </w:p>
    <w:p w:rsidR="00524E79" w:rsidRDefault="00524E79" w:rsidP="00524E79">
      <w:pPr>
        <w:outlineLvl w:val="0"/>
        <w:rPr>
          <w:b/>
          <w:sz w:val="24"/>
          <w:szCs w:val="24"/>
          <w:u w:val="single"/>
          <w:lang w:val="ru-RU"/>
        </w:rPr>
      </w:pPr>
    </w:p>
    <w:p w:rsidR="00524E79" w:rsidRPr="00B064F8" w:rsidRDefault="00524E79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524E79" w:rsidRPr="00D55A34" w:rsidRDefault="00524E79" w:rsidP="00524E79">
      <w:pPr>
        <w:numPr>
          <w:ilvl w:val="1"/>
          <w:numId w:val="2"/>
        </w:numPr>
        <w:outlineLvl w:val="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Морально-этический кодекс бойца-многоборца</w:t>
      </w:r>
    </w:p>
    <w:p w:rsidR="00524E79" w:rsidRPr="00D55A34" w:rsidRDefault="000024F0" w:rsidP="00524E79">
      <w:pPr>
        <w:numPr>
          <w:ilvl w:val="1"/>
          <w:numId w:val="2"/>
        </w:numPr>
        <w:outlineLvl w:val="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Техника</w:t>
      </w:r>
      <w:r w:rsidR="00524E79" w:rsidRPr="00D55A34">
        <w:rPr>
          <w:sz w:val="24"/>
          <w:szCs w:val="24"/>
          <w:lang w:val="ru-RU"/>
        </w:rPr>
        <w:t xml:space="preserve"> безопасности во время </w:t>
      </w:r>
      <w:r w:rsidRPr="00D55A34">
        <w:rPr>
          <w:sz w:val="24"/>
          <w:szCs w:val="24"/>
          <w:lang w:val="ru-RU"/>
        </w:rPr>
        <w:t>занять военно-спортивным многоборьям;</w:t>
      </w:r>
    </w:p>
    <w:p w:rsidR="00524E79" w:rsidRPr="00D55A34" w:rsidRDefault="000024F0" w:rsidP="00524E79">
      <w:pPr>
        <w:ind w:left="480"/>
        <w:outlineLvl w:val="0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1.3</w:t>
      </w:r>
      <w:r w:rsidR="00524E79" w:rsidRPr="00D55A34">
        <w:rPr>
          <w:sz w:val="24"/>
          <w:szCs w:val="24"/>
          <w:lang w:val="ru-RU"/>
        </w:rPr>
        <w:t xml:space="preserve">.  Терминология техники данной  степени аттестации </w:t>
      </w:r>
    </w:p>
    <w:p w:rsidR="00524E79" w:rsidRPr="00E701BC" w:rsidRDefault="00524E79" w:rsidP="00524E79">
      <w:pPr>
        <w:rPr>
          <w:rStyle w:val="shorttext"/>
          <w:b/>
          <w:sz w:val="24"/>
          <w:szCs w:val="24"/>
          <w:u w:val="single"/>
          <w:lang w:val="ru-RU"/>
        </w:rPr>
      </w:pPr>
      <w:r w:rsidRPr="00E701BC">
        <w:rPr>
          <w:rStyle w:val="shorttext"/>
          <w:b/>
          <w:sz w:val="24"/>
          <w:szCs w:val="24"/>
          <w:u w:val="single"/>
          <w:lang w:val="ru-RU"/>
        </w:rPr>
        <w:t xml:space="preserve"> </w:t>
      </w:r>
    </w:p>
    <w:p w:rsidR="00524E79" w:rsidRPr="000E6B1E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B064F8">
        <w:rPr>
          <w:rStyle w:val="shorttext"/>
          <w:b/>
          <w:color w:val="FF0000"/>
          <w:sz w:val="24"/>
          <w:szCs w:val="24"/>
          <w:u w:val="single"/>
          <w:lang w:val="ru-RU"/>
        </w:rPr>
        <w:t>Раздел  2.  Общая физическая подготовка (ОФП)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  <w:gridCol w:w="540"/>
        <w:gridCol w:w="360"/>
      </w:tblGrid>
      <w:tr w:rsidR="00524E79" w:rsidRPr="00893258" w:rsidTr="00282AB4">
        <w:tc>
          <w:tcPr>
            <w:tcW w:w="2628" w:type="dxa"/>
            <w:vMerge w:val="restart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 w:rsidRPr="006E68DE"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6300" w:type="dxa"/>
            <w:gridSpan w:val="14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Возраст спортсмена, лет</w:t>
            </w:r>
          </w:p>
        </w:tc>
      </w:tr>
      <w:tr w:rsidR="00524E79" w:rsidRPr="00893258" w:rsidTr="00282AB4">
        <w:trPr>
          <w:trHeight w:val="253"/>
        </w:trPr>
        <w:tc>
          <w:tcPr>
            <w:tcW w:w="2628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tabs>
                <w:tab w:val="left" w:pos="735"/>
              </w:tabs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7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8-9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10-11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12-13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14-15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16-17</w:t>
            </w:r>
          </w:p>
        </w:tc>
        <w:tc>
          <w:tcPr>
            <w:tcW w:w="900" w:type="dxa"/>
            <w:gridSpan w:val="2"/>
            <w:vAlign w:val="center"/>
          </w:tcPr>
          <w:p w:rsidR="00524E79" w:rsidRPr="006E68DE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6E68DE">
              <w:rPr>
                <w:rStyle w:val="shorttext"/>
                <w:sz w:val="18"/>
                <w:szCs w:val="18"/>
                <w:lang w:val="ru-RU"/>
              </w:rPr>
              <w:t>18+</w:t>
            </w:r>
          </w:p>
        </w:tc>
      </w:tr>
      <w:tr w:rsidR="00524E79" w:rsidRPr="00893258" w:rsidTr="00282AB4">
        <w:trPr>
          <w:cantSplit/>
          <w:trHeight w:val="888"/>
        </w:trPr>
        <w:tc>
          <w:tcPr>
            <w:tcW w:w="2628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  <w:vAlign w:val="cente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360" w:type="dxa"/>
            <w:textDirection w:val="btLr"/>
            <w:vAlign w:val="cente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524E79" w:rsidRPr="00893258" w:rsidTr="00282AB4">
        <w:tc>
          <w:tcPr>
            <w:tcW w:w="2628" w:type="dxa"/>
          </w:tcPr>
          <w:p w:rsidR="00524E79" w:rsidRPr="008572CB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572CB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572CB"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9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  <w:r>
              <w:rPr>
                <w:rStyle w:val="shorttext"/>
                <w:lang w:val="ru-RU"/>
              </w:rPr>
              <w:t>1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628" w:type="dxa"/>
          </w:tcPr>
          <w:p w:rsidR="00524E79" w:rsidRPr="008572CB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572CB">
              <w:rPr>
                <w:b/>
                <w:sz w:val="18"/>
                <w:szCs w:val="18"/>
                <w:lang w:val="ru-RU"/>
              </w:rPr>
              <w:t>Упражнение№2.</w:t>
            </w:r>
            <w:r w:rsidRPr="008572CB">
              <w:rPr>
                <w:sz w:val="18"/>
                <w:szCs w:val="18"/>
                <w:lang w:val="ru-RU"/>
              </w:rPr>
              <w:t xml:space="preserve"> Из </w:t>
            </w:r>
            <w:proofErr w:type="spellStart"/>
            <w:r w:rsidRPr="008572CB">
              <w:rPr>
                <w:sz w:val="18"/>
                <w:szCs w:val="18"/>
                <w:lang w:val="ru-RU"/>
              </w:rPr>
              <w:t>положе</w:t>
            </w:r>
            <w:r>
              <w:rPr>
                <w:sz w:val="18"/>
                <w:szCs w:val="18"/>
                <w:lang w:val="ru-RU"/>
              </w:rPr>
              <w:t>-</w:t>
            </w:r>
            <w:r w:rsidRPr="008572CB">
              <w:rPr>
                <w:sz w:val="18"/>
                <w:szCs w:val="18"/>
                <w:lang w:val="ru-RU"/>
              </w:rPr>
              <w:t>ния</w:t>
            </w:r>
            <w:proofErr w:type="spellEnd"/>
            <w:r w:rsidRPr="008572CB">
              <w:rPr>
                <w:sz w:val="18"/>
                <w:szCs w:val="18"/>
                <w:lang w:val="ru-RU"/>
              </w:rPr>
              <w:t xml:space="preserve"> лежа на животе перейти в положение присед и вер</w:t>
            </w:r>
            <w:r>
              <w:rPr>
                <w:sz w:val="18"/>
                <w:szCs w:val="18"/>
                <w:lang w:val="ru-RU"/>
              </w:rPr>
              <w:t>-</w:t>
            </w:r>
            <w:proofErr w:type="spellStart"/>
            <w:r w:rsidRPr="008572CB">
              <w:rPr>
                <w:sz w:val="18"/>
                <w:szCs w:val="18"/>
                <w:lang w:val="ru-RU"/>
              </w:rPr>
              <w:t>нуться</w:t>
            </w:r>
            <w:proofErr w:type="spellEnd"/>
            <w:r w:rsidRPr="008572CB">
              <w:rPr>
                <w:sz w:val="18"/>
                <w:szCs w:val="18"/>
                <w:lang w:val="ru-RU"/>
              </w:rPr>
              <w:t xml:space="preserve"> в исходное положение.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9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  <w:r>
              <w:rPr>
                <w:rStyle w:val="shorttext"/>
                <w:lang w:val="ru-RU"/>
              </w:rPr>
              <w:t>1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628" w:type="dxa"/>
          </w:tcPr>
          <w:p w:rsidR="00524E79" w:rsidRPr="008572CB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572CB">
              <w:rPr>
                <w:b/>
                <w:sz w:val="18"/>
                <w:szCs w:val="18"/>
                <w:lang w:val="ru-RU"/>
              </w:rPr>
              <w:t>Упражнение№3.</w:t>
            </w:r>
            <w:r w:rsidRPr="008572CB">
              <w:rPr>
                <w:sz w:val="18"/>
                <w:szCs w:val="18"/>
                <w:lang w:val="ru-RU"/>
              </w:rPr>
              <w:t xml:space="preserve"> Из </w:t>
            </w:r>
            <w:proofErr w:type="spellStart"/>
            <w:r w:rsidRPr="008572CB">
              <w:rPr>
                <w:sz w:val="18"/>
                <w:szCs w:val="18"/>
                <w:lang w:val="ru-RU"/>
              </w:rPr>
              <w:t>положе</w:t>
            </w:r>
            <w:r>
              <w:rPr>
                <w:sz w:val="18"/>
                <w:szCs w:val="18"/>
                <w:lang w:val="ru-RU"/>
              </w:rPr>
              <w:t>-</w:t>
            </w:r>
            <w:r w:rsidRPr="008572CB">
              <w:rPr>
                <w:sz w:val="18"/>
                <w:szCs w:val="18"/>
                <w:lang w:val="ru-RU"/>
              </w:rPr>
              <w:t>ния</w:t>
            </w:r>
            <w:proofErr w:type="spellEnd"/>
            <w:r w:rsidRPr="008572CB">
              <w:rPr>
                <w:sz w:val="18"/>
                <w:szCs w:val="18"/>
                <w:lang w:val="ru-RU"/>
              </w:rPr>
              <w:t xml:space="preserve"> лежа на спине, руки за головой, ноги выпрямлены подъем туловища в положение сед.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9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  <w:r>
              <w:rPr>
                <w:rStyle w:val="shorttext"/>
                <w:lang w:val="ru-RU"/>
              </w:rPr>
              <w:t>1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lang w:val="ru-RU"/>
              </w:rPr>
            </w:pPr>
          </w:p>
        </w:tc>
      </w:tr>
      <w:tr w:rsidR="00524E79" w:rsidRPr="00893258" w:rsidTr="00282AB4">
        <w:tc>
          <w:tcPr>
            <w:tcW w:w="2628" w:type="dxa"/>
          </w:tcPr>
          <w:p w:rsidR="00524E79" w:rsidRPr="008572CB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572CB">
              <w:rPr>
                <w:b/>
                <w:sz w:val="18"/>
                <w:szCs w:val="18"/>
                <w:lang w:val="ru-RU"/>
              </w:rPr>
              <w:t>Упражнение№4.</w:t>
            </w:r>
            <w:r w:rsidRPr="008572CB">
              <w:rPr>
                <w:sz w:val="18"/>
                <w:szCs w:val="18"/>
                <w:lang w:val="ru-RU"/>
              </w:rPr>
              <w:t xml:space="preserve"> Из </w:t>
            </w:r>
            <w:proofErr w:type="spellStart"/>
            <w:r w:rsidRPr="008572CB">
              <w:rPr>
                <w:sz w:val="18"/>
                <w:szCs w:val="18"/>
                <w:lang w:val="ru-RU"/>
              </w:rPr>
              <w:t>положе</w:t>
            </w:r>
            <w:r>
              <w:rPr>
                <w:sz w:val="18"/>
                <w:szCs w:val="18"/>
                <w:lang w:val="ru-RU"/>
              </w:rPr>
              <w:t>-</w:t>
            </w:r>
            <w:r w:rsidRPr="008572CB">
              <w:rPr>
                <w:sz w:val="18"/>
                <w:szCs w:val="18"/>
                <w:lang w:val="ru-RU"/>
              </w:rPr>
              <w:t>ния</w:t>
            </w:r>
            <w:proofErr w:type="spellEnd"/>
            <w:r w:rsidRPr="008572CB">
              <w:rPr>
                <w:sz w:val="18"/>
                <w:szCs w:val="18"/>
                <w:lang w:val="ru-RU"/>
              </w:rPr>
              <w:t xml:space="preserve"> присед выпрыгнуть вверх, руки за головой </w:t>
            </w: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9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</w:t>
            </w:r>
            <w:r>
              <w:rPr>
                <w:rStyle w:val="shorttext"/>
                <w:lang w:val="ru-RU"/>
              </w:rPr>
              <w:t>1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6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>
              <w:rPr>
                <w:rStyle w:val="shorttext"/>
                <w:lang w:val="ru-RU"/>
              </w:rPr>
              <w:t>8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  <w:r w:rsidRPr="00893258">
              <w:rPr>
                <w:rStyle w:val="shorttext"/>
                <w:lang w:val="ru-RU"/>
              </w:rPr>
              <w:t>10</w:t>
            </w:r>
          </w:p>
        </w:tc>
        <w:tc>
          <w:tcPr>
            <w:tcW w:w="36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lang w:val="ru-RU"/>
              </w:rPr>
            </w:pPr>
          </w:p>
        </w:tc>
      </w:tr>
    </w:tbl>
    <w:p w:rsidR="00524E79" w:rsidRPr="0014161A" w:rsidRDefault="00524E79" w:rsidP="00524E79">
      <w:pPr>
        <w:rPr>
          <w:rStyle w:val="shorttext"/>
          <w:color w:val="000000"/>
          <w:sz w:val="24"/>
          <w:szCs w:val="24"/>
          <w:lang w:val="ru-RU"/>
        </w:rPr>
      </w:pPr>
      <w:r w:rsidRPr="0014161A">
        <w:rPr>
          <w:rStyle w:val="shorttext"/>
          <w:color w:val="000000"/>
          <w:sz w:val="24"/>
          <w:szCs w:val="24"/>
          <w:lang w:val="ru-RU"/>
        </w:rPr>
        <w:t>*  Женщины выполняют каждое упражнение на 2 раза меньше.</w:t>
      </w:r>
    </w:p>
    <w:p w:rsidR="00524E79" w:rsidRDefault="00524E79" w:rsidP="00524E79">
      <w:pPr>
        <w:rPr>
          <w:b/>
          <w:color w:val="FF0000"/>
          <w:sz w:val="28"/>
          <w:szCs w:val="28"/>
          <w:u w:val="single"/>
          <w:lang w:val="ru-RU"/>
        </w:rPr>
      </w:pPr>
    </w:p>
    <w:p w:rsidR="00524E79" w:rsidRPr="00B064F8" w:rsidRDefault="00524E79" w:rsidP="00524E79">
      <w:pPr>
        <w:rPr>
          <w:color w:val="FF0000"/>
          <w:sz w:val="24"/>
          <w:szCs w:val="24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>Раздел 3.  Прикладная гимнастика</w:t>
      </w:r>
    </w:p>
    <w:p w:rsidR="00524E79" w:rsidRPr="00101667" w:rsidRDefault="00524E79" w:rsidP="00524E79">
      <w:pPr>
        <w:rPr>
          <w:color w:val="0000FF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>3.1. Акробатические элементы</w:t>
      </w:r>
      <w:r w:rsidRPr="00101667">
        <w:rPr>
          <w:color w:val="0000FF"/>
          <w:sz w:val="24"/>
          <w:szCs w:val="24"/>
          <w:lang w:val="ru-RU"/>
        </w:rPr>
        <w:t xml:space="preserve"> 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3.1.1. К</w:t>
      </w:r>
      <w:r w:rsidRPr="002B344F">
        <w:rPr>
          <w:sz w:val="24"/>
          <w:szCs w:val="24"/>
          <w:lang w:val="ru-RU"/>
        </w:rPr>
        <w:t>увырок через левое плечо</w:t>
      </w:r>
    </w:p>
    <w:p w:rsidR="00524E79" w:rsidRPr="002B344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3.1.2. К</w:t>
      </w:r>
      <w:r w:rsidRPr="002B344F">
        <w:rPr>
          <w:sz w:val="24"/>
          <w:szCs w:val="24"/>
          <w:lang w:val="ru-RU"/>
        </w:rPr>
        <w:t>увырок через правое плечо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3.1.3. П</w:t>
      </w:r>
      <w:r w:rsidRPr="002B344F">
        <w:rPr>
          <w:sz w:val="24"/>
          <w:szCs w:val="24"/>
          <w:lang w:val="ru-RU"/>
        </w:rPr>
        <w:t>ередний мост</w:t>
      </w:r>
    </w:p>
    <w:p w:rsidR="000024F0" w:rsidRPr="00D55A34" w:rsidRDefault="000024F0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3.1.4.  Скручивание в партере (креветка)</w:t>
      </w:r>
    </w:p>
    <w:p w:rsidR="00524E79" w:rsidRDefault="000024F0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3.1.5</w:t>
      </w:r>
      <w:r w:rsidR="00524E79" w:rsidRPr="00CD73C3">
        <w:rPr>
          <w:sz w:val="24"/>
          <w:szCs w:val="24"/>
          <w:lang w:val="ru-RU"/>
        </w:rPr>
        <w:t>.  Продольный</w:t>
      </w:r>
      <w:r w:rsidR="00524E79">
        <w:rPr>
          <w:sz w:val="24"/>
          <w:szCs w:val="24"/>
          <w:lang w:val="ru-RU"/>
        </w:rPr>
        <w:t xml:space="preserve"> шпагат с просветом не более </w:t>
      </w:r>
      <w:smartTag w:uri="urn:schemas-microsoft-com:office:smarttags" w:element="metricconverter">
        <w:smartTagPr>
          <w:attr w:name="ProductID" w:val="30 см"/>
        </w:smartTagPr>
        <w:r w:rsidR="00524E79">
          <w:rPr>
            <w:sz w:val="24"/>
            <w:szCs w:val="24"/>
            <w:lang w:val="ru-RU"/>
          </w:rPr>
          <w:t>30 см</w:t>
        </w:r>
      </w:smartTag>
      <w:r w:rsidR="00524E79">
        <w:rPr>
          <w:sz w:val="24"/>
          <w:szCs w:val="24"/>
          <w:lang w:val="ru-RU"/>
        </w:rPr>
        <w:t>.</w:t>
      </w:r>
    </w:p>
    <w:p w:rsidR="00524E79" w:rsidRPr="006E68DE" w:rsidRDefault="000024F0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3.1.6</w:t>
      </w:r>
      <w:r w:rsidR="00524E79">
        <w:rPr>
          <w:sz w:val="24"/>
          <w:szCs w:val="24"/>
          <w:lang w:val="ru-RU"/>
        </w:rPr>
        <w:t xml:space="preserve">.  Поперечный шпагат с просветом не более </w:t>
      </w:r>
      <w:smartTag w:uri="urn:schemas-microsoft-com:office:smarttags" w:element="metricconverter">
        <w:smartTagPr>
          <w:attr w:name="ProductID" w:val="35 см"/>
        </w:smartTagPr>
        <w:r w:rsidR="00524E79">
          <w:rPr>
            <w:sz w:val="24"/>
            <w:szCs w:val="24"/>
            <w:lang w:val="ru-RU"/>
          </w:rPr>
          <w:t>35 см</w:t>
        </w:r>
      </w:smartTag>
      <w:r w:rsidR="00524E79">
        <w:rPr>
          <w:sz w:val="24"/>
          <w:szCs w:val="24"/>
          <w:lang w:val="ru-RU"/>
        </w:rPr>
        <w:t>.</w:t>
      </w:r>
    </w:p>
    <w:p w:rsidR="00524E79" w:rsidRPr="00101667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 w:rsidRPr="00101667"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3.2.1. П</w:t>
      </w:r>
      <w:r w:rsidRPr="00E701BC">
        <w:rPr>
          <w:sz w:val="24"/>
          <w:szCs w:val="24"/>
          <w:lang w:val="ru-RU"/>
        </w:rPr>
        <w:t xml:space="preserve">адение назад </w:t>
      </w:r>
      <w:r>
        <w:rPr>
          <w:sz w:val="24"/>
          <w:szCs w:val="24"/>
          <w:lang w:val="ru-RU"/>
        </w:rPr>
        <w:t xml:space="preserve">после толчка </w:t>
      </w:r>
      <w:r w:rsidRPr="00E701BC">
        <w:rPr>
          <w:sz w:val="24"/>
          <w:szCs w:val="24"/>
          <w:lang w:val="ru-RU"/>
        </w:rPr>
        <w:t>партнер</w:t>
      </w:r>
      <w:r>
        <w:rPr>
          <w:sz w:val="24"/>
          <w:szCs w:val="24"/>
          <w:lang w:val="ru-RU"/>
        </w:rPr>
        <w:t>а  в грудь</w:t>
      </w:r>
    </w:p>
    <w:p w:rsidR="00922305" w:rsidRPr="00D55A34" w:rsidRDefault="00922305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3.2.2. Падение назад со стойки</w:t>
      </w:r>
    </w:p>
    <w:p w:rsidR="00524E79" w:rsidRPr="00D55A34" w:rsidRDefault="00524E79" w:rsidP="00922305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3.2.3. Падение на бок</w:t>
      </w:r>
      <w:r w:rsidR="00922305" w:rsidRPr="00D55A34">
        <w:rPr>
          <w:sz w:val="24"/>
          <w:szCs w:val="24"/>
          <w:lang w:val="ru-RU"/>
        </w:rPr>
        <w:t xml:space="preserve"> с переворотом </w:t>
      </w:r>
      <w:r w:rsidR="00AA0817">
        <w:rPr>
          <w:sz w:val="24"/>
          <w:szCs w:val="24"/>
          <w:lang w:val="ru-RU"/>
        </w:rPr>
        <w:t>из партера</w:t>
      </w:r>
      <w:r w:rsidRPr="00D55A34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Pr="00B064F8" w:rsidRDefault="00524E79" w:rsidP="00524E79">
      <w:pPr>
        <w:rPr>
          <w:sz w:val="24"/>
          <w:szCs w:val="24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>Раздел 4.  Боевая техника</w:t>
      </w: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b/>
          <w:color w:val="0000FF"/>
          <w:sz w:val="24"/>
          <w:szCs w:val="24"/>
          <w:lang w:val="ru-RU"/>
        </w:rPr>
        <w:t xml:space="preserve"> </w:t>
      </w:r>
      <w:r w:rsidRPr="00656491">
        <w:rPr>
          <w:color w:val="000000"/>
          <w:sz w:val="24"/>
          <w:szCs w:val="24"/>
          <w:lang w:val="ru-RU"/>
        </w:rPr>
        <w:t>(отсутствует)</w:t>
      </w:r>
    </w:p>
    <w:p w:rsidR="00524E79" w:rsidRPr="000E6B1E" w:rsidRDefault="00524E79" w:rsidP="00524E79">
      <w:pPr>
        <w:rPr>
          <w:color w:val="000000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 xml:space="preserve">4.2. Техника передвижения </w:t>
      </w:r>
    </w:p>
    <w:p w:rsidR="00524E79" w:rsidRPr="00D55A34" w:rsidRDefault="00524E79" w:rsidP="00524E79">
      <w:pPr>
        <w:rPr>
          <w:rStyle w:val="shorttext"/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4.2.1. Передвижение </w:t>
      </w:r>
      <w:r w:rsidR="00922305" w:rsidRPr="00D55A34">
        <w:rPr>
          <w:sz w:val="24"/>
          <w:szCs w:val="24"/>
          <w:lang w:val="ru-RU"/>
        </w:rPr>
        <w:t xml:space="preserve">на </w:t>
      </w:r>
      <w:r w:rsidR="00D55A34" w:rsidRPr="00D55A34">
        <w:rPr>
          <w:sz w:val="24"/>
          <w:szCs w:val="24"/>
          <w:lang w:val="ru-RU"/>
        </w:rPr>
        <w:t>«</w:t>
      </w:r>
      <w:r w:rsidR="00922305" w:rsidRPr="00D55A34">
        <w:rPr>
          <w:sz w:val="24"/>
          <w:szCs w:val="24"/>
          <w:lang w:val="ru-RU"/>
        </w:rPr>
        <w:t>дриблинге</w:t>
      </w:r>
      <w:r w:rsidR="00D55A34" w:rsidRPr="00D55A34">
        <w:rPr>
          <w:sz w:val="24"/>
          <w:szCs w:val="24"/>
          <w:lang w:val="ru-RU"/>
        </w:rPr>
        <w:t>»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101667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>4.3. Техника ударов руками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4.3.1. К</w:t>
      </w:r>
      <w:r w:rsidRPr="00E701BC">
        <w:rPr>
          <w:sz w:val="24"/>
          <w:szCs w:val="24"/>
          <w:lang w:val="ru-RU"/>
        </w:rPr>
        <w:t>омбинация  из двух прямых ударов передней и дальней рукой в голову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4.3.2. Комбинация</w:t>
      </w:r>
      <w:r w:rsidRPr="00E701BC">
        <w:rPr>
          <w:sz w:val="24"/>
          <w:szCs w:val="24"/>
          <w:lang w:val="ru-RU"/>
        </w:rPr>
        <w:t xml:space="preserve">  и</w:t>
      </w:r>
      <w:r>
        <w:rPr>
          <w:sz w:val="24"/>
          <w:szCs w:val="24"/>
          <w:lang w:val="ru-RU"/>
        </w:rPr>
        <w:t xml:space="preserve">з трёх прямых ударов передней, </w:t>
      </w:r>
      <w:r w:rsidRPr="00E701BC">
        <w:rPr>
          <w:sz w:val="24"/>
          <w:szCs w:val="24"/>
          <w:lang w:val="ru-RU"/>
        </w:rPr>
        <w:t>дальней</w:t>
      </w:r>
      <w:r>
        <w:rPr>
          <w:sz w:val="24"/>
          <w:szCs w:val="24"/>
          <w:lang w:val="ru-RU"/>
        </w:rPr>
        <w:t xml:space="preserve"> и передней</w:t>
      </w:r>
      <w:r w:rsidRPr="00E701BC">
        <w:rPr>
          <w:sz w:val="24"/>
          <w:szCs w:val="24"/>
          <w:lang w:val="ru-RU"/>
        </w:rPr>
        <w:t xml:space="preserve"> рукой в голову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4.3.3. П</w:t>
      </w:r>
      <w:r w:rsidRPr="00E701BC">
        <w:rPr>
          <w:sz w:val="24"/>
          <w:szCs w:val="24"/>
          <w:lang w:val="ru-RU"/>
        </w:rPr>
        <w:t>рямой  удар передней рукой в голову</w:t>
      </w:r>
      <w:r>
        <w:rPr>
          <w:sz w:val="24"/>
          <w:szCs w:val="24"/>
          <w:lang w:val="ru-RU"/>
        </w:rPr>
        <w:t xml:space="preserve">, прямой удар дальней рукой в корпус с 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наклоном</w:t>
      </w:r>
      <w:r w:rsidRPr="00E701BC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101667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>4.4. Техника ударов ногами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4.4.1. Круговой удар </w:t>
      </w:r>
      <w:r w:rsidR="00922305" w:rsidRPr="00D55A34">
        <w:rPr>
          <w:sz w:val="24"/>
          <w:szCs w:val="24"/>
          <w:lang w:val="ru-RU"/>
        </w:rPr>
        <w:t>дальней</w:t>
      </w:r>
      <w:r w:rsidRPr="00D55A34">
        <w:rPr>
          <w:sz w:val="24"/>
          <w:szCs w:val="24"/>
          <w:lang w:val="ru-RU"/>
        </w:rPr>
        <w:t xml:space="preserve">   ногой  по бедру  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4.4.2. Круговой удар  </w:t>
      </w:r>
      <w:r w:rsidR="00922305" w:rsidRPr="00D55A34">
        <w:rPr>
          <w:sz w:val="24"/>
          <w:szCs w:val="24"/>
          <w:lang w:val="ru-RU"/>
        </w:rPr>
        <w:t>дальней</w:t>
      </w:r>
      <w:r w:rsidRPr="00D55A34">
        <w:rPr>
          <w:sz w:val="24"/>
          <w:szCs w:val="24"/>
          <w:lang w:val="ru-RU"/>
        </w:rPr>
        <w:t xml:space="preserve"> ногой в корпус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4.4.3. Круговой удар </w:t>
      </w:r>
      <w:r w:rsidR="00922305" w:rsidRPr="00D55A34">
        <w:rPr>
          <w:sz w:val="24"/>
          <w:szCs w:val="24"/>
          <w:lang w:val="ru-RU"/>
        </w:rPr>
        <w:t>дальней</w:t>
      </w:r>
      <w:r w:rsidRPr="00D55A34">
        <w:rPr>
          <w:sz w:val="24"/>
          <w:szCs w:val="24"/>
          <w:lang w:val="ru-RU"/>
        </w:rPr>
        <w:t xml:space="preserve"> ногой в голову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4.4.4. Прямой  удар дальней ногой в </w:t>
      </w:r>
      <w:r w:rsidR="00922305" w:rsidRPr="00D55A34">
        <w:rPr>
          <w:sz w:val="24"/>
          <w:szCs w:val="24"/>
          <w:lang w:val="ru-RU"/>
        </w:rPr>
        <w:t>голову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101667" w:rsidRDefault="00524E79" w:rsidP="00524E79">
      <w:pPr>
        <w:rPr>
          <w:sz w:val="24"/>
          <w:szCs w:val="24"/>
          <w:lang w:val="ru-RU"/>
        </w:rPr>
      </w:pPr>
      <w:r w:rsidRPr="00101667">
        <w:rPr>
          <w:b/>
          <w:color w:val="0000FF"/>
          <w:sz w:val="24"/>
          <w:szCs w:val="24"/>
          <w:lang w:val="ru-RU"/>
        </w:rPr>
        <w:t>4.5. Серийно-комбинационные удары</w:t>
      </w:r>
      <w:r w:rsidRPr="00101667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4.5.1. П</w:t>
      </w:r>
      <w:r w:rsidRPr="00E701BC">
        <w:rPr>
          <w:sz w:val="24"/>
          <w:szCs w:val="24"/>
          <w:lang w:val="ru-RU"/>
        </w:rPr>
        <w:t>рямой удар</w:t>
      </w:r>
      <w:r w:rsidR="00922305">
        <w:rPr>
          <w:sz w:val="24"/>
          <w:szCs w:val="24"/>
          <w:lang w:val="ru-RU"/>
        </w:rPr>
        <w:t xml:space="preserve"> передней </w:t>
      </w:r>
      <w:r w:rsidRPr="00E701BC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E701BC">
        <w:rPr>
          <w:sz w:val="24"/>
          <w:szCs w:val="24"/>
          <w:lang w:val="ru-RU"/>
        </w:rPr>
        <w:t>,</w:t>
      </w:r>
      <w:r w:rsidR="00922305">
        <w:rPr>
          <w:sz w:val="24"/>
          <w:szCs w:val="24"/>
          <w:lang w:val="ru-RU"/>
        </w:rPr>
        <w:t xml:space="preserve"> прямой удар дальней </w:t>
      </w:r>
      <w:r>
        <w:rPr>
          <w:sz w:val="24"/>
          <w:szCs w:val="24"/>
          <w:lang w:val="ru-RU"/>
        </w:rPr>
        <w:t xml:space="preserve">рукой в 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</w:t>
      </w:r>
      <w:r w:rsidRPr="00E701BC">
        <w:rPr>
          <w:sz w:val="24"/>
          <w:szCs w:val="24"/>
          <w:lang w:val="ru-RU"/>
        </w:rPr>
        <w:t xml:space="preserve"> круговой удар</w:t>
      </w:r>
      <w:r>
        <w:rPr>
          <w:sz w:val="24"/>
          <w:szCs w:val="24"/>
          <w:lang w:val="ru-RU"/>
        </w:rPr>
        <w:t xml:space="preserve"> дальней</w:t>
      </w:r>
      <w:r w:rsidR="00922305">
        <w:rPr>
          <w:sz w:val="24"/>
          <w:szCs w:val="24"/>
          <w:lang w:val="ru-RU"/>
        </w:rPr>
        <w:t xml:space="preserve"> </w:t>
      </w:r>
      <w:r w:rsidRPr="00E701BC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голову (корпус, бедро)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4.5.2. П</w:t>
      </w:r>
      <w:r w:rsidRPr="00E701BC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="00922305">
        <w:rPr>
          <w:sz w:val="24"/>
          <w:szCs w:val="24"/>
          <w:lang w:val="ru-RU"/>
        </w:rPr>
        <w:t xml:space="preserve"> </w:t>
      </w:r>
      <w:r w:rsidRPr="00E701BC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E701BC">
        <w:rPr>
          <w:sz w:val="24"/>
          <w:szCs w:val="24"/>
          <w:lang w:val="ru-RU"/>
        </w:rPr>
        <w:t xml:space="preserve">, прямой удар </w:t>
      </w:r>
      <w:r w:rsidR="00922305">
        <w:rPr>
          <w:sz w:val="24"/>
          <w:szCs w:val="24"/>
          <w:lang w:val="ru-RU"/>
        </w:rPr>
        <w:t xml:space="preserve">дальней </w:t>
      </w:r>
      <w:r w:rsidRPr="00E701BC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корпус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4.5.3. П</w:t>
      </w:r>
      <w:r w:rsidRPr="00E701BC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="00922305">
        <w:rPr>
          <w:sz w:val="24"/>
          <w:szCs w:val="24"/>
          <w:lang w:val="ru-RU"/>
        </w:rPr>
        <w:t xml:space="preserve"> </w:t>
      </w:r>
      <w:r w:rsidRPr="00E701BC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E701BC">
        <w:rPr>
          <w:sz w:val="24"/>
          <w:szCs w:val="24"/>
          <w:lang w:val="ru-RU"/>
        </w:rPr>
        <w:t>,</w:t>
      </w:r>
      <w:r w:rsidRPr="00484DC8">
        <w:rPr>
          <w:sz w:val="24"/>
          <w:szCs w:val="24"/>
          <w:lang w:val="ru-RU"/>
        </w:rPr>
        <w:t xml:space="preserve"> </w:t>
      </w:r>
      <w:r w:rsidR="00922305">
        <w:rPr>
          <w:sz w:val="24"/>
          <w:szCs w:val="24"/>
          <w:lang w:val="ru-RU"/>
        </w:rPr>
        <w:t>прямой удар дальней</w:t>
      </w:r>
      <w:r>
        <w:rPr>
          <w:sz w:val="24"/>
          <w:szCs w:val="24"/>
          <w:lang w:val="ru-RU"/>
        </w:rPr>
        <w:t xml:space="preserve"> рукой в 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</w:t>
      </w:r>
      <w:r w:rsidR="00922305">
        <w:rPr>
          <w:sz w:val="24"/>
          <w:szCs w:val="24"/>
          <w:lang w:val="ru-RU"/>
        </w:rPr>
        <w:t xml:space="preserve">ову, прямой удар дальней </w:t>
      </w:r>
      <w:r>
        <w:rPr>
          <w:sz w:val="24"/>
          <w:szCs w:val="24"/>
          <w:lang w:val="ru-RU"/>
        </w:rPr>
        <w:t>ногой в корпус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922305" w:rsidRDefault="00922305" w:rsidP="00524E79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4.6. Техника защиты</w:t>
      </w:r>
    </w:p>
    <w:p w:rsidR="00524E79" w:rsidRDefault="00922305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4.6.1</w:t>
      </w:r>
      <w:r w:rsidR="00524E79">
        <w:rPr>
          <w:sz w:val="24"/>
          <w:szCs w:val="24"/>
          <w:lang w:val="ru-RU"/>
        </w:rPr>
        <w:t>. Сбив прямого удара рукой в голову</w:t>
      </w:r>
    </w:p>
    <w:p w:rsidR="00524E79" w:rsidRPr="00D55A34" w:rsidRDefault="00922305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4.6.2</w:t>
      </w:r>
      <w:r w:rsidR="00524E79" w:rsidRPr="00D55A34">
        <w:rPr>
          <w:sz w:val="24"/>
          <w:szCs w:val="24"/>
          <w:lang w:val="ru-RU"/>
        </w:rPr>
        <w:t xml:space="preserve">. Блок двумя  руками от </w:t>
      </w:r>
      <w:r w:rsidRPr="00D55A34">
        <w:rPr>
          <w:sz w:val="24"/>
          <w:szCs w:val="24"/>
          <w:lang w:val="ru-RU"/>
        </w:rPr>
        <w:t xml:space="preserve">кругового </w:t>
      </w:r>
      <w:r w:rsidR="00524E79" w:rsidRPr="00D55A34">
        <w:rPr>
          <w:sz w:val="24"/>
          <w:szCs w:val="24"/>
          <w:lang w:val="ru-RU"/>
        </w:rPr>
        <w:t xml:space="preserve">удара </w:t>
      </w:r>
      <w:r w:rsidRPr="00D55A34">
        <w:rPr>
          <w:sz w:val="24"/>
          <w:szCs w:val="24"/>
          <w:lang w:val="ru-RU"/>
        </w:rPr>
        <w:t xml:space="preserve">дальней </w:t>
      </w:r>
      <w:r w:rsidR="00524E79" w:rsidRPr="00D55A34">
        <w:rPr>
          <w:sz w:val="24"/>
          <w:szCs w:val="24"/>
          <w:lang w:val="ru-RU"/>
        </w:rPr>
        <w:t xml:space="preserve">ногой в </w:t>
      </w:r>
      <w:r w:rsidRPr="00D55A34">
        <w:rPr>
          <w:sz w:val="24"/>
          <w:szCs w:val="24"/>
          <w:lang w:val="ru-RU"/>
        </w:rPr>
        <w:t>голову</w:t>
      </w:r>
    </w:p>
    <w:p w:rsidR="00922305" w:rsidRPr="00D55A34" w:rsidRDefault="00922305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4.6.3. Блок двумя  руками от кругового удара дальней ногой в корпус</w:t>
      </w:r>
    </w:p>
    <w:p w:rsidR="00524E79" w:rsidRPr="00D55A34" w:rsidRDefault="00922305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4.6.4. Блок голенью от кругового удара дальней ногой по бедру</w:t>
      </w:r>
    </w:p>
    <w:p w:rsidR="00922305" w:rsidRDefault="00922305" w:rsidP="00524E79">
      <w:pPr>
        <w:rPr>
          <w:b/>
          <w:sz w:val="24"/>
          <w:szCs w:val="24"/>
          <w:lang w:val="ru-RU"/>
        </w:rPr>
      </w:pPr>
    </w:p>
    <w:p w:rsidR="00524E79" w:rsidRPr="0065649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656491">
        <w:rPr>
          <w:b/>
          <w:color w:val="0000FF"/>
          <w:sz w:val="24"/>
          <w:szCs w:val="24"/>
          <w:lang w:val="ru-RU"/>
        </w:rPr>
        <w:t>4.7. Техника борьбы</w:t>
      </w:r>
    </w:p>
    <w:p w:rsidR="00524E79" w:rsidRPr="006B36D4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6B36D4">
        <w:rPr>
          <w:b/>
          <w:i/>
          <w:color w:val="0000FF"/>
          <w:sz w:val="24"/>
          <w:szCs w:val="24"/>
          <w:lang w:val="ru-RU"/>
        </w:rPr>
        <w:t xml:space="preserve">4.7.1. Приемы борьбы в стойке </w:t>
      </w:r>
    </w:p>
    <w:p w:rsidR="00524E79" w:rsidRPr="00656491" w:rsidRDefault="006B36D4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4.7.1.1</w:t>
      </w:r>
      <w:r w:rsidR="00524E79" w:rsidRPr="00656491">
        <w:rPr>
          <w:sz w:val="24"/>
          <w:szCs w:val="24"/>
          <w:lang w:val="ru-RU"/>
        </w:rPr>
        <w:t>. Брос</w:t>
      </w:r>
      <w:r>
        <w:rPr>
          <w:sz w:val="24"/>
          <w:szCs w:val="24"/>
          <w:lang w:val="ru-RU"/>
        </w:rPr>
        <w:t>ок с захватом ног спереди</w:t>
      </w:r>
      <w:r w:rsidR="00524E79" w:rsidRPr="00656491">
        <w:rPr>
          <w:sz w:val="24"/>
          <w:szCs w:val="24"/>
          <w:lang w:val="ru-RU"/>
        </w:rPr>
        <w:t xml:space="preserve"> </w:t>
      </w:r>
    </w:p>
    <w:p w:rsidR="00524E79" w:rsidRDefault="006B36D4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4.7.1.2</w:t>
      </w:r>
      <w:r w:rsidR="00524E79" w:rsidRPr="00656491">
        <w:rPr>
          <w:sz w:val="24"/>
          <w:szCs w:val="24"/>
          <w:lang w:val="ru-RU"/>
        </w:rPr>
        <w:t xml:space="preserve">. Бросок </w:t>
      </w:r>
      <w:r>
        <w:rPr>
          <w:sz w:val="24"/>
          <w:szCs w:val="24"/>
          <w:lang w:val="ru-RU"/>
        </w:rPr>
        <w:t xml:space="preserve">с захватом одной ноги (снаружи и </w:t>
      </w:r>
      <w:r w:rsidR="005F1018">
        <w:rPr>
          <w:sz w:val="24"/>
          <w:szCs w:val="24"/>
          <w:lang w:val="ru-RU"/>
        </w:rPr>
        <w:t>изнутри)</w:t>
      </w:r>
    </w:p>
    <w:p w:rsidR="005F1018" w:rsidRDefault="005F1018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4.7.1.3. Проход в одну ногу</w:t>
      </w:r>
    </w:p>
    <w:p w:rsidR="005F1018" w:rsidRDefault="005F1018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4.7.1.4. Проход в две ноги</w:t>
      </w:r>
    </w:p>
    <w:p w:rsidR="00524E79" w:rsidRPr="006B36D4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6B36D4">
        <w:rPr>
          <w:b/>
          <w:i/>
          <w:color w:val="0000FF"/>
          <w:sz w:val="24"/>
          <w:szCs w:val="24"/>
          <w:lang w:val="ru-RU"/>
        </w:rPr>
        <w:t>4.7.2. Приемы борьбы в партере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4.7.2.1. </w:t>
      </w:r>
      <w:r w:rsidR="00646032" w:rsidRPr="00D55A34">
        <w:rPr>
          <w:sz w:val="24"/>
          <w:szCs w:val="24"/>
          <w:lang w:val="ru-RU"/>
        </w:rPr>
        <w:t xml:space="preserve">Контроль </w:t>
      </w:r>
      <w:r w:rsidR="0035290C" w:rsidRPr="00D55A34">
        <w:rPr>
          <w:sz w:val="24"/>
          <w:szCs w:val="24"/>
          <w:lang w:val="ru-RU"/>
        </w:rPr>
        <w:t>сверху (</w:t>
      </w:r>
      <w:r w:rsidR="00646032" w:rsidRPr="00D55A34">
        <w:rPr>
          <w:sz w:val="24"/>
          <w:szCs w:val="24"/>
          <w:lang w:val="ru-RU"/>
        </w:rPr>
        <w:t>со стороны</w:t>
      </w:r>
      <w:r w:rsidR="0035290C" w:rsidRPr="00D55A34">
        <w:rPr>
          <w:sz w:val="24"/>
          <w:szCs w:val="24"/>
          <w:lang w:val="ru-RU"/>
        </w:rPr>
        <w:t xml:space="preserve"> ног; поперёк; со стороны головы)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4.7.2.2. </w:t>
      </w:r>
      <w:r w:rsidR="0035290C" w:rsidRPr="00D55A34">
        <w:rPr>
          <w:sz w:val="24"/>
          <w:szCs w:val="24"/>
          <w:lang w:val="ru-RU"/>
        </w:rPr>
        <w:t>Уход от контроля (в положении сбоку; сверху; поперёк)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4.7.2.3. </w:t>
      </w:r>
      <w:r w:rsidR="0035290C" w:rsidRPr="00D55A34">
        <w:rPr>
          <w:sz w:val="24"/>
          <w:szCs w:val="24"/>
          <w:lang w:val="ru-RU"/>
        </w:rPr>
        <w:t xml:space="preserve">Переворот партнёра на спину со стороны головы захватом руки на плечо </w:t>
      </w:r>
    </w:p>
    <w:p w:rsidR="00524E79" w:rsidRPr="00656491" w:rsidRDefault="0035290C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4.7.2.4</w:t>
      </w:r>
      <w:r w:rsidR="006D4A5E">
        <w:rPr>
          <w:sz w:val="24"/>
          <w:szCs w:val="24"/>
          <w:lang w:val="ru-RU"/>
        </w:rPr>
        <w:t>. Рычаг локтя</w:t>
      </w:r>
      <w:r w:rsidR="00524E79">
        <w:rPr>
          <w:sz w:val="24"/>
          <w:szCs w:val="24"/>
          <w:lang w:val="ru-RU"/>
        </w:rPr>
        <w:t xml:space="preserve">  </w:t>
      </w:r>
      <w:r w:rsidR="00524E79" w:rsidRPr="00E701BC">
        <w:rPr>
          <w:sz w:val="24"/>
          <w:szCs w:val="24"/>
          <w:lang w:val="ru-RU"/>
        </w:rPr>
        <w:t>через бедро</w:t>
      </w:r>
    </w:p>
    <w:p w:rsidR="00524E79" w:rsidRDefault="0035290C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4.7.2.5</w:t>
      </w:r>
      <w:r w:rsidR="006D4A5E">
        <w:rPr>
          <w:sz w:val="24"/>
          <w:szCs w:val="24"/>
          <w:lang w:val="ru-RU"/>
        </w:rPr>
        <w:t>. Рычаг локтя</w:t>
      </w:r>
      <w:r w:rsidR="00524E79">
        <w:rPr>
          <w:sz w:val="24"/>
          <w:szCs w:val="24"/>
          <w:lang w:val="ru-RU"/>
        </w:rPr>
        <w:t xml:space="preserve">  </w:t>
      </w:r>
      <w:r w:rsidR="00524E79" w:rsidRPr="00E701BC">
        <w:rPr>
          <w:sz w:val="24"/>
          <w:szCs w:val="24"/>
          <w:lang w:val="ru-RU"/>
        </w:rPr>
        <w:t>с захватом руки между ног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Pr="00A061F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>4</w:t>
      </w:r>
      <w:r w:rsidRPr="00A061F9">
        <w:rPr>
          <w:b/>
          <w:color w:val="0000FF"/>
          <w:sz w:val="24"/>
          <w:szCs w:val="24"/>
        </w:rPr>
        <w:t>.</w:t>
      </w:r>
      <w:r w:rsidRPr="00A061F9">
        <w:rPr>
          <w:b/>
          <w:color w:val="0000FF"/>
          <w:sz w:val="24"/>
          <w:szCs w:val="24"/>
          <w:lang w:val="ru-RU"/>
        </w:rPr>
        <w:t>8</w:t>
      </w:r>
      <w:r w:rsidRPr="00A061F9">
        <w:rPr>
          <w:b/>
          <w:color w:val="0000FF"/>
          <w:sz w:val="24"/>
          <w:szCs w:val="24"/>
        </w:rPr>
        <w:t xml:space="preserve">. </w:t>
      </w:r>
      <w:proofErr w:type="spellStart"/>
      <w:r w:rsidRPr="00A061F9">
        <w:rPr>
          <w:b/>
          <w:color w:val="0000FF"/>
          <w:sz w:val="24"/>
          <w:szCs w:val="24"/>
        </w:rPr>
        <w:t>Техн</w:t>
      </w:r>
      <w:r w:rsidRPr="00A061F9">
        <w:rPr>
          <w:b/>
          <w:color w:val="0000FF"/>
          <w:sz w:val="24"/>
          <w:szCs w:val="24"/>
          <w:lang w:val="ru-RU"/>
        </w:rPr>
        <w:t>ика</w:t>
      </w:r>
      <w:proofErr w:type="spellEnd"/>
      <w:r w:rsidRPr="00A061F9">
        <w:rPr>
          <w:b/>
          <w:color w:val="0000FF"/>
          <w:sz w:val="24"/>
          <w:szCs w:val="24"/>
        </w:rPr>
        <w:t xml:space="preserve"> </w:t>
      </w:r>
      <w:r w:rsidRPr="00A061F9">
        <w:rPr>
          <w:b/>
          <w:color w:val="0000FF"/>
          <w:sz w:val="24"/>
          <w:szCs w:val="24"/>
          <w:lang w:val="ru-RU"/>
        </w:rPr>
        <w:t>контратаки</w:t>
      </w:r>
    </w:p>
    <w:p w:rsidR="00524E79" w:rsidRPr="00725063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>4.8.1. Ударами от ударов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4.8.1.1. Комбинация прямых ударов руками после </w:t>
      </w:r>
      <w:r w:rsidR="006D5AB8" w:rsidRPr="00D55A34">
        <w:rPr>
          <w:sz w:val="24"/>
          <w:szCs w:val="24"/>
          <w:lang w:val="ru-RU"/>
        </w:rPr>
        <w:t>кругового</w:t>
      </w:r>
      <w:r w:rsidRPr="00D55A34">
        <w:rPr>
          <w:sz w:val="24"/>
          <w:szCs w:val="24"/>
          <w:lang w:val="ru-RU"/>
        </w:rPr>
        <w:t xml:space="preserve"> удара ногой в корпус</w:t>
      </w:r>
      <w:r w:rsidR="006D5AB8" w:rsidRPr="00D55A34">
        <w:rPr>
          <w:sz w:val="24"/>
          <w:szCs w:val="24"/>
          <w:lang w:val="ru-RU"/>
        </w:rPr>
        <w:t>,</w:t>
      </w:r>
      <w:r w:rsidR="00D55A34" w:rsidRPr="00D55A34">
        <w:rPr>
          <w:sz w:val="24"/>
          <w:szCs w:val="24"/>
          <w:lang w:val="ru-RU"/>
        </w:rPr>
        <w:t xml:space="preserve"> </w:t>
      </w:r>
      <w:r w:rsidR="006D5AB8" w:rsidRPr="00D55A34">
        <w:rPr>
          <w:sz w:val="24"/>
          <w:szCs w:val="24"/>
          <w:lang w:val="ru-RU"/>
        </w:rPr>
        <w:t>голову</w:t>
      </w:r>
      <w:r w:rsidR="00D55A34" w:rsidRPr="00D55A34">
        <w:rPr>
          <w:sz w:val="24"/>
          <w:szCs w:val="24"/>
          <w:lang w:val="ru-RU"/>
        </w:rPr>
        <w:t>.</w:t>
      </w:r>
      <w:r w:rsidRPr="00D55A34">
        <w:rPr>
          <w:sz w:val="24"/>
          <w:szCs w:val="24"/>
          <w:lang w:val="ru-RU"/>
        </w:rPr>
        <w:t xml:space="preserve"> </w:t>
      </w:r>
    </w:p>
    <w:p w:rsidR="00524E79" w:rsidRPr="00D55A34" w:rsidRDefault="00524E79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4.8.1.2. Комбинация прямых ударов руками </w:t>
      </w:r>
      <w:r w:rsidR="006D5AB8" w:rsidRPr="00D55A34">
        <w:rPr>
          <w:sz w:val="24"/>
          <w:szCs w:val="24"/>
          <w:lang w:val="ru-RU"/>
        </w:rPr>
        <w:t xml:space="preserve">после </w:t>
      </w:r>
      <w:r w:rsidR="00D55A34" w:rsidRPr="00D55A34">
        <w:rPr>
          <w:sz w:val="24"/>
          <w:szCs w:val="24"/>
          <w:lang w:val="ru-RU"/>
        </w:rPr>
        <w:t>«</w:t>
      </w:r>
      <w:proofErr w:type="spellStart"/>
      <w:r w:rsidR="006D5AB8" w:rsidRPr="00D55A34">
        <w:rPr>
          <w:sz w:val="24"/>
          <w:szCs w:val="24"/>
          <w:lang w:val="ru-RU"/>
        </w:rPr>
        <w:t>сбива</w:t>
      </w:r>
      <w:proofErr w:type="spellEnd"/>
      <w:r w:rsidR="00D55A34" w:rsidRPr="00D55A34">
        <w:rPr>
          <w:sz w:val="24"/>
          <w:szCs w:val="24"/>
          <w:lang w:val="ru-RU"/>
        </w:rPr>
        <w:t>»</w:t>
      </w:r>
      <w:r w:rsidR="006D5AB8" w:rsidRPr="00D55A34">
        <w:rPr>
          <w:sz w:val="24"/>
          <w:szCs w:val="24"/>
          <w:lang w:val="ru-RU"/>
        </w:rPr>
        <w:t xml:space="preserve"> прямого удара передней или дальней </w:t>
      </w:r>
      <w:r w:rsidRPr="00D55A34">
        <w:rPr>
          <w:sz w:val="24"/>
          <w:szCs w:val="24"/>
          <w:lang w:val="ru-RU"/>
        </w:rPr>
        <w:t>рукой в голову</w:t>
      </w:r>
      <w:r w:rsidR="00D55A34" w:rsidRPr="00D55A34">
        <w:rPr>
          <w:sz w:val="24"/>
          <w:szCs w:val="24"/>
          <w:lang w:val="ru-RU"/>
        </w:rPr>
        <w:t>.</w:t>
      </w:r>
    </w:p>
    <w:p w:rsidR="00524E79" w:rsidRPr="00D55A34" w:rsidRDefault="00524E79" w:rsidP="006D5AB8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4.8.1.3. Комбинация прямых ударов руками после </w:t>
      </w:r>
      <w:r w:rsidR="00D55A34" w:rsidRPr="00D55A34">
        <w:rPr>
          <w:sz w:val="24"/>
          <w:szCs w:val="24"/>
          <w:lang w:val="ru-RU"/>
        </w:rPr>
        <w:t>«</w:t>
      </w:r>
      <w:proofErr w:type="spellStart"/>
      <w:r w:rsidRPr="00D55A34">
        <w:rPr>
          <w:sz w:val="24"/>
          <w:szCs w:val="24"/>
          <w:lang w:val="ru-RU"/>
        </w:rPr>
        <w:t>сбива</w:t>
      </w:r>
      <w:proofErr w:type="spellEnd"/>
      <w:r w:rsidR="00D55A34" w:rsidRPr="00D55A34">
        <w:rPr>
          <w:sz w:val="24"/>
          <w:szCs w:val="24"/>
          <w:lang w:val="ru-RU"/>
        </w:rPr>
        <w:t>»</w:t>
      </w:r>
      <w:r w:rsidRPr="00D55A34">
        <w:rPr>
          <w:sz w:val="24"/>
          <w:szCs w:val="24"/>
          <w:lang w:val="ru-RU"/>
        </w:rPr>
        <w:t xml:space="preserve"> </w:t>
      </w:r>
      <w:r w:rsidR="006D5AB8" w:rsidRPr="00D55A34">
        <w:rPr>
          <w:sz w:val="24"/>
          <w:szCs w:val="24"/>
          <w:lang w:val="ru-RU"/>
        </w:rPr>
        <w:t>кругового</w:t>
      </w:r>
      <w:r w:rsidRPr="00D55A34">
        <w:rPr>
          <w:sz w:val="24"/>
          <w:szCs w:val="24"/>
          <w:lang w:val="ru-RU"/>
        </w:rPr>
        <w:t xml:space="preserve"> удара </w:t>
      </w:r>
      <w:r w:rsidR="006D5AB8" w:rsidRPr="00D55A34">
        <w:rPr>
          <w:sz w:val="24"/>
          <w:szCs w:val="24"/>
          <w:lang w:val="ru-RU"/>
        </w:rPr>
        <w:t>ногой по бедру</w:t>
      </w:r>
      <w:r w:rsidR="00D55A34" w:rsidRPr="00D55A34">
        <w:rPr>
          <w:sz w:val="24"/>
          <w:szCs w:val="24"/>
          <w:lang w:val="ru-RU"/>
        </w:rPr>
        <w:t>.</w:t>
      </w:r>
    </w:p>
    <w:p w:rsidR="006D5AB8" w:rsidRPr="00725063" w:rsidRDefault="00524E79" w:rsidP="006D5AB8">
      <w:pPr>
        <w:rPr>
          <w:b/>
          <w:i/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</w:p>
    <w:p w:rsidR="00524E79" w:rsidRPr="00D55A34" w:rsidRDefault="006D5AB8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4.8.2.1 Бросок захвато</w:t>
      </w:r>
      <w:r w:rsidR="00D55A34" w:rsidRPr="00D55A34">
        <w:rPr>
          <w:sz w:val="24"/>
          <w:szCs w:val="24"/>
          <w:lang w:val="ru-RU"/>
        </w:rPr>
        <w:t>м двух ног спереди против</w:t>
      </w:r>
      <w:r w:rsidRPr="00D55A34">
        <w:rPr>
          <w:sz w:val="24"/>
          <w:szCs w:val="24"/>
          <w:lang w:val="ru-RU"/>
        </w:rPr>
        <w:t xml:space="preserve"> прямого удара в голову</w:t>
      </w:r>
      <w:r w:rsidR="00D55A34" w:rsidRPr="00D55A34">
        <w:rPr>
          <w:sz w:val="24"/>
          <w:szCs w:val="24"/>
          <w:lang w:val="ru-RU"/>
        </w:rPr>
        <w:t>.</w:t>
      </w:r>
    </w:p>
    <w:p w:rsidR="006D5AB8" w:rsidRPr="00D55A34" w:rsidRDefault="006D5AB8" w:rsidP="00524E79">
      <w:pPr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4.8.2.1 Бросок захватом одной ноги изнутри от кругового удара дальней ногой в корпус</w:t>
      </w:r>
      <w:r w:rsidR="00D55A34" w:rsidRPr="00D55A34">
        <w:rPr>
          <w:sz w:val="24"/>
          <w:szCs w:val="24"/>
          <w:lang w:val="ru-RU"/>
        </w:rPr>
        <w:t>.</w:t>
      </w:r>
    </w:p>
    <w:p w:rsidR="00524E79" w:rsidRDefault="00524E79" w:rsidP="00524E79">
      <w:pPr>
        <w:rPr>
          <w:color w:val="0000FF"/>
          <w:sz w:val="24"/>
          <w:szCs w:val="24"/>
          <w:lang w:val="ru-RU"/>
        </w:rPr>
      </w:pPr>
      <w:r w:rsidRPr="00725063">
        <w:rPr>
          <w:b/>
          <w:i/>
          <w:color w:val="0000FF"/>
          <w:sz w:val="24"/>
          <w:szCs w:val="24"/>
          <w:lang w:val="ru-RU"/>
        </w:rPr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  <w:r w:rsidRPr="00A061F9">
        <w:rPr>
          <w:color w:val="000000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Pr="00AA5EEB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 xml:space="preserve">4.9. Техника </w:t>
      </w:r>
      <w:r>
        <w:rPr>
          <w:b/>
          <w:color w:val="0000FF"/>
          <w:sz w:val="24"/>
          <w:szCs w:val="24"/>
          <w:lang w:val="ru-RU"/>
        </w:rPr>
        <w:t>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 w:rsidRPr="000361ED">
        <w:rPr>
          <w:color w:val="000000"/>
          <w:sz w:val="24"/>
          <w:szCs w:val="24"/>
          <w:lang w:val="ru-RU"/>
        </w:rPr>
        <w:t>(отсутствует)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</w:p>
    <w:p w:rsidR="00524E79" w:rsidRPr="00B064F8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524E79" w:rsidRPr="00CD73C3" w:rsidRDefault="00524E79" w:rsidP="00524E79">
      <w:pPr>
        <w:rPr>
          <w:b/>
          <w:color w:val="FF0000"/>
          <w:sz w:val="28"/>
          <w:szCs w:val="28"/>
          <w:u w:val="single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5.1. Скоростные удары по лапе</w:t>
      </w:r>
      <w:r>
        <w:rPr>
          <w:b/>
          <w:color w:val="0000FF"/>
          <w:sz w:val="24"/>
          <w:szCs w:val="24"/>
          <w:lang w:val="ru-RU"/>
        </w:rPr>
        <w:t xml:space="preserve"> в техническо-правильном исполнении на продвижении вперёд</w:t>
      </w:r>
      <w:r w:rsidRPr="00144F3E">
        <w:rPr>
          <w:b/>
          <w:color w:val="0000FF"/>
          <w:sz w:val="24"/>
          <w:szCs w:val="24"/>
          <w:lang w:val="ru-RU"/>
        </w:rPr>
        <w:t>: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-  </w:t>
      </w:r>
      <w:r w:rsidRPr="00E701BC">
        <w:rPr>
          <w:sz w:val="24"/>
          <w:szCs w:val="24"/>
          <w:lang w:val="ru-RU"/>
        </w:rPr>
        <w:t>удары руками</w:t>
      </w:r>
      <w:r>
        <w:rPr>
          <w:sz w:val="24"/>
          <w:szCs w:val="24"/>
          <w:lang w:val="ru-RU"/>
        </w:rPr>
        <w:t xml:space="preserve"> на скорость по «лапе» в течение 10</w:t>
      </w:r>
      <w:r w:rsidRPr="00E701BC">
        <w:rPr>
          <w:sz w:val="24"/>
          <w:szCs w:val="24"/>
          <w:lang w:val="ru-RU"/>
        </w:rPr>
        <w:t xml:space="preserve"> сек</w:t>
      </w:r>
      <w:r w:rsidR="00167A7F">
        <w:rPr>
          <w:sz w:val="24"/>
          <w:szCs w:val="24"/>
          <w:lang w:val="ru-RU"/>
        </w:rPr>
        <w:t xml:space="preserve"> (двойка прямых ударов)</w:t>
      </w:r>
    </w:p>
    <w:p w:rsidR="00524E79" w:rsidRDefault="00524E79" w:rsidP="00524E79">
      <w:pPr>
        <w:rPr>
          <w:sz w:val="24"/>
          <w:szCs w:val="24"/>
          <w:lang w:val="ru-RU"/>
        </w:rPr>
      </w:pPr>
      <w:r w:rsidRPr="00E701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    -  </w:t>
      </w:r>
      <w:r w:rsidRPr="00E701BC">
        <w:rPr>
          <w:sz w:val="24"/>
          <w:szCs w:val="24"/>
          <w:lang w:val="ru-RU"/>
        </w:rPr>
        <w:t>удары ногами</w:t>
      </w:r>
      <w:r>
        <w:rPr>
          <w:sz w:val="24"/>
          <w:szCs w:val="24"/>
          <w:lang w:val="ru-RU"/>
        </w:rPr>
        <w:t xml:space="preserve"> на скорость по «лапе» в течение 10</w:t>
      </w:r>
      <w:r w:rsidRPr="00E701BC">
        <w:rPr>
          <w:sz w:val="24"/>
          <w:szCs w:val="24"/>
          <w:lang w:val="ru-RU"/>
        </w:rPr>
        <w:t xml:space="preserve"> сек</w:t>
      </w:r>
      <w:r>
        <w:rPr>
          <w:sz w:val="24"/>
          <w:szCs w:val="24"/>
          <w:lang w:val="ru-RU"/>
        </w:rPr>
        <w:t xml:space="preserve"> </w:t>
      </w:r>
      <w:r w:rsidR="00167A7F">
        <w:rPr>
          <w:sz w:val="24"/>
          <w:szCs w:val="24"/>
          <w:lang w:val="ru-RU"/>
        </w:rPr>
        <w:t xml:space="preserve">(круговой удар дальней ногой) </w:t>
      </w:r>
    </w:p>
    <w:p w:rsidR="00725063" w:rsidRDefault="00725063" w:rsidP="00524E79">
      <w:pPr>
        <w:rPr>
          <w:sz w:val="24"/>
          <w:szCs w:val="24"/>
          <w:lang w:val="ru-RU"/>
        </w:rPr>
      </w:pPr>
    </w:p>
    <w:p w:rsidR="00524E79" w:rsidRPr="005C1C04" w:rsidRDefault="00524E79" w:rsidP="00524E79">
      <w:pPr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144F3E">
        <w:rPr>
          <w:b/>
          <w:color w:val="0000FF"/>
          <w:sz w:val="24"/>
          <w:szCs w:val="24"/>
          <w:lang w:val="ru-RU"/>
        </w:rPr>
        <w:t>5.2. Перебивание доски</w:t>
      </w:r>
      <w:r>
        <w:rPr>
          <w:b/>
          <w:color w:val="0000FF"/>
          <w:sz w:val="24"/>
          <w:szCs w:val="24"/>
          <w:lang w:val="ru-RU"/>
        </w:rPr>
        <w:t xml:space="preserve"> </w:t>
      </w:r>
      <w:r w:rsidRPr="005C1C04">
        <w:rPr>
          <w:color w:val="000000"/>
          <w:sz w:val="24"/>
          <w:szCs w:val="24"/>
          <w:lang w:val="ru-RU"/>
        </w:rPr>
        <w:t>(отсутствует)</w:t>
      </w:r>
    </w:p>
    <w:p w:rsidR="00524E79" w:rsidRPr="005C1C04" w:rsidRDefault="00524E79" w:rsidP="00524E79">
      <w:p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     </w:t>
      </w:r>
      <w:r w:rsidRPr="001C6762">
        <w:rPr>
          <w:b/>
          <w:sz w:val="24"/>
          <w:szCs w:val="24"/>
          <w:lang w:val="ru-RU"/>
        </w:rPr>
        <w:t xml:space="preserve">  </w:t>
      </w:r>
      <w:r w:rsidRPr="00E701BC">
        <w:rPr>
          <w:rStyle w:val="shorttext"/>
          <w:sz w:val="24"/>
          <w:szCs w:val="24"/>
          <w:lang w:val="ru-RU"/>
        </w:rPr>
        <w:t xml:space="preserve"> </w:t>
      </w:r>
    </w:p>
    <w:p w:rsidR="00524E79" w:rsidRPr="00B064F8" w:rsidRDefault="00524E79" w:rsidP="00524E79">
      <w:pPr>
        <w:rPr>
          <w:sz w:val="24"/>
          <w:szCs w:val="24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 w:rsidRPr="00B064F8"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524E79" w:rsidRPr="00255D9F" w:rsidRDefault="00524E79" w:rsidP="00524E79">
      <w:pPr>
        <w:rPr>
          <w:b/>
          <w:sz w:val="24"/>
          <w:szCs w:val="24"/>
          <w:u w:val="single"/>
          <w:lang w:val="ru-RU"/>
        </w:rPr>
      </w:pPr>
      <w:r w:rsidRPr="001C6762">
        <w:rPr>
          <w:b/>
          <w:sz w:val="24"/>
          <w:szCs w:val="24"/>
          <w:lang w:val="ru-RU"/>
        </w:rPr>
        <w:t xml:space="preserve">  </w:t>
      </w:r>
      <w:r w:rsidRPr="00E701BC">
        <w:rPr>
          <w:rStyle w:val="shorttext"/>
          <w:sz w:val="24"/>
          <w:szCs w:val="24"/>
          <w:lang w:val="ru-RU"/>
        </w:rPr>
        <w:t xml:space="preserve"> </w:t>
      </w:r>
      <w:bookmarkStart w:id="1" w:name="_MON_1369498626"/>
      <w:bookmarkStart w:id="2" w:name="_MON_1369498643"/>
      <w:bookmarkStart w:id="3" w:name="_MON_1369498668"/>
      <w:bookmarkStart w:id="4" w:name="_MON_1369498756"/>
      <w:bookmarkStart w:id="5" w:name="_MON_1369510606"/>
      <w:bookmarkStart w:id="6" w:name="_MON_1369510631"/>
      <w:bookmarkStart w:id="7" w:name="_MON_1369497030"/>
      <w:bookmarkStart w:id="8" w:name="_MON_1369497066"/>
      <w:bookmarkStart w:id="9" w:name="_MON_1369497080"/>
      <w:bookmarkStart w:id="10" w:name="_MON_1369497092"/>
      <w:bookmarkStart w:id="11" w:name="_MON_1369497133"/>
      <w:bookmarkStart w:id="12" w:name="_MON_1369497153"/>
      <w:bookmarkStart w:id="13" w:name="_MON_1369497164"/>
      <w:bookmarkStart w:id="14" w:name="_MON_1369497175"/>
      <w:bookmarkStart w:id="15" w:name="_MON_1369497185"/>
      <w:bookmarkStart w:id="16" w:name="_MON_136949857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Start w:id="17" w:name="_MON_1369498599"/>
      <w:bookmarkEnd w:id="17"/>
      <w:r w:rsidR="008001B7" w:rsidRPr="00E701BC">
        <w:rPr>
          <w:rStyle w:val="shorttext"/>
          <w:sz w:val="24"/>
          <w:szCs w:val="24"/>
          <w:lang w:val="ru-RU"/>
        </w:rPr>
        <w:object w:dxaOrig="7719" w:dyaOrig="1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5pt;height:58.25pt" o:ole="">
            <v:imagedata r:id="rId8" o:title=""/>
          </v:shape>
          <o:OLEObject Type="Embed" ProgID="Excel.Sheet.8" ShapeID="_x0000_i1025" DrawAspect="Content" ObjectID="_1563819798" r:id="rId9"/>
        </w:object>
      </w:r>
    </w:p>
    <w:p w:rsidR="00063DE8" w:rsidRPr="00063DE8" w:rsidRDefault="00063DE8" w:rsidP="00063DE8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Бой с тенью  осуществляется с  использованием изученной  техники предыдущего раздела. </w:t>
      </w:r>
    </w:p>
    <w:p w:rsidR="00524E79" w:rsidRPr="00063DE8" w:rsidRDefault="00524E79" w:rsidP="00524E79">
      <w:pPr>
        <w:rPr>
          <w:rStyle w:val="shorttext"/>
          <w:sz w:val="24"/>
          <w:szCs w:val="24"/>
        </w:rPr>
      </w:pPr>
    </w:p>
    <w:p w:rsidR="00524E79" w:rsidRDefault="00524E79" w:rsidP="00524E79">
      <w:pPr>
        <w:rPr>
          <w:rStyle w:val="shorttext"/>
          <w:b/>
          <w:sz w:val="28"/>
          <w:szCs w:val="28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167A7F" w:rsidRDefault="00167A7F" w:rsidP="00524E79">
      <w:pPr>
        <w:rPr>
          <w:rStyle w:val="shorttext"/>
          <w:sz w:val="24"/>
          <w:szCs w:val="24"/>
          <w:lang w:val="ru-RU"/>
        </w:rPr>
      </w:pPr>
    </w:p>
    <w:p w:rsidR="00F554A0" w:rsidRDefault="00F554A0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8001B7" w:rsidRDefault="008001B7" w:rsidP="00524E79">
      <w:pPr>
        <w:rPr>
          <w:rStyle w:val="shorttext"/>
          <w:sz w:val="24"/>
          <w:szCs w:val="24"/>
          <w:lang w:val="ru-RU"/>
        </w:rPr>
      </w:pPr>
    </w:p>
    <w:p w:rsidR="008001B7" w:rsidRDefault="008001B7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Pr="00F645AF" w:rsidRDefault="00524E79" w:rsidP="00524E79">
      <w:pPr>
        <w:rPr>
          <w:sz w:val="28"/>
          <w:szCs w:val="28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 </w:t>
      </w:r>
      <w:r w:rsidRPr="00E701BC">
        <w:rPr>
          <w:rStyle w:val="shorttext"/>
          <w:sz w:val="24"/>
          <w:szCs w:val="24"/>
          <w:lang w:val="ru-RU"/>
        </w:rPr>
        <w:t xml:space="preserve">  </w:t>
      </w: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138430</wp:posOffset>
                </wp:positionV>
                <wp:extent cx="114300" cy="571500"/>
                <wp:effectExtent l="13335" t="10160" r="571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070968" id="Прямоугольник 5" o:spid="_x0000_s1026" style="position:absolute;margin-left:459pt;margin-top:10.9pt;width: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" fillcolor="black"/>
            </w:pict>
          </mc:Fallback>
        </mc:AlternateContent>
      </w: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057900" cy="571500"/>
                <wp:effectExtent l="13335" t="10160" r="5715" b="889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62DA3" id="Прямоугольник 4" o:spid="_x0000_s1026" style="position:absolute;margin-left:0;margin-top:10.9pt;width:477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" fillcolor="yellow" strokecolor="silver"/>
            </w:pict>
          </mc:Fallback>
        </mc:AlternateConten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  <w:r w:rsidRPr="00F645AF">
        <w:rPr>
          <w:sz w:val="28"/>
          <w:szCs w:val="28"/>
          <w:lang w:val="ru-RU"/>
        </w:rPr>
        <w:t xml:space="preserve"> </w:t>
      </w:r>
      <w:r w:rsidRPr="00F645AF"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524E79" w:rsidRPr="00F645AF" w:rsidRDefault="00524E79" w:rsidP="00524E79">
      <w:pPr>
        <w:jc w:val="center"/>
        <w:outlineLvl w:val="0"/>
        <w:rPr>
          <w:b/>
          <w:sz w:val="32"/>
          <w:szCs w:val="32"/>
          <w:lang w:val="ru-RU"/>
        </w:rPr>
      </w:pPr>
      <w:r w:rsidRPr="00F645AF">
        <w:rPr>
          <w:b/>
          <w:sz w:val="32"/>
          <w:szCs w:val="32"/>
          <w:lang w:val="ru-RU"/>
        </w:rPr>
        <w:t>« жёлтый пояс 1 степени »</w:t>
      </w:r>
    </w:p>
    <w:p w:rsidR="00524E79" w:rsidRPr="00F645AF" w:rsidRDefault="00524E79" w:rsidP="00524E79">
      <w:pPr>
        <w:outlineLvl w:val="0"/>
        <w:rPr>
          <w:b/>
          <w:sz w:val="24"/>
          <w:szCs w:val="24"/>
          <w:lang w:val="ru-RU"/>
        </w:rPr>
      </w:pPr>
    </w:p>
    <w:p w:rsidR="00524E79" w:rsidRPr="00F82FCC" w:rsidRDefault="00524E79" w:rsidP="00524E79">
      <w:pPr>
        <w:rPr>
          <w:b/>
          <w:sz w:val="24"/>
          <w:szCs w:val="24"/>
          <w:lang w:val="ru-RU"/>
        </w:rPr>
      </w:pPr>
      <w:r w:rsidRPr="00F82FCC">
        <w:rPr>
          <w:b/>
          <w:sz w:val="24"/>
          <w:szCs w:val="24"/>
          <w:lang w:val="ru-RU"/>
        </w:rPr>
        <w:t>Допускаются спортсмены:</w:t>
      </w:r>
    </w:p>
    <w:p w:rsidR="00524E79" w:rsidRPr="00D55A34" w:rsidRDefault="00524E79" w:rsidP="00524E79">
      <w:pPr>
        <w:ind w:left="567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>- имеющие соответствующий уровень подготовки;</w:t>
      </w:r>
    </w:p>
    <w:p w:rsidR="00524E79" w:rsidRPr="00D55A34" w:rsidRDefault="00524E79" w:rsidP="00F554A0">
      <w:pPr>
        <w:ind w:left="567"/>
        <w:rPr>
          <w:sz w:val="24"/>
          <w:szCs w:val="24"/>
          <w:lang w:val="ru-RU"/>
        </w:rPr>
      </w:pPr>
      <w:r w:rsidRPr="00D55A34">
        <w:rPr>
          <w:sz w:val="24"/>
          <w:szCs w:val="24"/>
          <w:lang w:val="ru-RU"/>
        </w:rPr>
        <w:t xml:space="preserve">- на протяжении года </w:t>
      </w:r>
      <w:r w:rsidR="00D55A34" w:rsidRPr="00D55A34">
        <w:rPr>
          <w:sz w:val="24"/>
          <w:szCs w:val="24"/>
          <w:lang w:val="ru-RU"/>
        </w:rPr>
        <w:t>участвовали не ниже чем в</w:t>
      </w:r>
      <w:r w:rsidR="00F554A0" w:rsidRPr="00D55A34">
        <w:rPr>
          <w:sz w:val="24"/>
          <w:szCs w:val="24"/>
          <w:lang w:val="ru-RU"/>
        </w:rPr>
        <w:t xml:space="preserve"> городских и районных соревнованиях</w:t>
      </w:r>
      <w:r w:rsidR="00D55A34" w:rsidRPr="00D55A34">
        <w:rPr>
          <w:sz w:val="24"/>
          <w:szCs w:val="24"/>
          <w:lang w:val="ru-RU"/>
        </w:rPr>
        <w:t>.</w:t>
      </w:r>
    </w:p>
    <w:p w:rsidR="00524E79" w:rsidRDefault="00524E79" w:rsidP="00524E79">
      <w:pPr>
        <w:outlineLvl w:val="0"/>
        <w:rPr>
          <w:b/>
          <w:sz w:val="24"/>
          <w:szCs w:val="24"/>
          <w:u w:val="single"/>
          <w:lang w:val="ru-RU"/>
        </w:rPr>
      </w:pPr>
    </w:p>
    <w:p w:rsidR="00524E79" w:rsidRPr="00F554A0" w:rsidRDefault="00524E79" w:rsidP="00F554A0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F93DB8"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524E79" w:rsidRPr="00DD4A53" w:rsidRDefault="00524E79" w:rsidP="00524E79">
      <w:pPr>
        <w:numPr>
          <w:ilvl w:val="1"/>
          <w:numId w:val="2"/>
        </w:numPr>
        <w:outlineLvl w:val="0"/>
        <w:rPr>
          <w:color w:val="000000"/>
          <w:sz w:val="24"/>
          <w:szCs w:val="24"/>
          <w:lang w:val="ru-RU"/>
        </w:rPr>
      </w:pPr>
      <w:r w:rsidRPr="00DD4A53">
        <w:rPr>
          <w:color w:val="000000"/>
          <w:sz w:val="24"/>
          <w:szCs w:val="24"/>
          <w:lang w:val="ru-RU"/>
        </w:rPr>
        <w:t>Морально-этический кодекс бойца-многоборца</w:t>
      </w:r>
    </w:p>
    <w:p w:rsidR="00524E79" w:rsidRPr="00DD4A53" w:rsidRDefault="00524E79" w:rsidP="00524E79">
      <w:pPr>
        <w:numPr>
          <w:ilvl w:val="1"/>
          <w:numId w:val="2"/>
        </w:numPr>
        <w:outlineLvl w:val="0"/>
        <w:rPr>
          <w:color w:val="000000"/>
          <w:sz w:val="24"/>
          <w:szCs w:val="24"/>
          <w:lang w:val="ru-RU"/>
        </w:rPr>
      </w:pPr>
      <w:r w:rsidRPr="00417247">
        <w:rPr>
          <w:color w:val="000000"/>
          <w:sz w:val="24"/>
          <w:szCs w:val="24"/>
          <w:lang w:val="ru-RU"/>
        </w:rPr>
        <w:t xml:space="preserve">Правила </w:t>
      </w:r>
      <w:r>
        <w:rPr>
          <w:color w:val="000000"/>
          <w:sz w:val="24"/>
          <w:szCs w:val="24"/>
          <w:lang w:val="ru-RU"/>
        </w:rPr>
        <w:t xml:space="preserve">участия в </w:t>
      </w:r>
      <w:r w:rsidRPr="00417247">
        <w:rPr>
          <w:color w:val="000000"/>
          <w:sz w:val="24"/>
          <w:szCs w:val="24"/>
          <w:lang w:val="ru-RU"/>
        </w:rPr>
        <w:t>соревновани</w:t>
      </w:r>
      <w:r>
        <w:rPr>
          <w:color w:val="000000"/>
          <w:sz w:val="24"/>
          <w:szCs w:val="24"/>
          <w:lang w:val="ru-RU"/>
        </w:rPr>
        <w:t>ях</w:t>
      </w:r>
      <w:r w:rsidRPr="00417247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по боевому многоборью. Особенности версий</w:t>
      </w:r>
      <w:r w:rsidRPr="00DD4A53">
        <w:rPr>
          <w:color w:val="000000"/>
          <w:sz w:val="24"/>
          <w:szCs w:val="24"/>
          <w:lang w:val="ru-RU"/>
        </w:rPr>
        <w:t xml:space="preserve"> </w:t>
      </w:r>
    </w:p>
    <w:p w:rsidR="00524E79" w:rsidRPr="00185312" w:rsidRDefault="00524E79" w:rsidP="00524E79">
      <w:pPr>
        <w:numPr>
          <w:ilvl w:val="1"/>
          <w:numId w:val="2"/>
        </w:numPr>
        <w:outlineLvl w:val="0"/>
        <w:rPr>
          <w:color w:val="000000"/>
          <w:sz w:val="24"/>
          <w:szCs w:val="24"/>
          <w:lang w:val="ru-RU"/>
        </w:rPr>
      </w:pPr>
      <w:r w:rsidRPr="00DD4A53">
        <w:rPr>
          <w:color w:val="000000"/>
          <w:sz w:val="24"/>
          <w:szCs w:val="24"/>
          <w:lang w:val="ru-RU"/>
        </w:rPr>
        <w:t>Терминология техники данной  степени аттестации</w:t>
      </w:r>
    </w:p>
    <w:p w:rsidR="00524E79" w:rsidRDefault="00524E79" w:rsidP="00524E79">
      <w:pPr>
        <w:rPr>
          <w:rStyle w:val="shorttext"/>
          <w:b/>
          <w:sz w:val="24"/>
          <w:szCs w:val="24"/>
          <w:u w:val="single"/>
          <w:lang w:val="ru-RU"/>
        </w:rPr>
      </w:pPr>
    </w:p>
    <w:p w:rsidR="00524E79" w:rsidRPr="00755B28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F93DB8">
        <w:rPr>
          <w:rStyle w:val="shorttext"/>
          <w:b/>
          <w:color w:val="FF0000"/>
          <w:sz w:val="24"/>
          <w:szCs w:val="24"/>
          <w:u w:val="single"/>
          <w:lang w:val="ru-RU"/>
        </w:rPr>
        <w:t>Раздел 2. Общая физическая подготовка (ОФП)</w:t>
      </w:r>
      <w:r w:rsidRPr="002017BD">
        <w:rPr>
          <w:rStyle w:val="shorttext"/>
          <w:b/>
          <w:color w:val="FF0000"/>
          <w:sz w:val="28"/>
          <w:szCs w:val="28"/>
          <w:u w:val="single"/>
          <w:lang w:val="ru-RU"/>
        </w:rPr>
        <w:t xml:space="preserve">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587"/>
        <w:gridCol w:w="49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524E79" w:rsidRPr="00893258" w:rsidTr="00282AB4">
        <w:tc>
          <w:tcPr>
            <w:tcW w:w="2880" w:type="dxa"/>
            <w:vMerge w:val="restart"/>
            <w:vAlign w:val="center"/>
          </w:tcPr>
          <w:p w:rsidR="00524E79" w:rsidRPr="00F82FCC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 w:rsidRPr="00F82FCC"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6480" w:type="dxa"/>
            <w:gridSpan w:val="1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Возраст спортсмена, лет</w:t>
            </w:r>
          </w:p>
        </w:tc>
      </w:tr>
      <w:tr w:rsidR="00524E79" w:rsidRPr="00893258" w:rsidTr="00282AB4"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8-9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10-11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tabs>
                <w:tab w:val="center" w:pos="432"/>
              </w:tabs>
              <w:spacing w:after="0" w:line="240" w:lineRule="auto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ab/>
              <w:t>12-13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524E79" w:rsidRPr="00893258" w:rsidTr="00282AB4">
        <w:trPr>
          <w:trHeight w:val="974"/>
        </w:trPr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493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493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Упражнение№2.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</w:t>
            </w:r>
            <w:r>
              <w:rPr>
                <w:sz w:val="18"/>
                <w:szCs w:val="18"/>
                <w:lang w:val="ru-RU"/>
              </w:rPr>
              <w:t xml:space="preserve"> на животе</w:t>
            </w:r>
            <w:r w:rsidRPr="00893258">
              <w:rPr>
                <w:sz w:val="18"/>
                <w:szCs w:val="18"/>
                <w:lang w:val="ru-RU"/>
              </w:rPr>
              <w:t xml:space="preserve">, перейти в положение присед и вернуться в исходное положение.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Упражнение№3.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</w:tbl>
    <w:p w:rsidR="00524E79" w:rsidRPr="00014BE6" w:rsidRDefault="00524E79" w:rsidP="00524E79">
      <w:pPr>
        <w:rPr>
          <w:rStyle w:val="shorttext"/>
          <w:sz w:val="24"/>
          <w:szCs w:val="24"/>
          <w:lang w:val="ru-RU"/>
        </w:rPr>
      </w:pPr>
      <w:r w:rsidRPr="00014BE6">
        <w:rPr>
          <w:rStyle w:val="shorttext"/>
          <w:sz w:val="24"/>
          <w:szCs w:val="24"/>
          <w:lang w:val="ru-RU"/>
        </w:rPr>
        <w:t>*  Женщины выполняют каждое упражнение на 2 раза меньше.</w:t>
      </w:r>
    </w:p>
    <w:p w:rsidR="00524E79" w:rsidRPr="00F645AF" w:rsidRDefault="00524E79" w:rsidP="00524E79">
      <w:pPr>
        <w:outlineLvl w:val="0"/>
        <w:rPr>
          <w:b/>
          <w:sz w:val="24"/>
          <w:szCs w:val="24"/>
          <w:lang w:val="ru-RU"/>
        </w:rPr>
      </w:pPr>
    </w:p>
    <w:p w:rsidR="00524E79" w:rsidRPr="00F93DB8" w:rsidRDefault="00524E79" w:rsidP="00524E79">
      <w:pPr>
        <w:rPr>
          <w:rFonts w:hAnsi="Symbol"/>
          <w:color w:val="FF0000"/>
          <w:sz w:val="24"/>
          <w:szCs w:val="24"/>
          <w:u w:val="single"/>
          <w:lang w:val="ru-RU"/>
        </w:rPr>
      </w:pPr>
      <w:r w:rsidRPr="00F93DB8"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524E79" w:rsidRPr="0021008D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21008D">
        <w:rPr>
          <w:b/>
          <w:color w:val="0000FF"/>
          <w:sz w:val="24"/>
          <w:szCs w:val="24"/>
          <w:lang w:val="ru-RU"/>
        </w:rPr>
        <w:t>3.1. Акробатические элементы</w:t>
      </w:r>
    </w:p>
    <w:p w:rsidR="00524E79" w:rsidRDefault="00524E79" w:rsidP="00524E79">
      <w:pPr>
        <w:rPr>
          <w:sz w:val="24"/>
          <w:szCs w:val="24"/>
          <w:lang w:val="ru-RU"/>
        </w:rPr>
      </w:pPr>
      <w:r w:rsidRPr="0021008D">
        <w:rPr>
          <w:sz w:val="24"/>
          <w:szCs w:val="24"/>
          <w:lang w:val="ru-RU"/>
        </w:rPr>
        <w:t xml:space="preserve">3.1.1. Кувырок с разбега через </w:t>
      </w:r>
      <w:r>
        <w:rPr>
          <w:sz w:val="24"/>
          <w:szCs w:val="24"/>
          <w:lang w:val="ru-RU"/>
        </w:rPr>
        <w:t>низкое препятствие (партнер</w:t>
      </w:r>
      <w:r w:rsidRPr="0021008D">
        <w:rPr>
          <w:sz w:val="24"/>
          <w:szCs w:val="24"/>
          <w:lang w:val="ru-RU"/>
        </w:rPr>
        <w:t xml:space="preserve"> стоящ</w:t>
      </w:r>
      <w:r>
        <w:rPr>
          <w:sz w:val="24"/>
          <w:szCs w:val="24"/>
          <w:lang w:val="ru-RU"/>
        </w:rPr>
        <w:t>ий</w:t>
      </w:r>
      <w:r w:rsidRPr="002100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боком с упором на </w:t>
      </w:r>
    </w:p>
    <w:p w:rsidR="00524E79" w:rsidRPr="0021008D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колени и локти)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3.1.2. Стойка на </w:t>
      </w:r>
      <w:r w:rsidR="00F554A0" w:rsidRPr="00F775B2">
        <w:rPr>
          <w:sz w:val="24"/>
          <w:szCs w:val="24"/>
          <w:lang w:val="ru-RU"/>
        </w:rPr>
        <w:t>голове</w:t>
      </w:r>
      <w:r w:rsidRPr="00F775B2">
        <w:rPr>
          <w:sz w:val="24"/>
          <w:szCs w:val="24"/>
          <w:lang w:val="ru-RU"/>
        </w:rPr>
        <w:t xml:space="preserve"> с опорой на стену или с поддержкой партнера</w:t>
      </w:r>
    </w:p>
    <w:p w:rsidR="00524E79" w:rsidRPr="0021008D" w:rsidRDefault="00524E79" w:rsidP="00524E79">
      <w:pPr>
        <w:rPr>
          <w:sz w:val="24"/>
          <w:szCs w:val="24"/>
          <w:lang w:val="ru-RU"/>
        </w:rPr>
      </w:pPr>
      <w:r w:rsidRPr="0021008D">
        <w:rPr>
          <w:sz w:val="24"/>
          <w:szCs w:val="24"/>
          <w:lang w:val="ru-RU"/>
        </w:rPr>
        <w:t xml:space="preserve">3.1.3. Задний мост </w:t>
      </w:r>
    </w:p>
    <w:p w:rsidR="00524E79" w:rsidRPr="0021008D" w:rsidRDefault="00524E79" w:rsidP="00524E79">
      <w:pPr>
        <w:rPr>
          <w:sz w:val="24"/>
          <w:szCs w:val="24"/>
          <w:lang w:val="ru-RU"/>
        </w:rPr>
      </w:pPr>
      <w:r w:rsidRPr="0021008D">
        <w:rPr>
          <w:sz w:val="24"/>
          <w:szCs w:val="24"/>
          <w:lang w:val="ru-RU"/>
        </w:rPr>
        <w:t xml:space="preserve">3.1.4. Продольный шпагат </w:t>
      </w:r>
      <w:r>
        <w:rPr>
          <w:sz w:val="24"/>
          <w:szCs w:val="24"/>
          <w:lang w:val="ru-RU"/>
        </w:rPr>
        <w:t xml:space="preserve">с просветом </w:t>
      </w:r>
      <w:r w:rsidRPr="0021008D">
        <w:rPr>
          <w:sz w:val="24"/>
          <w:szCs w:val="24"/>
          <w:lang w:val="ru-RU"/>
        </w:rPr>
        <w:t xml:space="preserve">не более </w:t>
      </w:r>
      <w:smartTag w:uri="urn:schemas-microsoft-com:office:smarttags" w:element="metricconverter">
        <w:smartTagPr>
          <w:attr w:name="ProductID" w:val="25 см"/>
        </w:smartTagPr>
        <w:r w:rsidRPr="0021008D">
          <w:rPr>
            <w:sz w:val="24"/>
            <w:szCs w:val="24"/>
            <w:lang w:val="ru-RU"/>
          </w:rPr>
          <w:t>25 см</w:t>
        </w:r>
      </w:smartTag>
      <w:r>
        <w:rPr>
          <w:sz w:val="24"/>
          <w:szCs w:val="24"/>
          <w:lang w:val="ru-RU"/>
        </w:rPr>
        <w:t>.</w:t>
      </w:r>
    </w:p>
    <w:p w:rsidR="00524E79" w:rsidRPr="0021008D" w:rsidRDefault="00524E79" w:rsidP="00524E79">
      <w:pPr>
        <w:rPr>
          <w:sz w:val="24"/>
          <w:szCs w:val="24"/>
          <w:lang w:val="ru-RU"/>
        </w:rPr>
      </w:pPr>
      <w:r w:rsidRPr="0021008D">
        <w:rPr>
          <w:sz w:val="24"/>
          <w:szCs w:val="24"/>
          <w:lang w:val="ru-RU"/>
        </w:rPr>
        <w:t xml:space="preserve">3.1.5. Поперечный шпагат </w:t>
      </w:r>
      <w:r>
        <w:rPr>
          <w:sz w:val="24"/>
          <w:szCs w:val="24"/>
          <w:lang w:val="ru-RU"/>
        </w:rPr>
        <w:t xml:space="preserve">с просветом </w:t>
      </w:r>
      <w:r w:rsidRPr="0021008D">
        <w:rPr>
          <w:sz w:val="24"/>
          <w:szCs w:val="24"/>
          <w:lang w:val="ru-RU"/>
        </w:rPr>
        <w:t xml:space="preserve">не более </w:t>
      </w:r>
      <w:smartTag w:uri="urn:schemas-microsoft-com:office:smarttags" w:element="metricconverter">
        <w:smartTagPr>
          <w:attr w:name="ProductID" w:val="30 см"/>
        </w:smartTagPr>
        <w:r w:rsidRPr="0021008D">
          <w:rPr>
            <w:sz w:val="24"/>
            <w:szCs w:val="24"/>
            <w:lang w:val="ru-RU"/>
          </w:rPr>
          <w:t>30 см</w:t>
        </w:r>
      </w:smartTag>
    </w:p>
    <w:p w:rsidR="00524E79" w:rsidRPr="00997A15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21008D">
        <w:rPr>
          <w:b/>
          <w:color w:val="0000FF"/>
          <w:sz w:val="24"/>
          <w:szCs w:val="24"/>
          <w:lang w:val="ru-RU"/>
        </w:rPr>
        <w:t>3.2.</w:t>
      </w:r>
      <w:r w:rsidR="00997A15">
        <w:rPr>
          <w:b/>
          <w:color w:val="0000FF"/>
          <w:sz w:val="24"/>
          <w:szCs w:val="24"/>
          <w:lang w:val="ru-RU"/>
        </w:rPr>
        <w:t xml:space="preserve"> Элементы </w:t>
      </w:r>
      <w:proofErr w:type="spellStart"/>
      <w:r w:rsidR="00997A15"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997A15">
        <w:rPr>
          <w:b/>
          <w:color w:val="0000FF"/>
          <w:sz w:val="24"/>
          <w:szCs w:val="24"/>
          <w:lang w:val="ru-RU"/>
        </w:rPr>
        <w:t xml:space="preserve">                                                                                                                 3.</w:t>
      </w:r>
      <w:r w:rsidRPr="00F775B2">
        <w:rPr>
          <w:sz w:val="24"/>
          <w:szCs w:val="24"/>
          <w:lang w:val="ru-RU"/>
        </w:rPr>
        <w:t xml:space="preserve">2.1. </w:t>
      </w:r>
      <w:r w:rsidR="00F554A0" w:rsidRPr="00F775B2">
        <w:rPr>
          <w:sz w:val="24"/>
          <w:szCs w:val="24"/>
          <w:lang w:val="ru-RU"/>
        </w:rPr>
        <w:t>Падение через па</w:t>
      </w:r>
      <w:r w:rsidR="00AA0817">
        <w:rPr>
          <w:sz w:val="24"/>
          <w:szCs w:val="24"/>
          <w:lang w:val="ru-RU"/>
        </w:rPr>
        <w:t>ртнёра стоячего в партере (на</w:t>
      </w:r>
      <w:r w:rsidR="00997A15">
        <w:rPr>
          <w:sz w:val="24"/>
          <w:szCs w:val="24"/>
          <w:lang w:val="ru-RU"/>
        </w:rPr>
        <w:t xml:space="preserve"> бок</w:t>
      </w:r>
      <w:proofErr w:type="gramStart"/>
      <w:r w:rsidR="00997A15">
        <w:rPr>
          <w:sz w:val="24"/>
          <w:szCs w:val="24"/>
          <w:lang w:val="ru-RU"/>
        </w:rPr>
        <w:t xml:space="preserve"> ,</w:t>
      </w:r>
      <w:proofErr w:type="gramEnd"/>
      <w:r w:rsidR="00997A15">
        <w:rPr>
          <w:sz w:val="24"/>
          <w:szCs w:val="24"/>
          <w:lang w:val="ru-RU"/>
        </w:rPr>
        <w:t xml:space="preserve"> на спину</w:t>
      </w:r>
      <w:r w:rsidR="00F554A0" w:rsidRPr="00F775B2">
        <w:rPr>
          <w:sz w:val="24"/>
          <w:szCs w:val="24"/>
          <w:lang w:val="ru-RU"/>
        </w:rPr>
        <w:t>)</w:t>
      </w:r>
    </w:p>
    <w:p w:rsidR="00F554A0" w:rsidRPr="00BA2943" w:rsidRDefault="00F554A0" w:rsidP="00524E79">
      <w:pPr>
        <w:rPr>
          <w:sz w:val="24"/>
          <w:szCs w:val="24"/>
          <w:lang w:val="ru-RU"/>
        </w:rPr>
      </w:pPr>
    </w:p>
    <w:p w:rsidR="00524E79" w:rsidRPr="00BA2943" w:rsidRDefault="00524E79" w:rsidP="00524E79">
      <w:pPr>
        <w:outlineLvl w:val="0"/>
        <w:rPr>
          <w:color w:val="FF0000"/>
          <w:sz w:val="24"/>
          <w:szCs w:val="24"/>
          <w:lang w:val="ru-RU"/>
        </w:rPr>
      </w:pPr>
      <w:r w:rsidRPr="00F93DB8">
        <w:rPr>
          <w:b/>
          <w:color w:val="FF0000"/>
          <w:sz w:val="24"/>
          <w:szCs w:val="24"/>
          <w:u w:val="single"/>
          <w:lang w:val="ru-RU"/>
        </w:rPr>
        <w:t>Раздел 4.  Боевая техника</w:t>
      </w:r>
      <w:r w:rsidRPr="0021008D">
        <w:rPr>
          <w:b/>
          <w:color w:val="FF0000"/>
          <w:sz w:val="28"/>
          <w:szCs w:val="28"/>
          <w:u w:val="single"/>
          <w:lang w:val="ru-RU"/>
        </w:rPr>
        <w:t xml:space="preserve"> </w:t>
      </w:r>
      <w:r w:rsidRPr="00BA2943"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524E79" w:rsidRDefault="00524E79" w:rsidP="00524E79">
      <w:pPr>
        <w:rPr>
          <w:sz w:val="24"/>
          <w:szCs w:val="24"/>
          <w:lang w:val="ru-RU"/>
        </w:rPr>
      </w:pPr>
      <w:r w:rsidRPr="0021008D"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b/>
          <w:sz w:val="24"/>
          <w:szCs w:val="24"/>
          <w:lang w:val="ru-RU"/>
        </w:rPr>
        <w:t xml:space="preserve"> </w:t>
      </w:r>
      <w:r w:rsidRPr="0021008D">
        <w:rPr>
          <w:sz w:val="24"/>
          <w:szCs w:val="24"/>
          <w:lang w:val="ru-RU"/>
        </w:rPr>
        <w:t>(</w:t>
      </w:r>
      <w:proofErr w:type="spellStart"/>
      <w:r w:rsidRPr="0021008D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тс</w:t>
      </w:r>
      <w:r w:rsidRPr="0021008D">
        <w:rPr>
          <w:sz w:val="24"/>
          <w:szCs w:val="24"/>
          <w:lang w:val="ru-RU"/>
        </w:rPr>
        <w:t>уствует</w:t>
      </w:r>
      <w:proofErr w:type="spellEnd"/>
      <w:r w:rsidRPr="0021008D">
        <w:rPr>
          <w:sz w:val="24"/>
          <w:szCs w:val="24"/>
          <w:lang w:val="ru-RU"/>
        </w:rPr>
        <w:t>)</w:t>
      </w:r>
    </w:p>
    <w:p w:rsidR="00524E79" w:rsidRPr="0021008D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21008D">
        <w:rPr>
          <w:b/>
          <w:color w:val="0000FF"/>
          <w:sz w:val="24"/>
          <w:szCs w:val="24"/>
          <w:lang w:val="ru-RU"/>
        </w:rPr>
        <w:t>4.2. Техника передвижения</w:t>
      </w:r>
    </w:p>
    <w:p w:rsidR="00524E79" w:rsidRPr="00F645AF" w:rsidRDefault="00524E79" w:rsidP="00524E79">
      <w:pPr>
        <w:rPr>
          <w:rStyle w:val="shorttex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4.2.1. Передвижение по прямой и </w:t>
      </w:r>
      <w:r w:rsidRPr="00F645AF">
        <w:rPr>
          <w:sz w:val="24"/>
          <w:szCs w:val="24"/>
          <w:lang w:val="ru-RU"/>
        </w:rPr>
        <w:t>по кругу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4.2.2. </w:t>
      </w:r>
      <w:r w:rsidR="00F554A0" w:rsidRPr="00F775B2">
        <w:rPr>
          <w:sz w:val="24"/>
          <w:szCs w:val="24"/>
          <w:lang w:val="ru-RU"/>
        </w:rPr>
        <w:t xml:space="preserve">Передвижение на </w:t>
      </w:r>
      <w:r w:rsidR="00F775B2" w:rsidRPr="00F775B2">
        <w:rPr>
          <w:sz w:val="24"/>
          <w:szCs w:val="24"/>
          <w:lang w:val="ru-RU"/>
        </w:rPr>
        <w:t>«</w:t>
      </w:r>
      <w:r w:rsidR="00F554A0" w:rsidRPr="00F775B2">
        <w:rPr>
          <w:sz w:val="24"/>
          <w:szCs w:val="24"/>
          <w:lang w:val="ru-RU"/>
        </w:rPr>
        <w:t>дриблинге</w:t>
      </w:r>
      <w:r w:rsidR="00F775B2" w:rsidRPr="00F775B2">
        <w:rPr>
          <w:sz w:val="24"/>
          <w:szCs w:val="24"/>
          <w:lang w:val="ru-RU"/>
        </w:rPr>
        <w:t>»</w:t>
      </w:r>
      <w:r w:rsidR="00F554A0" w:rsidRPr="00F775B2">
        <w:rPr>
          <w:sz w:val="24"/>
          <w:szCs w:val="24"/>
          <w:lang w:val="ru-RU"/>
        </w:rPr>
        <w:t xml:space="preserve"> по кругу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21008D" w:rsidRDefault="00524E79" w:rsidP="00524E79">
      <w:pPr>
        <w:rPr>
          <w:ins w:id="18" w:author="SPEEDxp" w:date="2010-09-03T15:00:00Z"/>
          <w:b/>
          <w:color w:val="0000FF"/>
          <w:sz w:val="24"/>
          <w:szCs w:val="24"/>
          <w:lang w:val="ru-RU"/>
        </w:rPr>
      </w:pPr>
      <w:r w:rsidRPr="0021008D">
        <w:rPr>
          <w:b/>
          <w:color w:val="0000FF"/>
          <w:sz w:val="24"/>
          <w:szCs w:val="24"/>
          <w:lang w:val="ru-RU"/>
        </w:rPr>
        <w:t>4.3. Техника ударов руками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4.3.1. </w:t>
      </w:r>
      <w:r w:rsidR="00F554A0" w:rsidRPr="00F775B2">
        <w:rPr>
          <w:sz w:val="24"/>
          <w:szCs w:val="24"/>
          <w:lang w:val="ru-RU"/>
        </w:rPr>
        <w:t>Б</w:t>
      </w:r>
      <w:r w:rsidRPr="00F775B2">
        <w:rPr>
          <w:sz w:val="24"/>
          <w:szCs w:val="24"/>
          <w:lang w:val="ru-RU"/>
        </w:rPr>
        <w:t>ок</w:t>
      </w:r>
      <w:r w:rsidR="00F554A0" w:rsidRPr="00F775B2">
        <w:rPr>
          <w:sz w:val="24"/>
          <w:szCs w:val="24"/>
          <w:lang w:val="ru-RU"/>
        </w:rPr>
        <w:t xml:space="preserve">овой удар дальней рукой </w:t>
      </w:r>
      <w:r w:rsidRPr="00F775B2">
        <w:rPr>
          <w:sz w:val="24"/>
          <w:szCs w:val="24"/>
          <w:lang w:val="ru-RU"/>
        </w:rPr>
        <w:t xml:space="preserve">в голову 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lastRenderedPageBreak/>
        <w:t xml:space="preserve">4.3.2. </w:t>
      </w:r>
      <w:r w:rsidR="00F554A0" w:rsidRPr="00F775B2">
        <w:rPr>
          <w:sz w:val="24"/>
          <w:szCs w:val="24"/>
          <w:lang w:val="ru-RU"/>
        </w:rPr>
        <w:t>Б</w:t>
      </w:r>
      <w:r w:rsidRPr="00F775B2">
        <w:rPr>
          <w:sz w:val="24"/>
          <w:szCs w:val="24"/>
          <w:lang w:val="ru-RU"/>
        </w:rPr>
        <w:t>ок</w:t>
      </w:r>
      <w:r w:rsidR="00F554A0" w:rsidRPr="00F775B2">
        <w:rPr>
          <w:sz w:val="24"/>
          <w:szCs w:val="24"/>
          <w:lang w:val="ru-RU"/>
        </w:rPr>
        <w:t>овой удар передней рукой</w:t>
      </w:r>
      <w:r w:rsidRPr="00F775B2">
        <w:rPr>
          <w:sz w:val="24"/>
          <w:szCs w:val="24"/>
          <w:lang w:val="ru-RU"/>
        </w:rPr>
        <w:t xml:space="preserve"> в голову     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</w:t>
      </w:r>
      <w:r w:rsidRPr="00524E79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.3. П</w:t>
      </w:r>
      <w:r w:rsidRPr="00F645AF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>передней</w:t>
      </w:r>
      <w:r w:rsidRPr="00F645AF">
        <w:rPr>
          <w:sz w:val="24"/>
          <w:szCs w:val="24"/>
          <w:lang w:val="ru-RU"/>
        </w:rPr>
        <w:t xml:space="preserve"> рукой в голову</w:t>
      </w:r>
      <w:r>
        <w:rPr>
          <w:sz w:val="24"/>
          <w:szCs w:val="24"/>
          <w:lang w:val="ru-RU"/>
        </w:rPr>
        <w:t xml:space="preserve">, </w:t>
      </w:r>
      <w:r w:rsidRPr="00F645AF">
        <w:rPr>
          <w:sz w:val="24"/>
          <w:szCs w:val="24"/>
          <w:lang w:val="ru-RU"/>
        </w:rPr>
        <w:t>бок</w:t>
      </w:r>
      <w:r>
        <w:rPr>
          <w:sz w:val="24"/>
          <w:szCs w:val="24"/>
          <w:lang w:val="ru-RU"/>
        </w:rPr>
        <w:t xml:space="preserve">овой удар дальней рукой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в голову  </w:t>
      </w:r>
    </w:p>
    <w:p w:rsidR="00F554A0" w:rsidRPr="00F775B2" w:rsidRDefault="00524E79" w:rsidP="00F554A0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4.3.4. </w:t>
      </w:r>
      <w:r w:rsidR="00F554A0" w:rsidRPr="00F775B2">
        <w:rPr>
          <w:sz w:val="24"/>
          <w:szCs w:val="24"/>
          <w:lang w:val="ru-RU"/>
        </w:rPr>
        <w:t xml:space="preserve">Прямой удар дальней рукой в голову, боковой удар передней рукой в голову  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661D7F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661D7F">
        <w:rPr>
          <w:b/>
          <w:color w:val="0000FF"/>
          <w:sz w:val="24"/>
          <w:szCs w:val="24"/>
          <w:lang w:val="ru-RU"/>
        </w:rPr>
        <w:t>4.</w:t>
      </w:r>
      <w:r>
        <w:rPr>
          <w:b/>
          <w:color w:val="0000FF"/>
          <w:sz w:val="24"/>
          <w:szCs w:val="24"/>
          <w:lang w:val="ru-RU"/>
        </w:rPr>
        <w:t>4.</w:t>
      </w:r>
      <w:r w:rsidRPr="00661D7F">
        <w:rPr>
          <w:b/>
          <w:color w:val="0000FF"/>
          <w:sz w:val="24"/>
          <w:szCs w:val="24"/>
          <w:lang w:val="ru-RU"/>
        </w:rPr>
        <w:t xml:space="preserve"> Техника ударов ногами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4.4.1. Прямой удар передней ногой в корпус</w:t>
      </w:r>
      <w:r w:rsidR="00F554A0" w:rsidRPr="00F775B2">
        <w:rPr>
          <w:sz w:val="24"/>
          <w:szCs w:val="24"/>
          <w:lang w:val="ru-RU"/>
        </w:rPr>
        <w:t>; голову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4.4.2. </w:t>
      </w:r>
      <w:r w:rsidR="00F554A0" w:rsidRPr="00F775B2">
        <w:rPr>
          <w:sz w:val="24"/>
          <w:szCs w:val="24"/>
          <w:lang w:val="ru-RU"/>
        </w:rPr>
        <w:t>Круговой</w:t>
      </w:r>
      <w:r w:rsidR="000E66C6" w:rsidRPr="00F775B2">
        <w:rPr>
          <w:sz w:val="24"/>
          <w:szCs w:val="24"/>
          <w:lang w:val="ru-RU"/>
        </w:rPr>
        <w:t xml:space="preserve">  удар передней </w:t>
      </w:r>
      <w:r w:rsidR="00F554A0" w:rsidRPr="00F775B2">
        <w:rPr>
          <w:sz w:val="24"/>
          <w:szCs w:val="24"/>
          <w:lang w:val="ru-RU"/>
        </w:rPr>
        <w:t>ногой по бедру; корпус</w:t>
      </w:r>
      <w:r w:rsidR="00F775B2" w:rsidRPr="00F775B2">
        <w:rPr>
          <w:sz w:val="24"/>
          <w:szCs w:val="24"/>
          <w:lang w:val="ru-RU"/>
        </w:rPr>
        <w:t>у</w:t>
      </w:r>
      <w:r w:rsidR="00F554A0" w:rsidRPr="00F775B2">
        <w:rPr>
          <w:sz w:val="24"/>
          <w:szCs w:val="24"/>
          <w:lang w:val="ru-RU"/>
        </w:rPr>
        <w:t>; голов</w:t>
      </w:r>
      <w:r w:rsidR="00F775B2" w:rsidRPr="00F775B2">
        <w:rPr>
          <w:sz w:val="24"/>
          <w:szCs w:val="24"/>
          <w:lang w:val="ru-RU"/>
        </w:rPr>
        <w:t>е</w:t>
      </w:r>
      <w:r w:rsidRPr="00F775B2">
        <w:rPr>
          <w:sz w:val="24"/>
          <w:szCs w:val="24"/>
          <w:lang w:val="ru-RU"/>
        </w:rPr>
        <w:t xml:space="preserve">  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661D7F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661D7F"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4.5.1. П</w:t>
      </w:r>
      <w:r w:rsidRPr="00F645AF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F645AF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F645AF">
        <w:rPr>
          <w:sz w:val="24"/>
          <w:szCs w:val="24"/>
          <w:lang w:val="ru-RU"/>
        </w:rPr>
        <w:t>, круговой удар</w:t>
      </w:r>
      <w:r>
        <w:rPr>
          <w:sz w:val="24"/>
          <w:szCs w:val="24"/>
          <w:lang w:val="ru-RU"/>
        </w:rPr>
        <w:t xml:space="preserve"> передней</w:t>
      </w:r>
      <w:r w:rsidRPr="00F645AF">
        <w:rPr>
          <w:sz w:val="24"/>
          <w:szCs w:val="24"/>
          <w:lang w:val="ru-RU"/>
        </w:rPr>
        <w:t xml:space="preserve"> ногой</w:t>
      </w:r>
      <w:r>
        <w:rPr>
          <w:sz w:val="24"/>
          <w:szCs w:val="24"/>
          <w:lang w:val="ru-RU"/>
        </w:rPr>
        <w:t xml:space="preserve"> в  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 (корпус, бедро)</w:t>
      </w:r>
      <w:r w:rsidRPr="00F645AF">
        <w:rPr>
          <w:sz w:val="24"/>
          <w:szCs w:val="24"/>
          <w:lang w:val="ru-RU"/>
        </w:rPr>
        <w:t xml:space="preserve">  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4.5.2. П</w:t>
      </w:r>
      <w:r w:rsidRPr="00F645AF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 xml:space="preserve">передней </w:t>
      </w:r>
      <w:r w:rsidRPr="00F645AF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F645A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прямой</w:t>
      </w:r>
      <w:r w:rsidRPr="00F645AF">
        <w:rPr>
          <w:sz w:val="24"/>
          <w:szCs w:val="24"/>
          <w:lang w:val="ru-RU"/>
        </w:rPr>
        <w:t xml:space="preserve"> удар</w:t>
      </w:r>
      <w:r>
        <w:rPr>
          <w:sz w:val="24"/>
          <w:szCs w:val="24"/>
          <w:lang w:val="ru-RU"/>
        </w:rPr>
        <w:t xml:space="preserve"> передней</w:t>
      </w:r>
      <w:r w:rsidR="000E66C6">
        <w:rPr>
          <w:sz w:val="24"/>
          <w:szCs w:val="24"/>
          <w:lang w:val="ru-RU"/>
        </w:rPr>
        <w:t xml:space="preserve"> </w:t>
      </w:r>
      <w:r w:rsidRPr="00F645AF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корпус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</w:t>
      </w:r>
      <w:r w:rsidR="000E66C6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. П</w:t>
      </w:r>
      <w:r w:rsidRPr="00F645AF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 xml:space="preserve">передней </w:t>
      </w:r>
      <w:r w:rsidRPr="00F645AF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F645AF">
        <w:rPr>
          <w:sz w:val="24"/>
          <w:szCs w:val="24"/>
          <w:lang w:val="ru-RU"/>
        </w:rPr>
        <w:t xml:space="preserve">, прямой удар </w:t>
      </w:r>
      <w:r>
        <w:rPr>
          <w:sz w:val="24"/>
          <w:szCs w:val="24"/>
          <w:lang w:val="ru-RU"/>
        </w:rPr>
        <w:t>дальней</w:t>
      </w:r>
      <w:r w:rsidRPr="00F645AF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в голову, к</w:t>
      </w:r>
      <w:r w:rsidRPr="00F645AF">
        <w:rPr>
          <w:sz w:val="24"/>
          <w:szCs w:val="24"/>
          <w:lang w:val="ru-RU"/>
        </w:rPr>
        <w:t xml:space="preserve">руговой удар </w:t>
      </w:r>
      <w:r>
        <w:rPr>
          <w:sz w:val="24"/>
          <w:szCs w:val="24"/>
          <w:lang w:val="ru-RU"/>
        </w:rPr>
        <w:t xml:space="preserve">передней </w:t>
      </w:r>
      <w:r w:rsidRPr="00F645AF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голову (корпус, бедро)</w:t>
      </w:r>
      <w:r w:rsidRPr="00F645AF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661D7F" w:rsidRDefault="00524E79" w:rsidP="00524E79">
      <w:pPr>
        <w:rPr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4.6</w:t>
      </w:r>
      <w:r w:rsidRPr="00661D7F">
        <w:rPr>
          <w:b/>
          <w:color w:val="0000FF"/>
          <w:sz w:val="24"/>
          <w:szCs w:val="24"/>
          <w:lang w:val="ru-RU"/>
        </w:rPr>
        <w:t>. Техника защиты</w:t>
      </w:r>
      <w:r w:rsidRPr="00661D7F">
        <w:rPr>
          <w:color w:val="0000FF"/>
          <w:sz w:val="24"/>
          <w:szCs w:val="24"/>
          <w:lang w:val="ru-RU"/>
        </w:rPr>
        <w:t xml:space="preserve">     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4.6.1. Б</w:t>
      </w:r>
      <w:r w:rsidRPr="00E701BC">
        <w:rPr>
          <w:sz w:val="24"/>
          <w:szCs w:val="24"/>
          <w:lang w:val="ru-RU"/>
        </w:rPr>
        <w:t>лок</w:t>
      </w:r>
      <w:r>
        <w:rPr>
          <w:sz w:val="24"/>
          <w:szCs w:val="24"/>
          <w:lang w:val="ru-RU"/>
        </w:rPr>
        <w:t xml:space="preserve"> </w:t>
      </w:r>
      <w:r w:rsidR="00EE484B">
        <w:rPr>
          <w:sz w:val="24"/>
          <w:szCs w:val="24"/>
          <w:lang w:val="ru-RU"/>
        </w:rPr>
        <w:t>руками</w:t>
      </w:r>
      <w:r w:rsidRPr="00E701BC">
        <w:rPr>
          <w:sz w:val="24"/>
          <w:szCs w:val="24"/>
          <w:lang w:val="ru-RU"/>
        </w:rPr>
        <w:t xml:space="preserve"> от </w:t>
      </w:r>
      <w:r w:rsidR="00EE484B">
        <w:rPr>
          <w:sz w:val="24"/>
          <w:szCs w:val="24"/>
          <w:lang w:val="ru-RU"/>
        </w:rPr>
        <w:t>кругового</w:t>
      </w:r>
      <w:r w:rsidRPr="00E701BC">
        <w:rPr>
          <w:sz w:val="24"/>
          <w:szCs w:val="24"/>
          <w:lang w:val="ru-RU"/>
        </w:rPr>
        <w:t xml:space="preserve"> удара </w:t>
      </w:r>
      <w:r w:rsidR="00EE484B">
        <w:rPr>
          <w:sz w:val="24"/>
          <w:szCs w:val="24"/>
          <w:lang w:val="ru-RU"/>
        </w:rPr>
        <w:t>передней ногой</w:t>
      </w:r>
      <w:r>
        <w:rPr>
          <w:sz w:val="24"/>
          <w:szCs w:val="24"/>
          <w:lang w:val="ru-RU"/>
        </w:rPr>
        <w:t xml:space="preserve"> в голову</w:t>
      </w:r>
      <w:r w:rsidR="00EE484B">
        <w:rPr>
          <w:sz w:val="24"/>
          <w:szCs w:val="24"/>
          <w:lang w:val="ru-RU"/>
        </w:rPr>
        <w:t xml:space="preserve"> ( корпус)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4.6.2. С</w:t>
      </w:r>
      <w:r w:rsidRPr="00F645AF">
        <w:rPr>
          <w:sz w:val="24"/>
          <w:szCs w:val="24"/>
          <w:lang w:val="ru-RU"/>
        </w:rPr>
        <w:t xml:space="preserve">бив </w:t>
      </w:r>
      <w:r w:rsidR="00EE484B">
        <w:rPr>
          <w:sz w:val="24"/>
          <w:szCs w:val="24"/>
          <w:lang w:val="ru-RU"/>
        </w:rPr>
        <w:t xml:space="preserve">от </w:t>
      </w:r>
      <w:r w:rsidRPr="00F645AF">
        <w:rPr>
          <w:sz w:val="24"/>
          <w:szCs w:val="24"/>
          <w:lang w:val="ru-RU"/>
        </w:rPr>
        <w:t>прям</w:t>
      </w:r>
      <w:r>
        <w:rPr>
          <w:sz w:val="24"/>
          <w:szCs w:val="24"/>
          <w:lang w:val="ru-RU"/>
        </w:rPr>
        <w:t>ого</w:t>
      </w:r>
      <w:r w:rsidRPr="00F645AF">
        <w:rPr>
          <w:sz w:val="24"/>
          <w:szCs w:val="24"/>
          <w:lang w:val="ru-RU"/>
        </w:rPr>
        <w:t xml:space="preserve"> удар</w:t>
      </w:r>
      <w:r>
        <w:rPr>
          <w:sz w:val="24"/>
          <w:szCs w:val="24"/>
          <w:lang w:val="ru-RU"/>
        </w:rPr>
        <w:t>а ногой</w:t>
      </w:r>
      <w:r w:rsidR="00EE484B">
        <w:rPr>
          <w:sz w:val="24"/>
          <w:szCs w:val="24"/>
          <w:lang w:val="ru-RU"/>
        </w:rPr>
        <w:t xml:space="preserve"> (наружный, внутренний)</w:t>
      </w:r>
    </w:p>
    <w:p w:rsidR="00524E79" w:rsidRDefault="00EE484B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4.6.3. Блок от удара</w:t>
      </w:r>
      <w:r w:rsidR="00524E79" w:rsidRPr="00F645AF">
        <w:rPr>
          <w:sz w:val="24"/>
          <w:szCs w:val="24"/>
          <w:lang w:val="ru-RU"/>
        </w:rPr>
        <w:t xml:space="preserve"> по бедру</w:t>
      </w:r>
      <w:r>
        <w:rPr>
          <w:sz w:val="24"/>
          <w:szCs w:val="24"/>
          <w:lang w:val="ru-RU"/>
        </w:rPr>
        <w:t xml:space="preserve"> (от переднего кругового ногой по бедру)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</w:p>
    <w:p w:rsidR="00524E79" w:rsidRPr="008470C4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8470C4">
        <w:rPr>
          <w:b/>
          <w:color w:val="0000FF"/>
          <w:sz w:val="24"/>
          <w:szCs w:val="24"/>
          <w:lang w:val="ru-RU"/>
        </w:rPr>
        <w:t>4.7. Техника борьбы</w:t>
      </w:r>
    </w:p>
    <w:p w:rsidR="00524E79" w:rsidRPr="00EE484B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EE484B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4.7.1.1. З</w:t>
      </w:r>
      <w:r w:rsidRPr="00E701BC">
        <w:rPr>
          <w:sz w:val="24"/>
          <w:szCs w:val="24"/>
          <w:lang w:val="ru-RU"/>
        </w:rPr>
        <w:t>адняя подножка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4.7.1.2. </w:t>
      </w:r>
      <w:r w:rsidR="00EE484B" w:rsidRPr="00F775B2">
        <w:rPr>
          <w:sz w:val="24"/>
          <w:szCs w:val="24"/>
          <w:lang w:val="ru-RU"/>
        </w:rPr>
        <w:t>Бросок через бедро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4.7.1.3  Задняя подножка с захватом ноги снаружи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4.7.1.4. Задняя подножка с захватом ноги изнутри </w:t>
      </w:r>
    </w:p>
    <w:p w:rsidR="00524E79" w:rsidRPr="00EE484B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EE484B">
        <w:rPr>
          <w:b/>
          <w:i/>
          <w:color w:val="0000FF"/>
          <w:sz w:val="24"/>
          <w:szCs w:val="24"/>
          <w:lang w:val="ru-RU"/>
        </w:rPr>
        <w:t>4.7.2. Техника борьбы в партере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</w:rPr>
        <w:t xml:space="preserve">4.7.2.1. </w:t>
      </w:r>
      <w:proofErr w:type="spellStart"/>
      <w:r w:rsidRPr="00F775B2">
        <w:rPr>
          <w:sz w:val="24"/>
          <w:szCs w:val="24"/>
        </w:rPr>
        <w:t>Уход</w:t>
      </w:r>
      <w:proofErr w:type="spellEnd"/>
      <w:r w:rsidRPr="00F775B2">
        <w:rPr>
          <w:sz w:val="24"/>
          <w:szCs w:val="24"/>
        </w:rPr>
        <w:t xml:space="preserve"> от </w:t>
      </w:r>
      <w:r w:rsidR="00EE484B" w:rsidRPr="00F775B2">
        <w:rPr>
          <w:sz w:val="24"/>
          <w:szCs w:val="24"/>
          <w:lang w:val="ru-RU"/>
        </w:rPr>
        <w:t>контроля сверху</w:t>
      </w:r>
      <w:r w:rsidRPr="00F775B2">
        <w:rPr>
          <w:sz w:val="24"/>
          <w:szCs w:val="24"/>
        </w:rPr>
        <w:t xml:space="preserve"> </w:t>
      </w:r>
      <w:proofErr w:type="spellStart"/>
      <w:r w:rsidRPr="00F775B2">
        <w:rPr>
          <w:sz w:val="24"/>
          <w:szCs w:val="24"/>
        </w:rPr>
        <w:t>со</w:t>
      </w:r>
      <w:proofErr w:type="spellEnd"/>
      <w:r w:rsidRPr="00F775B2">
        <w:rPr>
          <w:sz w:val="24"/>
          <w:szCs w:val="24"/>
        </w:rPr>
        <w:t xml:space="preserve"> </w:t>
      </w:r>
      <w:proofErr w:type="spellStart"/>
      <w:r w:rsidRPr="00F775B2">
        <w:rPr>
          <w:sz w:val="24"/>
          <w:szCs w:val="24"/>
        </w:rPr>
        <w:t>стороны</w:t>
      </w:r>
      <w:proofErr w:type="spellEnd"/>
      <w:r w:rsidRPr="00F775B2">
        <w:rPr>
          <w:sz w:val="24"/>
          <w:szCs w:val="24"/>
        </w:rPr>
        <w:t xml:space="preserve"> </w:t>
      </w:r>
      <w:proofErr w:type="spellStart"/>
      <w:r w:rsidRPr="00F775B2">
        <w:rPr>
          <w:sz w:val="24"/>
          <w:szCs w:val="24"/>
        </w:rPr>
        <w:t>ног</w:t>
      </w:r>
      <w:proofErr w:type="spellEnd"/>
      <w:r w:rsidR="00EE484B" w:rsidRPr="00F775B2">
        <w:rPr>
          <w:sz w:val="24"/>
          <w:szCs w:val="24"/>
          <w:lang w:val="ru-RU"/>
        </w:rPr>
        <w:t>,со стороны головы</w:t>
      </w:r>
    </w:p>
    <w:p w:rsidR="00524E79" w:rsidRPr="00F775B2" w:rsidRDefault="00524E79" w:rsidP="00EE484B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4.7.2.2. </w:t>
      </w:r>
      <w:r w:rsidR="00EE484B" w:rsidRPr="00F775B2">
        <w:rPr>
          <w:sz w:val="24"/>
          <w:szCs w:val="24"/>
          <w:lang w:val="ru-RU"/>
        </w:rPr>
        <w:t>Контроль снизу со стороны ног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4.7.2.3. </w:t>
      </w:r>
      <w:r w:rsidR="00EE484B" w:rsidRPr="00F775B2">
        <w:rPr>
          <w:sz w:val="24"/>
          <w:szCs w:val="24"/>
          <w:lang w:val="ru-RU"/>
        </w:rPr>
        <w:t>Уход от контроля снизу со стороны ног</w:t>
      </w:r>
    </w:p>
    <w:p w:rsidR="00524E79" w:rsidRDefault="00EE484B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4.7.2.4</w:t>
      </w:r>
      <w:r w:rsidR="00524E79">
        <w:rPr>
          <w:sz w:val="24"/>
          <w:szCs w:val="24"/>
          <w:lang w:val="ru-RU"/>
        </w:rPr>
        <w:t>. Переворот на спину, захватом руки под плечо</w:t>
      </w:r>
    </w:p>
    <w:p w:rsidR="00524E79" w:rsidRPr="008470C4" w:rsidRDefault="00EE484B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4.7.2.5</w:t>
      </w:r>
      <w:r w:rsidR="00524E79">
        <w:rPr>
          <w:sz w:val="24"/>
          <w:szCs w:val="24"/>
          <w:lang w:val="ru-RU"/>
        </w:rPr>
        <w:t>. Переворот на спину, захватом рук под плечи</w:t>
      </w:r>
    </w:p>
    <w:p w:rsidR="00524E79" w:rsidRDefault="00EE484B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4.7.2.6</w:t>
      </w:r>
      <w:r w:rsidR="00524E79">
        <w:rPr>
          <w:sz w:val="24"/>
          <w:szCs w:val="24"/>
          <w:lang w:val="ru-RU"/>
        </w:rPr>
        <w:t>. Ущемление ахиллесова сухожилия</w:t>
      </w:r>
    </w:p>
    <w:p w:rsidR="00524E79" w:rsidRDefault="00EE484B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4.7.2.7</w:t>
      </w:r>
      <w:r w:rsidR="00524E79">
        <w:rPr>
          <w:sz w:val="24"/>
          <w:szCs w:val="24"/>
          <w:lang w:val="ru-RU"/>
        </w:rPr>
        <w:t>. Удушающий приём предплечьем</w:t>
      </w:r>
      <w:r>
        <w:rPr>
          <w:sz w:val="24"/>
          <w:szCs w:val="24"/>
          <w:lang w:val="ru-RU"/>
        </w:rPr>
        <w:t xml:space="preserve"> и плечом (контроль сбоку)</w:t>
      </w:r>
    </w:p>
    <w:p w:rsidR="00524E79" w:rsidRPr="00F775B2" w:rsidRDefault="00EE484B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4.7.2.8</w:t>
      </w:r>
      <w:r w:rsidR="00524E79" w:rsidRPr="00F775B2">
        <w:rPr>
          <w:sz w:val="24"/>
          <w:szCs w:val="24"/>
          <w:lang w:val="ru-RU"/>
        </w:rPr>
        <w:t xml:space="preserve">. </w:t>
      </w:r>
      <w:r w:rsidRPr="00F775B2">
        <w:rPr>
          <w:sz w:val="24"/>
          <w:szCs w:val="24"/>
          <w:lang w:val="ru-RU"/>
        </w:rPr>
        <w:t>Болевой приём рычага локтя з захватом руки между ног в положении контроль со стороны ног снизу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A061F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>4</w:t>
      </w:r>
      <w:r w:rsidRPr="00A061F9">
        <w:rPr>
          <w:b/>
          <w:color w:val="0000FF"/>
          <w:sz w:val="24"/>
          <w:szCs w:val="24"/>
        </w:rPr>
        <w:t>.</w:t>
      </w:r>
      <w:r w:rsidRPr="00A061F9">
        <w:rPr>
          <w:b/>
          <w:color w:val="0000FF"/>
          <w:sz w:val="24"/>
          <w:szCs w:val="24"/>
          <w:lang w:val="ru-RU"/>
        </w:rPr>
        <w:t>8</w:t>
      </w:r>
      <w:r w:rsidRPr="00A061F9">
        <w:rPr>
          <w:b/>
          <w:color w:val="0000FF"/>
          <w:sz w:val="24"/>
          <w:szCs w:val="24"/>
        </w:rPr>
        <w:t xml:space="preserve">. </w:t>
      </w:r>
      <w:proofErr w:type="spellStart"/>
      <w:r w:rsidRPr="00A061F9">
        <w:rPr>
          <w:b/>
          <w:color w:val="0000FF"/>
          <w:sz w:val="24"/>
          <w:szCs w:val="24"/>
        </w:rPr>
        <w:t>Техн</w:t>
      </w:r>
      <w:r w:rsidRPr="00A061F9">
        <w:rPr>
          <w:b/>
          <w:color w:val="0000FF"/>
          <w:sz w:val="24"/>
          <w:szCs w:val="24"/>
          <w:lang w:val="ru-RU"/>
        </w:rPr>
        <w:t>ика</w:t>
      </w:r>
      <w:proofErr w:type="spellEnd"/>
      <w:r w:rsidRPr="00A061F9">
        <w:rPr>
          <w:b/>
          <w:color w:val="0000FF"/>
          <w:sz w:val="24"/>
          <w:szCs w:val="24"/>
        </w:rPr>
        <w:t xml:space="preserve"> </w:t>
      </w:r>
      <w:r w:rsidRPr="00A061F9">
        <w:rPr>
          <w:b/>
          <w:color w:val="0000FF"/>
          <w:sz w:val="24"/>
          <w:szCs w:val="24"/>
          <w:lang w:val="ru-RU"/>
        </w:rPr>
        <w:t>контратаки</w:t>
      </w:r>
    </w:p>
    <w:p w:rsidR="00524E79" w:rsidRPr="00085B48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085B48">
        <w:rPr>
          <w:b/>
          <w:color w:val="0000FF"/>
          <w:sz w:val="24"/>
          <w:szCs w:val="24"/>
          <w:lang w:val="ru-RU"/>
        </w:rPr>
        <w:t xml:space="preserve">4.8.1. </w:t>
      </w:r>
      <w:r w:rsidRPr="00085B48">
        <w:rPr>
          <w:b/>
          <w:i/>
          <w:color w:val="0000FF"/>
          <w:sz w:val="24"/>
          <w:szCs w:val="24"/>
          <w:lang w:val="ru-RU"/>
        </w:rPr>
        <w:t>Ударами от ударов</w:t>
      </w:r>
    </w:p>
    <w:p w:rsidR="00524E79" w:rsidRPr="008470C4" w:rsidRDefault="00524E79" w:rsidP="00524E79">
      <w:pPr>
        <w:rPr>
          <w:color w:val="0000F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4.8.1.1. Комбинация ударов руками после </w:t>
      </w:r>
      <w:proofErr w:type="spellStart"/>
      <w:r>
        <w:rPr>
          <w:sz w:val="24"/>
          <w:szCs w:val="24"/>
          <w:lang w:val="ru-RU"/>
        </w:rPr>
        <w:t>сбива</w:t>
      </w:r>
      <w:proofErr w:type="spellEnd"/>
      <w:r>
        <w:rPr>
          <w:sz w:val="24"/>
          <w:szCs w:val="24"/>
          <w:lang w:val="ru-RU"/>
        </w:rPr>
        <w:t xml:space="preserve"> рукой прямого удара ногой</w:t>
      </w:r>
    </w:p>
    <w:p w:rsidR="00524E79" w:rsidRPr="00F645AF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4.8.1.2. Комбинация ударов руками и ногами после блока от </w:t>
      </w:r>
      <w:r w:rsidRPr="00F645AF">
        <w:rPr>
          <w:sz w:val="24"/>
          <w:szCs w:val="24"/>
          <w:lang w:val="ru-RU"/>
        </w:rPr>
        <w:t xml:space="preserve"> удара по бедру</w:t>
      </w:r>
    </w:p>
    <w:p w:rsidR="002A37C9" w:rsidRDefault="00524E79" w:rsidP="002A37C9">
      <w:pPr>
        <w:rPr>
          <w:color w:val="000000"/>
          <w:sz w:val="24"/>
          <w:szCs w:val="24"/>
          <w:lang w:val="ru-RU"/>
        </w:rPr>
      </w:pPr>
      <w:r w:rsidRPr="00085B48">
        <w:rPr>
          <w:b/>
          <w:i/>
          <w:color w:val="0000FF"/>
          <w:sz w:val="24"/>
          <w:szCs w:val="24"/>
          <w:lang w:val="ru-RU"/>
        </w:rPr>
        <w:t>4.8.2. Броском от ударов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524E79" w:rsidRPr="00F775B2" w:rsidRDefault="002A37C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4.8.2.1. </w:t>
      </w:r>
      <w:r w:rsidR="00E41CC1" w:rsidRPr="00F775B2">
        <w:rPr>
          <w:sz w:val="24"/>
          <w:szCs w:val="24"/>
          <w:lang w:val="ru-RU"/>
        </w:rPr>
        <w:t xml:space="preserve">Бросок </w:t>
      </w:r>
      <w:r w:rsidR="00F775B2" w:rsidRPr="00F775B2">
        <w:rPr>
          <w:sz w:val="24"/>
          <w:szCs w:val="24"/>
          <w:lang w:val="ru-RU"/>
        </w:rPr>
        <w:t>через бедро против связки ударов</w:t>
      </w:r>
      <w:r w:rsidR="00E41CC1" w:rsidRPr="00F775B2">
        <w:rPr>
          <w:sz w:val="24"/>
          <w:szCs w:val="24"/>
          <w:lang w:val="ru-RU"/>
        </w:rPr>
        <w:t xml:space="preserve"> руками (передний </w:t>
      </w:r>
      <w:proofErr w:type="gramStart"/>
      <w:r w:rsidR="00E41CC1" w:rsidRPr="00F775B2">
        <w:rPr>
          <w:sz w:val="24"/>
          <w:szCs w:val="24"/>
          <w:lang w:val="ru-RU"/>
        </w:rPr>
        <w:t>прямом</w:t>
      </w:r>
      <w:proofErr w:type="gramEnd"/>
      <w:r w:rsidR="00E41CC1" w:rsidRPr="00F775B2">
        <w:rPr>
          <w:sz w:val="24"/>
          <w:szCs w:val="24"/>
          <w:lang w:val="ru-RU"/>
        </w:rPr>
        <w:t>, задний боковой)</w:t>
      </w:r>
    </w:p>
    <w:p w:rsidR="00E41CC1" w:rsidRPr="00F775B2" w:rsidRDefault="00E41CC1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4.8.2.2. Бросок задняя подножка з захватом ноги снаружи изнутри против прямого удара в корпус)</w:t>
      </w: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  <w:r w:rsidRPr="00085B48">
        <w:rPr>
          <w:b/>
          <w:i/>
          <w:color w:val="0000FF"/>
          <w:sz w:val="24"/>
          <w:szCs w:val="24"/>
          <w:lang w:val="ru-RU"/>
        </w:rPr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E41CC1" w:rsidRPr="00F775B2" w:rsidRDefault="00E41CC1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4.8.3.1. Задняя подножка от задней подножки</w:t>
      </w:r>
    </w:p>
    <w:p w:rsidR="00E41CC1" w:rsidRPr="00F775B2" w:rsidRDefault="00E41CC1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4.8.3.2. Задняя подножка от броска через бедро</w:t>
      </w:r>
    </w:p>
    <w:p w:rsidR="00E41CC1" w:rsidRPr="00F775B2" w:rsidRDefault="00E41CC1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4.8.3.3. Бросок через бедро от задней подножки</w:t>
      </w:r>
    </w:p>
    <w:p w:rsidR="00524E79" w:rsidRPr="00EF662A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</w:p>
    <w:p w:rsidR="00524E79" w:rsidRPr="00AA5EEB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 xml:space="preserve">4.9. Техника </w:t>
      </w:r>
      <w:r>
        <w:rPr>
          <w:b/>
          <w:color w:val="0000FF"/>
          <w:sz w:val="24"/>
          <w:szCs w:val="24"/>
          <w:lang w:val="ru-RU"/>
        </w:rPr>
        <w:t>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 w:rsidRPr="000361ED">
        <w:rPr>
          <w:color w:val="000000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</w:p>
    <w:p w:rsidR="003223CC" w:rsidRDefault="003223CC" w:rsidP="00524E79">
      <w:pPr>
        <w:rPr>
          <w:color w:val="000000"/>
          <w:sz w:val="24"/>
          <w:szCs w:val="24"/>
          <w:lang w:val="ru-RU"/>
        </w:rPr>
      </w:pPr>
    </w:p>
    <w:p w:rsidR="00524E79" w:rsidRPr="00F93DB8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 w:rsidRPr="00F93DB8"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524E79" w:rsidRPr="00CD73C3" w:rsidRDefault="00524E79" w:rsidP="00524E79">
      <w:pPr>
        <w:rPr>
          <w:b/>
          <w:color w:val="FF0000"/>
          <w:sz w:val="28"/>
          <w:szCs w:val="28"/>
          <w:u w:val="single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5.1. Скоростные удары по лапе</w:t>
      </w:r>
      <w:r>
        <w:rPr>
          <w:b/>
          <w:color w:val="0000FF"/>
          <w:sz w:val="24"/>
          <w:szCs w:val="24"/>
          <w:lang w:val="ru-RU"/>
        </w:rPr>
        <w:t xml:space="preserve"> в техническо-правильном исполнении на продвижении вперёд</w:t>
      </w:r>
      <w:r w:rsidRPr="00144F3E">
        <w:rPr>
          <w:b/>
          <w:color w:val="0000FF"/>
          <w:sz w:val="24"/>
          <w:szCs w:val="24"/>
          <w:lang w:val="ru-RU"/>
        </w:rPr>
        <w:t>: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-  удары руками на скорость по «лапе» в течение 10 сек</w:t>
      </w:r>
      <w:r w:rsidR="007C324F" w:rsidRPr="00F775B2">
        <w:rPr>
          <w:sz w:val="24"/>
          <w:szCs w:val="24"/>
          <w:lang w:val="ru-RU"/>
        </w:rPr>
        <w:t xml:space="preserve"> (боковой удар)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-  удары ногами на скорость по «лапе» в течение 10 сек </w:t>
      </w:r>
      <w:r w:rsidR="007C324F" w:rsidRPr="00F775B2">
        <w:rPr>
          <w:sz w:val="24"/>
          <w:szCs w:val="24"/>
          <w:lang w:val="ru-RU"/>
        </w:rPr>
        <w:t>(передней круговой)</w:t>
      </w:r>
    </w:p>
    <w:p w:rsidR="00725063" w:rsidRDefault="00725063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b/>
          <w:color w:val="0000F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144F3E"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676081" w:rsidRDefault="00676081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</w:t>
      </w:r>
      <w:bookmarkStart w:id="19" w:name="_MON_1369497181"/>
      <w:bookmarkStart w:id="20" w:name="_MON_1369498582"/>
      <w:bookmarkStart w:id="21" w:name="_MON_1369498606"/>
      <w:bookmarkStart w:id="22" w:name="_MON_1369498734"/>
      <w:bookmarkStart w:id="23" w:name="_MON_1369503280"/>
      <w:bookmarkStart w:id="24" w:name="_MON_1369496839"/>
      <w:bookmarkStart w:id="25" w:name="_MON_1369496871"/>
      <w:bookmarkEnd w:id="19"/>
      <w:bookmarkEnd w:id="20"/>
      <w:bookmarkEnd w:id="21"/>
      <w:bookmarkEnd w:id="22"/>
      <w:bookmarkEnd w:id="23"/>
      <w:bookmarkEnd w:id="24"/>
      <w:bookmarkEnd w:id="25"/>
      <w:bookmarkStart w:id="26" w:name="_MON_1369496895"/>
      <w:bookmarkEnd w:id="26"/>
      <w:r w:rsidRPr="00E701BC">
        <w:rPr>
          <w:rStyle w:val="shorttext"/>
          <w:sz w:val="24"/>
          <w:szCs w:val="24"/>
          <w:lang w:val="ru-RU"/>
        </w:rPr>
        <w:object w:dxaOrig="7283" w:dyaOrig="1204">
          <v:shape id="_x0000_i1026" type="#_x0000_t75" style="width:411.8pt;height:63.9pt" o:ole="">
            <v:imagedata r:id="rId10" o:title=""/>
          </v:shape>
          <o:OLEObject Type="Embed" ProgID="Excel.Sheet.8" ShapeID="_x0000_i1026" DrawAspect="Content" ObjectID="_1563819799" r:id="rId11"/>
        </w:object>
      </w:r>
    </w:p>
    <w:p w:rsidR="00524E79" w:rsidRPr="00674345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 </w:t>
      </w:r>
      <w:r w:rsidRPr="00674345">
        <w:rPr>
          <w:sz w:val="24"/>
          <w:szCs w:val="24"/>
          <w:lang w:val="ru-RU"/>
        </w:rPr>
        <w:t xml:space="preserve">Женщины перебивают доску толщиной на </w:t>
      </w:r>
      <w:smartTag w:uri="urn:schemas-microsoft-com:office:smarttags" w:element="metricconverter">
        <w:smartTagPr>
          <w:attr w:name="ProductID" w:val="5 мм"/>
        </w:smartTagPr>
        <w:r w:rsidRPr="00674345">
          <w:rPr>
            <w:sz w:val="24"/>
            <w:szCs w:val="24"/>
            <w:lang w:val="ru-RU"/>
          </w:rPr>
          <w:t>5 мм</w:t>
        </w:r>
      </w:smartTag>
      <w:r w:rsidRPr="00674345">
        <w:rPr>
          <w:sz w:val="24"/>
          <w:szCs w:val="24"/>
          <w:lang w:val="ru-RU"/>
        </w:rPr>
        <w:t xml:space="preserve"> меньше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8001B7" w:rsidRDefault="008001B7" w:rsidP="008001B7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B064F8"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 w:rsidRPr="00B064F8"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8001B7" w:rsidRPr="00B064F8" w:rsidRDefault="008001B7" w:rsidP="008001B7">
      <w:pPr>
        <w:rPr>
          <w:sz w:val="24"/>
          <w:szCs w:val="24"/>
          <w:lang w:val="ru-RU"/>
        </w:rPr>
      </w:pPr>
    </w:p>
    <w:p w:rsidR="00524E79" w:rsidRPr="00255D9F" w:rsidRDefault="00524E79" w:rsidP="00524E79">
      <w:pPr>
        <w:rPr>
          <w:b/>
          <w:sz w:val="24"/>
          <w:szCs w:val="24"/>
          <w:u w:val="single"/>
          <w:lang w:val="ru-RU"/>
        </w:rPr>
      </w:pPr>
      <w:r w:rsidRPr="001C6762">
        <w:rPr>
          <w:b/>
          <w:sz w:val="24"/>
          <w:szCs w:val="24"/>
          <w:lang w:val="ru-RU"/>
        </w:rPr>
        <w:t xml:space="preserve">  </w:t>
      </w:r>
      <w:r w:rsidRPr="00E701BC">
        <w:rPr>
          <w:rStyle w:val="shorttext"/>
          <w:sz w:val="24"/>
          <w:szCs w:val="24"/>
          <w:lang w:val="ru-RU"/>
        </w:rPr>
        <w:t xml:space="preserve"> </w:t>
      </w:r>
      <w:bookmarkStart w:id="27" w:name="_MON_1560539029"/>
      <w:bookmarkEnd w:id="27"/>
      <w:r w:rsidR="008001B7" w:rsidRPr="00E701BC">
        <w:rPr>
          <w:rStyle w:val="shorttext"/>
          <w:sz w:val="24"/>
          <w:szCs w:val="24"/>
          <w:lang w:val="ru-RU"/>
        </w:rPr>
        <w:object w:dxaOrig="6944" w:dyaOrig="1108">
          <v:shape id="_x0000_i1027" type="#_x0000_t75" style="width:376.2pt;height:58.25pt" o:ole="">
            <v:imagedata r:id="rId12" o:title=""/>
          </v:shape>
          <o:OLEObject Type="Embed" ProgID="Excel.Sheet.8" ShapeID="_x0000_i1027" DrawAspect="Content" ObjectID="_1563819800" r:id="rId13"/>
        </w:object>
      </w:r>
    </w:p>
    <w:p w:rsidR="00063DE8" w:rsidRPr="00063DE8" w:rsidRDefault="00063DE8" w:rsidP="00063DE8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Бой с тенью  осуществляется с  использованием изученной  техники предыдущего раздела. </w:t>
      </w:r>
    </w:p>
    <w:p w:rsidR="00524E79" w:rsidRPr="00063DE8" w:rsidRDefault="00524E79" w:rsidP="00524E79">
      <w:pPr>
        <w:rPr>
          <w:rStyle w:val="shorttext"/>
          <w:sz w:val="24"/>
          <w:szCs w:val="24"/>
        </w:rPr>
      </w:pPr>
    </w:p>
    <w:p w:rsidR="00524E79" w:rsidRDefault="00524E79" w:rsidP="00524E79">
      <w:pPr>
        <w:rPr>
          <w:rStyle w:val="shorttext"/>
          <w:b/>
          <w:sz w:val="28"/>
          <w:szCs w:val="28"/>
          <w:lang w:val="ru-RU"/>
        </w:rPr>
      </w:pPr>
    </w:p>
    <w:p w:rsidR="00524E79" w:rsidRDefault="00524E79" w:rsidP="00524E79">
      <w:pPr>
        <w:rPr>
          <w:rStyle w:val="shorttext"/>
          <w:b/>
          <w:sz w:val="28"/>
          <w:szCs w:val="28"/>
          <w:lang w:val="ru-RU"/>
        </w:rPr>
      </w:pPr>
    </w:p>
    <w:p w:rsidR="00524E79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C324F" w:rsidRDefault="007C324F" w:rsidP="00524E79">
      <w:pPr>
        <w:rPr>
          <w:sz w:val="24"/>
          <w:szCs w:val="24"/>
          <w:lang w:val="ru-RU"/>
        </w:rPr>
      </w:pPr>
    </w:p>
    <w:p w:rsidR="00676081" w:rsidRDefault="00676081" w:rsidP="00524E79">
      <w:pPr>
        <w:rPr>
          <w:sz w:val="24"/>
          <w:szCs w:val="24"/>
          <w:lang w:val="ru-RU"/>
        </w:rPr>
      </w:pPr>
    </w:p>
    <w:p w:rsidR="00676081" w:rsidRDefault="00676081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jc w:val="center"/>
        <w:rPr>
          <w:sz w:val="24"/>
          <w:szCs w:val="24"/>
          <w:lang w:val="ru-RU"/>
        </w:rPr>
      </w:pPr>
    </w:p>
    <w:p w:rsidR="00524E79" w:rsidRPr="00A375D7" w:rsidRDefault="00524E79" w:rsidP="00524E79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-36830</wp:posOffset>
                </wp:positionV>
                <wp:extent cx="6057900" cy="571500"/>
                <wp:effectExtent l="13335" t="13970" r="5715" b="508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B3532D" id="Прямоугольник 3" o:spid="_x0000_s1026" style="position:absolute;margin-left:0;margin-top:-2.9pt;width:477pt;height: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" fillcolor="#fc0" strokecolor="silver"/>
            </w:pict>
          </mc:Fallback>
        </mc:AlternateContent>
      </w:r>
      <w:r w:rsidRPr="00A375D7"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524E79" w:rsidRPr="00A375D7" w:rsidRDefault="00524E79" w:rsidP="00524E79">
      <w:pPr>
        <w:jc w:val="center"/>
        <w:outlineLvl w:val="0"/>
        <w:rPr>
          <w:b/>
          <w:sz w:val="32"/>
          <w:szCs w:val="32"/>
          <w:lang w:val="ru-RU"/>
        </w:rPr>
      </w:pPr>
      <w:r w:rsidRPr="00A375D7">
        <w:rPr>
          <w:b/>
          <w:sz w:val="32"/>
          <w:szCs w:val="32"/>
          <w:lang w:val="ru-RU"/>
        </w:rPr>
        <w:t>« оранжевый пояс »</w:t>
      </w:r>
    </w:p>
    <w:p w:rsidR="00524E79" w:rsidRPr="00A375D7" w:rsidRDefault="00524E79" w:rsidP="00524E79">
      <w:pPr>
        <w:jc w:val="center"/>
        <w:rPr>
          <w:b/>
          <w:sz w:val="28"/>
          <w:szCs w:val="28"/>
          <w:lang w:val="ru-RU"/>
        </w:rPr>
      </w:pPr>
    </w:p>
    <w:p w:rsidR="00524E79" w:rsidRPr="008E3C9D" w:rsidRDefault="00524E79" w:rsidP="00524E79">
      <w:pPr>
        <w:rPr>
          <w:b/>
          <w:sz w:val="24"/>
          <w:szCs w:val="24"/>
          <w:lang w:val="ru-RU"/>
        </w:rPr>
      </w:pPr>
      <w:r w:rsidRPr="008E3C9D">
        <w:rPr>
          <w:b/>
          <w:sz w:val="24"/>
          <w:szCs w:val="24"/>
          <w:lang w:val="ru-RU"/>
        </w:rPr>
        <w:t>Допускаются спортсмены:</w:t>
      </w:r>
    </w:p>
    <w:p w:rsidR="00524E79" w:rsidRPr="00A375D7" w:rsidRDefault="00524E79" w:rsidP="00524E79">
      <w:pPr>
        <w:rPr>
          <w:sz w:val="24"/>
          <w:szCs w:val="24"/>
          <w:lang w:val="ru-RU"/>
        </w:rPr>
      </w:pPr>
      <w:r w:rsidRPr="00A375D7">
        <w:rPr>
          <w:sz w:val="24"/>
          <w:szCs w:val="24"/>
          <w:lang w:val="ru-RU"/>
        </w:rPr>
        <w:t>- имеющие соответствующий уровень подготовки;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- </w:t>
      </w:r>
      <w:r w:rsidR="003C7580" w:rsidRPr="00F775B2">
        <w:rPr>
          <w:sz w:val="24"/>
          <w:szCs w:val="24"/>
          <w:lang w:val="ru-RU"/>
        </w:rPr>
        <w:t>на протяжении года участвовали</w:t>
      </w:r>
      <w:r w:rsidR="00F775B2" w:rsidRPr="00F775B2">
        <w:rPr>
          <w:sz w:val="24"/>
          <w:szCs w:val="24"/>
          <w:lang w:val="ru-RU"/>
        </w:rPr>
        <w:t xml:space="preserve"> не ниже чем </w:t>
      </w:r>
      <w:r w:rsidR="003C7580" w:rsidRPr="00F775B2">
        <w:rPr>
          <w:sz w:val="24"/>
          <w:szCs w:val="24"/>
          <w:lang w:val="ru-RU"/>
        </w:rPr>
        <w:t xml:space="preserve"> в открытых </w:t>
      </w:r>
      <w:r w:rsidR="00F775B2" w:rsidRPr="00F775B2">
        <w:rPr>
          <w:sz w:val="24"/>
          <w:szCs w:val="24"/>
          <w:lang w:val="ru-RU"/>
        </w:rPr>
        <w:t>соревнованиях чемпионата</w:t>
      </w:r>
      <w:r w:rsidR="003C7580" w:rsidRPr="00F775B2">
        <w:rPr>
          <w:sz w:val="24"/>
          <w:szCs w:val="24"/>
          <w:lang w:val="ru-RU"/>
        </w:rPr>
        <w:t xml:space="preserve"> </w:t>
      </w:r>
      <w:r w:rsidR="00F775B2" w:rsidRPr="00F775B2">
        <w:rPr>
          <w:sz w:val="24"/>
          <w:szCs w:val="24"/>
          <w:lang w:val="ru-RU"/>
        </w:rPr>
        <w:t xml:space="preserve">города,  </w:t>
      </w:r>
      <w:proofErr w:type="spellStart"/>
      <w:r w:rsidR="00F775B2" w:rsidRPr="00F775B2">
        <w:rPr>
          <w:sz w:val="24"/>
          <w:szCs w:val="24"/>
          <w:lang w:val="ru-RU"/>
        </w:rPr>
        <w:t>районна</w:t>
      </w:r>
      <w:proofErr w:type="spellEnd"/>
      <w:r w:rsidRPr="00F775B2">
        <w:rPr>
          <w:sz w:val="24"/>
          <w:szCs w:val="24"/>
          <w:lang w:val="ru-RU"/>
        </w:rPr>
        <w:t>;</w:t>
      </w:r>
    </w:p>
    <w:p w:rsidR="00524E79" w:rsidRPr="00A375D7" w:rsidRDefault="00524E79" w:rsidP="00524E79">
      <w:pPr>
        <w:rPr>
          <w:b/>
          <w:sz w:val="24"/>
          <w:szCs w:val="24"/>
          <w:lang w:val="ru-RU"/>
        </w:rPr>
      </w:pPr>
    </w:p>
    <w:p w:rsidR="003C7580" w:rsidRDefault="00524E79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206BBF"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524E79" w:rsidRPr="003C7580" w:rsidRDefault="003C7580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1.1</w:t>
      </w:r>
      <w:r w:rsidR="00524E79">
        <w:rPr>
          <w:color w:val="000000"/>
          <w:sz w:val="24"/>
          <w:szCs w:val="24"/>
          <w:lang w:val="ru-RU"/>
        </w:rPr>
        <w:t xml:space="preserve">. </w:t>
      </w:r>
      <w:r w:rsidR="00524E79" w:rsidRPr="005A3224">
        <w:rPr>
          <w:color w:val="000000"/>
          <w:sz w:val="24"/>
          <w:szCs w:val="24"/>
          <w:lang w:val="ru-RU"/>
        </w:rPr>
        <w:t>Морально-этический кодекс бойца-многоборца</w:t>
      </w:r>
    </w:p>
    <w:p w:rsidR="00524E79" w:rsidRPr="005A3224" w:rsidRDefault="003C7580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</w:t>
      </w:r>
      <w:r w:rsidR="00524E79">
        <w:rPr>
          <w:color w:val="000000"/>
          <w:sz w:val="24"/>
          <w:szCs w:val="24"/>
          <w:lang w:val="ru-RU"/>
        </w:rPr>
        <w:t xml:space="preserve">. </w:t>
      </w:r>
      <w:r w:rsidR="00524E79" w:rsidRPr="005A3224">
        <w:rPr>
          <w:color w:val="000000"/>
          <w:sz w:val="24"/>
          <w:szCs w:val="24"/>
          <w:lang w:val="ru-RU"/>
        </w:rPr>
        <w:t>Основы спортивной гигиены</w:t>
      </w:r>
    </w:p>
    <w:p w:rsidR="00524E79" w:rsidRPr="005A3224" w:rsidRDefault="003C7580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</w:t>
      </w:r>
      <w:r w:rsidR="00524E79">
        <w:rPr>
          <w:color w:val="000000"/>
          <w:sz w:val="24"/>
          <w:szCs w:val="24"/>
          <w:lang w:val="ru-RU"/>
        </w:rPr>
        <w:t xml:space="preserve">. </w:t>
      </w:r>
      <w:r w:rsidR="00524E79" w:rsidRPr="005A3224">
        <w:rPr>
          <w:color w:val="000000"/>
          <w:sz w:val="24"/>
          <w:szCs w:val="24"/>
          <w:lang w:val="ru-RU"/>
        </w:rPr>
        <w:t>Основы стрельбы и правила техники безопасности во время стрельбы</w:t>
      </w:r>
    </w:p>
    <w:p w:rsidR="00524E79" w:rsidRPr="005A3224" w:rsidRDefault="003C7580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</w:t>
      </w:r>
      <w:r w:rsidR="00524E79">
        <w:rPr>
          <w:color w:val="000000"/>
          <w:sz w:val="24"/>
          <w:szCs w:val="24"/>
          <w:lang w:val="ru-RU"/>
        </w:rPr>
        <w:t xml:space="preserve">. </w:t>
      </w:r>
      <w:r w:rsidR="00524E79" w:rsidRPr="005A3224">
        <w:rPr>
          <w:color w:val="000000"/>
          <w:sz w:val="24"/>
          <w:szCs w:val="24"/>
          <w:lang w:val="ru-RU"/>
        </w:rPr>
        <w:t xml:space="preserve">Виды спортивных травм и меры их предотвращения </w:t>
      </w:r>
    </w:p>
    <w:p w:rsidR="00524E79" w:rsidRDefault="003C7580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</w:t>
      </w:r>
      <w:r w:rsidR="00524E79">
        <w:rPr>
          <w:color w:val="000000"/>
          <w:sz w:val="24"/>
          <w:szCs w:val="24"/>
          <w:lang w:val="ru-RU"/>
        </w:rPr>
        <w:t xml:space="preserve">. </w:t>
      </w:r>
      <w:r w:rsidR="00524E79" w:rsidRPr="00417247">
        <w:rPr>
          <w:color w:val="000000"/>
          <w:sz w:val="24"/>
          <w:szCs w:val="24"/>
          <w:lang w:val="ru-RU"/>
        </w:rPr>
        <w:t xml:space="preserve">Правила </w:t>
      </w:r>
      <w:r w:rsidR="00524E79">
        <w:rPr>
          <w:color w:val="000000"/>
          <w:sz w:val="24"/>
          <w:szCs w:val="24"/>
          <w:lang w:val="ru-RU"/>
        </w:rPr>
        <w:t xml:space="preserve">участия в </w:t>
      </w:r>
      <w:r w:rsidR="00524E79" w:rsidRPr="00417247">
        <w:rPr>
          <w:color w:val="000000"/>
          <w:sz w:val="24"/>
          <w:szCs w:val="24"/>
          <w:lang w:val="ru-RU"/>
        </w:rPr>
        <w:t>соревновани</w:t>
      </w:r>
      <w:r w:rsidR="00524E79">
        <w:rPr>
          <w:color w:val="000000"/>
          <w:sz w:val="24"/>
          <w:szCs w:val="24"/>
          <w:lang w:val="ru-RU"/>
        </w:rPr>
        <w:t>ях</w:t>
      </w:r>
      <w:r w:rsidR="00524E79" w:rsidRPr="00417247">
        <w:rPr>
          <w:color w:val="000000"/>
          <w:sz w:val="24"/>
          <w:szCs w:val="24"/>
          <w:lang w:val="ru-RU"/>
        </w:rPr>
        <w:t xml:space="preserve"> </w:t>
      </w:r>
      <w:r w:rsidR="00524E79">
        <w:rPr>
          <w:color w:val="000000"/>
          <w:sz w:val="24"/>
          <w:szCs w:val="24"/>
          <w:lang w:val="ru-RU"/>
        </w:rPr>
        <w:t>по боевому многоборью. Особенности версий</w:t>
      </w:r>
    </w:p>
    <w:p w:rsidR="00524E79" w:rsidRPr="00A375D7" w:rsidRDefault="00524E79" w:rsidP="00524E79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</w:t>
      </w:r>
    </w:p>
    <w:p w:rsidR="00524E79" w:rsidRPr="00A375D7" w:rsidRDefault="00524E79" w:rsidP="00524E79">
      <w:pPr>
        <w:ind w:left="480"/>
        <w:outlineLvl w:val="0"/>
        <w:rPr>
          <w:b/>
          <w:sz w:val="24"/>
          <w:szCs w:val="24"/>
          <w:lang w:val="ru-RU"/>
        </w:rPr>
      </w:pPr>
    </w:p>
    <w:p w:rsidR="00524E79" w:rsidRPr="00206BBF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206BBF"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Раздел  2. Общая физическая подготовка (ОФП)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587"/>
        <w:gridCol w:w="49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524E79" w:rsidRPr="00893258" w:rsidTr="00282AB4">
        <w:tc>
          <w:tcPr>
            <w:tcW w:w="2880" w:type="dxa"/>
            <w:vMerge w:val="restart"/>
            <w:vAlign w:val="center"/>
          </w:tcPr>
          <w:p w:rsidR="00524E79" w:rsidRPr="00F82FCC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 w:rsidRPr="00F82FCC"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6480" w:type="dxa"/>
            <w:gridSpan w:val="1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Возраст спортсмена, лет</w:t>
            </w:r>
          </w:p>
        </w:tc>
      </w:tr>
      <w:tr w:rsidR="00524E79" w:rsidRPr="00893258" w:rsidTr="00282AB4"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10-11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tabs>
                <w:tab w:val="center" w:pos="432"/>
              </w:tabs>
              <w:spacing w:after="0" w:line="240" w:lineRule="auto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ab/>
              <w:t>12-13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80" w:type="dxa"/>
            <w:gridSpan w:val="2"/>
          </w:tcPr>
          <w:p w:rsidR="00524E79" w:rsidRPr="0027706F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27706F"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524E79" w:rsidRPr="00893258" w:rsidTr="00282AB4">
        <w:trPr>
          <w:trHeight w:val="974"/>
        </w:trPr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 xml:space="preserve">Кол –во </w:t>
            </w:r>
            <w:r w:rsidRPr="00893258">
              <w:rPr>
                <w:rStyle w:val="shorttext"/>
                <w:sz w:val="18"/>
                <w:szCs w:val="18"/>
                <w:lang w:val="ru-RU"/>
              </w:rPr>
              <w:t>раз</w:t>
            </w:r>
          </w:p>
        </w:tc>
        <w:tc>
          <w:tcPr>
            <w:tcW w:w="493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40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3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</w:tc>
        <w:tc>
          <w:tcPr>
            <w:tcW w:w="540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Упражнение№2.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</w:t>
            </w:r>
            <w:r>
              <w:rPr>
                <w:sz w:val="18"/>
                <w:szCs w:val="18"/>
                <w:lang w:val="ru-RU"/>
              </w:rPr>
              <w:t xml:space="preserve"> на животе</w:t>
            </w:r>
            <w:r w:rsidRPr="00893258">
              <w:rPr>
                <w:sz w:val="18"/>
                <w:szCs w:val="18"/>
                <w:lang w:val="ru-RU"/>
              </w:rPr>
              <w:t xml:space="preserve">, перейти в положение присед и вернуться в исходное положение.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Упражнение№3.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587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3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</w:t>
            </w: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</w:tc>
        <w:tc>
          <w:tcPr>
            <w:tcW w:w="54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</w:tbl>
    <w:p w:rsidR="00524E79" w:rsidRPr="005F5C43" w:rsidRDefault="00524E79" w:rsidP="00524E79">
      <w:pPr>
        <w:rPr>
          <w:rStyle w:val="shorttext"/>
          <w:sz w:val="24"/>
          <w:szCs w:val="24"/>
          <w:lang w:val="ru-RU"/>
        </w:rPr>
      </w:pPr>
      <w:r w:rsidRPr="005F5C43">
        <w:rPr>
          <w:rStyle w:val="shorttext"/>
          <w:sz w:val="24"/>
          <w:szCs w:val="24"/>
          <w:lang w:val="ru-RU"/>
        </w:rPr>
        <w:t>*  Женщины выполняют каждое упражнение на 2 раза меньше.</w:t>
      </w:r>
    </w:p>
    <w:p w:rsidR="00524E79" w:rsidRDefault="00524E79" w:rsidP="00524E79">
      <w:pPr>
        <w:outlineLvl w:val="0"/>
        <w:rPr>
          <w:b/>
          <w:sz w:val="24"/>
          <w:szCs w:val="24"/>
          <w:lang w:val="ru-RU"/>
        </w:rPr>
      </w:pPr>
    </w:p>
    <w:p w:rsidR="00524E79" w:rsidRPr="00206BBF" w:rsidRDefault="00524E79" w:rsidP="00524E79">
      <w:pPr>
        <w:rPr>
          <w:color w:val="FF0000"/>
          <w:sz w:val="24"/>
          <w:szCs w:val="24"/>
          <w:lang w:val="ru-RU"/>
        </w:rPr>
      </w:pPr>
      <w:r w:rsidRPr="00206BBF"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524E79" w:rsidRPr="007B1CC6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7B1CC6">
        <w:rPr>
          <w:b/>
          <w:color w:val="0000FF"/>
          <w:sz w:val="24"/>
          <w:szCs w:val="24"/>
          <w:lang w:val="ru-RU"/>
        </w:rPr>
        <w:t>3.1. Акробатические элементы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3.1.1. «Колесо» (переворот в сторону)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3.1.2. Переход с заднего моста на передний с помощью партнера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3.1.3. К</w:t>
      </w:r>
      <w:r w:rsidRPr="00E701BC">
        <w:rPr>
          <w:sz w:val="24"/>
          <w:szCs w:val="24"/>
          <w:lang w:val="ru-RU"/>
        </w:rPr>
        <w:t>увырок назад с выходом в стойку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3.1.4. С</w:t>
      </w:r>
      <w:r w:rsidRPr="00E701BC">
        <w:rPr>
          <w:sz w:val="24"/>
          <w:szCs w:val="24"/>
          <w:lang w:val="ru-RU"/>
        </w:rPr>
        <w:t>тойка на голове</w:t>
      </w:r>
    </w:p>
    <w:p w:rsidR="00524E79" w:rsidRPr="007B1CC6" w:rsidRDefault="00524E79" w:rsidP="00524E79">
      <w:pPr>
        <w:rPr>
          <w:sz w:val="24"/>
          <w:szCs w:val="24"/>
          <w:lang w:val="ru-RU"/>
        </w:rPr>
      </w:pPr>
      <w:r w:rsidRPr="007B1CC6">
        <w:rPr>
          <w:sz w:val="24"/>
          <w:szCs w:val="24"/>
          <w:lang w:val="ru-RU"/>
        </w:rPr>
        <w:t xml:space="preserve">3.1.5. Продольный шпагат </w:t>
      </w:r>
      <w:r>
        <w:rPr>
          <w:sz w:val="24"/>
          <w:szCs w:val="24"/>
          <w:lang w:val="ru-RU"/>
        </w:rPr>
        <w:t xml:space="preserve">с просветом </w:t>
      </w:r>
      <w:r w:rsidRPr="007B1CC6">
        <w:rPr>
          <w:sz w:val="24"/>
          <w:szCs w:val="24"/>
          <w:lang w:val="ru-RU"/>
        </w:rPr>
        <w:t xml:space="preserve">не более </w:t>
      </w:r>
      <w:smartTag w:uri="urn:schemas-microsoft-com:office:smarttags" w:element="metricconverter">
        <w:smartTagPr>
          <w:attr w:name="ProductID" w:val="20 см"/>
        </w:smartTagPr>
        <w:r w:rsidRPr="007B1CC6">
          <w:rPr>
            <w:sz w:val="24"/>
            <w:szCs w:val="24"/>
            <w:lang w:val="ru-RU"/>
          </w:rPr>
          <w:t>20 см</w:t>
        </w:r>
      </w:smartTag>
      <w:r w:rsidRPr="007B1CC6">
        <w:rPr>
          <w:sz w:val="24"/>
          <w:szCs w:val="24"/>
          <w:lang w:val="ru-RU"/>
        </w:rPr>
        <w:t>.</w:t>
      </w:r>
    </w:p>
    <w:p w:rsidR="00524E79" w:rsidRPr="007B1CC6" w:rsidRDefault="00524E79" w:rsidP="00524E79">
      <w:pPr>
        <w:rPr>
          <w:sz w:val="24"/>
          <w:szCs w:val="24"/>
          <w:lang w:val="ru-RU"/>
        </w:rPr>
      </w:pPr>
      <w:r w:rsidRPr="007B1CC6">
        <w:rPr>
          <w:sz w:val="24"/>
          <w:szCs w:val="24"/>
          <w:lang w:val="ru-RU"/>
        </w:rPr>
        <w:t xml:space="preserve">3.1.6. Поперечный шпагат </w:t>
      </w:r>
      <w:r>
        <w:rPr>
          <w:sz w:val="24"/>
          <w:szCs w:val="24"/>
          <w:lang w:val="ru-RU"/>
        </w:rPr>
        <w:t xml:space="preserve">с просветом </w:t>
      </w:r>
      <w:r w:rsidRPr="007B1CC6">
        <w:rPr>
          <w:sz w:val="24"/>
          <w:szCs w:val="24"/>
          <w:lang w:val="ru-RU"/>
        </w:rPr>
        <w:t xml:space="preserve">не более </w:t>
      </w:r>
      <w:smartTag w:uri="urn:schemas-microsoft-com:office:smarttags" w:element="metricconverter">
        <w:smartTagPr>
          <w:attr w:name="ProductID" w:val="25 см"/>
        </w:smartTagPr>
        <w:r w:rsidRPr="007B1CC6">
          <w:rPr>
            <w:sz w:val="24"/>
            <w:szCs w:val="24"/>
            <w:lang w:val="ru-RU"/>
          </w:rPr>
          <w:t>25 см</w:t>
        </w:r>
      </w:smartTag>
      <w:r w:rsidRPr="007B1CC6">
        <w:rPr>
          <w:sz w:val="24"/>
          <w:szCs w:val="24"/>
          <w:lang w:val="ru-RU"/>
        </w:rPr>
        <w:t>.</w:t>
      </w:r>
    </w:p>
    <w:p w:rsidR="00524E7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7B1CC6"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 w:rsidRPr="007B1CC6"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3.2.1. </w:t>
      </w:r>
      <w:proofErr w:type="spellStart"/>
      <w:r w:rsidR="00AA0817">
        <w:rPr>
          <w:sz w:val="24"/>
          <w:szCs w:val="24"/>
          <w:lang w:val="ru-RU"/>
        </w:rPr>
        <w:t>Самостраховка</w:t>
      </w:r>
      <w:proofErr w:type="spellEnd"/>
      <w:r w:rsidR="00AA0817">
        <w:rPr>
          <w:sz w:val="24"/>
          <w:szCs w:val="24"/>
          <w:lang w:val="ru-RU"/>
        </w:rPr>
        <w:t xml:space="preserve"> на бок</w:t>
      </w:r>
      <w:r w:rsidR="003C7580" w:rsidRPr="00F775B2">
        <w:rPr>
          <w:sz w:val="24"/>
          <w:szCs w:val="24"/>
          <w:lang w:val="ru-RU"/>
        </w:rPr>
        <w:t xml:space="preserve"> через руку партнёра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Default="00524E79" w:rsidP="00524E79">
      <w:pPr>
        <w:outlineLvl w:val="0"/>
        <w:rPr>
          <w:b/>
          <w:sz w:val="24"/>
          <w:szCs w:val="24"/>
          <w:u w:val="single"/>
          <w:lang w:val="ru-RU"/>
        </w:rPr>
      </w:pPr>
    </w:p>
    <w:p w:rsidR="00524E79" w:rsidRDefault="00524E79" w:rsidP="00524E79">
      <w:pPr>
        <w:outlineLvl w:val="0"/>
        <w:rPr>
          <w:color w:val="FF0000"/>
          <w:sz w:val="24"/>
          <w:szCs w:val="24"/>
          <w:lang w:val="ru-RU"/>
        </w:rPr>
      </w:pPr>
      <w:r w:rsidRPr="00206BBF"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 w:rsidRPr="007B1CC6">
        <w:rPr>
          <w:b/>
          <w:color w:val="FF0000"/>
          <w:sz w:val="28"/>
          <w:szCs w:val="28"/>
          <w:u w:val="single"/>
          <w:lang w:val="ru-RU"/>
        </w:rPr>
        <w:t xml:space="preserve"> </w:t>
      </w:r>
      <w:r w:rsidRPr="007B1CC6"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524E79" w:rsidRPr="007B1CC6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 w:rsidRPr="007B1CC6">
        <w:rPr>
          <w:b/>
          <w:color w:val="0000FF"/>
          <w:sz w:val="24"/>
          <w:szCs w:val="24"/>
          <w:lang w:val="ru-RU"/>
        </w:rPr>
        <w:lastRenderedPageBreak/>
        <w:t xml:space="preserve">4.1. </w:t>
      </w:r>
      <w:r>
        <w:rPr>
          <w:b/>
          <w:color w:val="0000FF"/>
          <w:sz w:val="24"/>
          <w:szCs w:val="24"/>
          <w:lang w:val="ru-RU"/>
        </w:rPr>
        <w:t>Стойки. Перемена стоек</w:t>
      </w:r>
      <w:r w:rsidRPr="007B1CC6">
        <w:rPr>
          <w:color w:val="000000"/>
          <w:sz w:val="24"/>
          <w:szCs w:val="24"/>
          <w:lang w:val="ru-RU"/>
        </w:rPr>
        <w:t xml:space="preserve"> (отсутствует)</w:t>
      </w:r>
    </w:p>
    <w:p w:rsidR="00524E79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</w:p>
    <w:p w:rsidR="003C7580" w:rsidRPr="00F775B2" w:rsidRDefault="003C7580" w:rsidP="00524E79">
      <w:pPr>
        <w:outlineLvl w:val="0"/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4.2.1. Передвижение вперёд, назад и по кругу</w:t>
      </w:r>
    </w:p>
    <w:p w:rsidR="003C7580" w:rsidRPr="00F775B2" w:rsidRDefault="003C7580" w:rsidP="00524E79">
      <w:pPr>
        <w:outlineLvl w:val="0"/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4.2.2. Уход с линии атаки с шагом</w:t>
      </w:r>
    </w:p>
    <w:p w:rsidR="00524E79" w:rsidRPr="007B1CC6" w:rsidRDefault="00524E79" w:rsidP="00524E79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4.3. </w:t>
      </w:r>
      <w:r w:rsidRPr="007B1CC6">
        <w:rPr>
          <w:b/>
          <w:color w:val="0000FF"/>
          <w:sz w:val="24"/>
          <w:szCs w:val="24"/>
          <w:lang w:val="ru-RU"/>
        </w:rPr>
        <w:t>Техника ударов руками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4.3.1. </w:t>
      </w:r>
      <w:r w:rsidR="003C7580" w:rsidRPr="00F775B2">
        <w:rPr>
          <w:sz w:val="24"/>
          <w:szCs w:val="24"/>
          <w:lang w:val="ru-RU"/>
        </w:rPr>
        <w:t>Удар снизу передней рукой в голову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4.3.2. </w:t>
      </w:r>
      <w:r w:rsidR="003C7580" w:rsidRPr="00F775B2">
        <w:rPr>
          <w:sz w:val="24"/>
          <w:szCs w:val="24"/>
          <w:lang w:val="ru-RU"/>
        </w:rPr>
        <w:t>Удар снизу дальней рукой в голову</w:t>
      </w:r>
    </w:p>
    <w:p w:rsidR="003C7580" w:rsidRPr="00F775B2" w:rsidRDefault="00524E79" w:rsidP="003C7580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4.3.3. </w:t>
      </w:r>
      <w:r w:rsidR="003C7580" w:rsidRPr="00F775B2">
        <w:rPr>
          <w:sz w:val="24"/>
          <w:szCs w:val="24"/>
          <w:lang w:val="ru-RU"/>
        </w:rPr>
        <w:t xml:space="preserve">Прямой удар передней рукой в голову, прямой удар дальней рукой в  </w:t>
      </w:r>
    </w:p>
    <w:p w:rsidR="003C7580" w:rsidRPr="00F775B2" w:rsidRDefault="003C7580" w:rsidP="003C7580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     голову</w:t>
      </w:r>
    </w:p>
    <w:p w:rsidR="003C7580" w:rsidRPr="00F775B2" w:rsidRDefault="00524E79" w:rsidP="003C7580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4.3.4.</w:t>
      </w:r>
      <w:r w:rsidR="003C7580" w:rsidRPr="00F775B2">
        <w:rPr>
          <w:sz w:val="24"/>
          <w:szCs w:val="24"/>
          <w:lang w:val="ru-RU"/>
        </w:rPr>
        <w:t xml:space="preserve"> Прямой удар дальней рукой в голову, прямой удар передней рукой в </w:t>
      </w:r>
    </w:p>
    <w:p w:rsidR="00524E79" w:rsidRPr="00F775B2" w:rsidRDefault="003C7580" w:rsidP="003C7580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     голову.</w:t>
      </w:r>
      <w:r w:rsidR="00524E79" w:rsidRPr="00F775B2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 w:rsidRPr="00144456">
        <w:rPr>
          <w:b/>
          <w:sz w:val="24"/>
          <w:szCs w:val="24"/>
          <w:lang w:val="ru-RU"/>
        </w:rPr>
        <w:t xml:space="preserve">  </w:t>
      </w:r>
    </w:p>
    <w:p w:rsidR="00524E79" w:rsidRPr="00E17A7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E17A71">
        <w:rPr>
          <w:b/>
          <w:color w:val="0000FF"/>
          <w:sz w:val="24"/>
          <w:szCs w:val="24"/>
          <w:lang w:val="ru-RU"/>
        </w:rPr>
        <w:t>4.4. Техника ударов ногами</w:t>
      </w:r>
    </w:p>
    <w:p w:rsidR="00524E79" w:rsidRPr="00F775B2" w:rsidRDefault="00524E79" w:rsidP="00F752E6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4.4.1. </w:t>
      </w:r>
      <w:r w:rsidR="00F752E6" w:rsidRPr="00F775B2">
        <w:rPr>
          <w:sz w:val="24"/>
          <w:szCs w:val="24"/>
          <w:lang w:val="ru-RU"/>
        </w:rPr>
        <w:t>Прямой удар передней ногой в корпус</w:t>
      </w:r>
    </w:p>
    <w:p w:rsidR="00524E79" w:rsidRPr="00F775B2" w:rsidRDefault="00524E79" w:rsidP="00F752E6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4.4.2. </w:t>
      </w:r>
      <w:r w:rsidR="00F752E6" w:rsidRPr="00F775B2">
        <w:rPr>
          <w:sz w:val="24"/>
          <w:szCs w:val="24"/>
          <w:lang w:val="ru-RU"/>
        </w:rPr>
        <w:t>Боковой удар дальней ногой в корпус</w:t>
      </w:r>
    </w:p>
    <w:p w:rsidR="00F752E6" w:rsidRPr="00F775B2" w:rsidRDefault="00524E79" w:rsidP="00F752E6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4.4.3. </w:t>
      </w:r>
      <w:r w:rsidR="00F752E6" w:rsidRPr="00F775B2">
        <w:rPr>
          <w:sz w:val="24"/>
          <w:szCs w:val="24"/>
          <w:lang w:val="ru-RU"/>
        </w:rPr>
        <w:t xml:space="preserve">Круговой  удар передней левой ногой в голову (корпус, бедро), прямой удар дальней </w:t>
      </w:r>
    </w:p>
    <w:p w:rsidR="00524E79" w:rsidRDefault="00F752E6" w:rsidP="00F752E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A375D7">
        <w:rPr>
          <w:sz w:val="24"/>
          <w:szCs w:val="24"/>
          <w:lang w:val="ru-RU"/>
        </w:rPr>
        <w:t>пра</w:t>
      </w:r>
      <w:r>
        <w:rPr>
          <w:sz w:val="24"/>
          <w:szCs w:val="24"/>
          <w:lang w:val="ru-RU"/>
        </w:rPr>
        <w:t>вой ногой в корпус</w:t>
      </w:r>
    </w:p>
    <w:p w:rsidR="00F752E6" w:rsidRDefault="00F752E6" w:rsidP="00F752E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4.4.4. П</w:t>
      </w:r>
      <w:r w:rsidRPr="00A375D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но</w:t>
      </w:r>
      <w:r>
        <w:rPr>
          <w:sz w:val="24"/>
          <w:szCs w:val="24"/>
          <w:lang w:val="ru-RU"/>
        </w:rPr>
        <w:t xml:space="preserve">гой в корпус, круговой удар дальней правой ногой в  </w:t>
      </w:r>
    </w:p>
    <w:p w:rsidR="00F752E6" w:rsidRDefault="00F752E6" w:rsidP="00F752E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  (корпус, бедро)</w:t>
      </w:r>
    </w:p>
    <w:p w:rsidR="00F752E6" w:rsidRDefault="00F752E6" w:rsidP="00F752E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4.4.5. К</w:t>
      </w:r>
      <w:r w:rsidRPr="00A375D7">
        <w:rPr>
          <w:sz w:val="24"/>
          <w:szCs w:val="24"/>
          <w:lang w:val="ru-RU"/>
        </w:rPr>
        <w:t>руговой 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ногой</w:t>
      </w:r>
      <w:r>
        <w:rPr>
          <w:sz w:val="24"/>
          <w:szCs w:val="24"/>
          <w:lang w:val="ru-RU"/>
        </w:rPr>
        <w:t xml:space="preserve"> в голову (корпус</w:t>
      </w:r>
      <w:r w:rsidRPr="00A375D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бедро),</w:t>
      </w:r>
      <w:r w:rsidRPr="00A375D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боковой</w:t>
      </w:r>
      <w:r w:rsidRPr="00A375D7">
        <w:rPr>
          <w:sz w:val="24"/>
          <w:szCs w:val="24"/>
          <w:lang w:val="ru-RU"/>
        </w:rPr>
        <w:t xml:space="preserve">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</w:t>
      </w:r>
    </w:p>
    <w:p w:rsidR="00F752E6" w:rsidRPr="00A375D7" w:rsidRDefault="00F752E6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A375D7">
        <w:rPr>
          <w:sz w:val="24"/>
          <w:szCs w:val="24"/>
          <w:lang w:val="ru-RU"/>
        </w:rPr>
        <w:t>пра</w:t>
      </w:r>
      <w:r>
        <w:rPr>
          <w:sz w:val="24"/>
          <w:szCs w:val="24"/>
          <w:lang w:val="ru-RU"/>
        </w:rPr>
        <w:t>вой ногой в корпус</w:t>
      </w:r>
    </w:p>
    <w:p w:rsidR="00524E79" w:rsidRPr="00A375D7" w:rsidRDefault="00524E79" w:rsidP="00524E79">
      <w:pPr>
        <w:rPr>
          <w:sz w:val="24"/>
          <w:szCs w:val="24"/>
          <w:lang w:val="ru-RU"/>
        </w:rPr>
      </w:pPr>
    </w:p>
    <w:p w:rsidR="00524E79" w:rsidRPr="00E17A7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E17A71"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4.5.1. П</w:t>
      </w:r>
      <w:r w:rsidRPr="00A375D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рукой</w:t>
      </w:r>
      <w:r>
        <w:rPr>
          <w:sz w:val="24"/>
          <w:szCs w:val="24"/>
          <w:lang w:val="ru-RU"/>
        </w:rPr>
        <w:t xml:space="preserve"> в  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A375D7">
        <w:rPr>
          <w:sz w:val="24"/>
          <w:szCs w:val="24"/>
          <w:lang w:val="ru-RU"/>
        </w:rPr>
        <w:t xml:space="preserve">, прямой удар </w:t>
      </w:r>
      <w:r>
        <w:rPr>
          <w:sz w:val="24"/>
          <w:szCs w:val="24"/>
          <w:lang w:val="ru-RU"/>
        </w:rPr>
        <w:t xml:space="preserve">передней </w:t>
      </w:r>
      <w:r w:rsidRPr="00A375D7">
        <w:rPr>
          <w:sz w:val="24"/>
          <w:szCs w:val="24"/>
          <w:lang w:val="ru-RU"/>
        </w:rPr>
        <w:t>левой рукой</w:t>
      </w:r>
      <w:r>
        <w:rPr>
          <w:sz w:val="24"/>
          <w:szCs w:val="24"/>
          <w:lang w:val="ru-RU"/>
        </w:rPr>
        <w:t xml:space="preserve"> в голову,</w:t>
      </w:r>
      <w:r w:rsidRPr="00A375D7">
        <w:rPr>
          <w:sz w:val="24"/>
          <w:szCs w:val="24"/>
          <w:lang w:val="ru-RU"/>
        </w:rPr>
        <w:t xml:space="preserve"> круговой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</w:t>
      </w:r>
    </w:p>
    <w:p w:rsidR="00524E79" w:rsidRPr="00A375D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A375D7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голову  (корпус, бедро)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4.5.2. П</w:t>
      </w:r>
      <w:r w:rsidRPr="00A375D7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 xml:space="preserve">передней </w:t>
      </w:r>
      <w:r w:rsidRPr="00A375D7">
        <w:rPr>
          <w:sz w:val="24"/>
          <w:szCs w:val="24"/>
          <w:lang w:val="ru-RU"/>
        </w:rPr>
        <w:t>левой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 xml:space="preserve">, прямой удар </w:t>
      </w:r>
      <w:r>
        <w:rPr>
          <w:sz w:val="24"/>
          <w:szCs w:val="24"/>
          <w:lang w:val="ru-RU"/>
        </w:rPr>
        <w:t xml:space="preserve">дальней </w:t>
      </w:r>
      <w:r w:rsidRPr="00A375D7">
        <w:rPr>
          <w:sz w:val="24"/>
          <w:szCs w:val="24"/>
          <w:lang w:val="ru-RU"/>
        </w:rPr>
        <w:t>правой рукой</w:t>
      </w:r>
      <w:r>
        <w:rPr>
          <w:sz w:val="24"/>
          <w:szCs w:val="24"/>
          <w:lang w:val="ru-RU"/>
        </w:rPr>
        <w:t xml:space="preserve"> в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A375D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</w:t>
      </w:r>
    </w:p>
    <w:p w:rsidR="00524E79" w:rsidRPr="00A375D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A375D7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корпус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4.5.3. П</w:t>
      </w:r>
      <w:r w:rsidRPr="00A375D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рукой, боковой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 xml:space="preserve">, </w:t>
      </w:r>
    </w:p>
    <w:p w:rsidR="00524E79" w:rsidRPr="00A375D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A375D7">
        <w:rPr>
          <w:sz w:val="24"/>
          <w:szCs w:val="24"/>
          <w:lang w:val="ru-RU"/>
        </w:rPr>
        <w:t xml:space="preserve">круговой </w:t>
      </w:r>
      <w:r>
        <w:rPr>
          <w:sz w:val="24"/>
          <w:szCs w:val="24"/>
          <w:lang w:val="ru-RU"/>
        </w:rPr>
        <w:t xml:space="preserve">  </w:t>
      </w:r>
      <w:r w:rsidRPr="00A375D7">
        <w:rPr>
          <w:sz w:val="24"/>
          <w:szCs w:val="24"/>
          <w:lang w:val="ru-RU"/>
        </w:rPr>
        <w:t>удар</w:t>
      </w:r>
      <w:r>
        <w:rPr>
          <w:sz w:val="24"/>
          <w:szCs w:val="24"/>
          <w:lang w:val="ru-RU"/>
        </w:rPr>
        <w:t xml:space="preserve"> дальней правой</w:t>
      </w:r>
      <w:r w:rsidRPr="00A375D7">
        <w:rPr>
          <w:sz w:val="24"/>
          <w:szCs w:val="24"/>
          <w:lang w:val="ru-RU"/>
        </w:rPr>
        <w:t xml:space="preserve"> ногой</w:t>
      </w:r>
      <w:r>
        <w:rPr>
          <w:sz w:val="24"/>
          <w:szCs w:val="24"/>
          <w:lang w:val="ru-RU"/>
        </w:rPr>
        <w:t xml:space="preserve"> в голову (корпус, бедро)</w:t>
      </w:r>
      <w:r w:rsidRPr="00A375D7">
        <w:rPr>
          <w:sz w:val="24"/>
          <w:szCs w:val="24"/>
          <w:lang w:val="ru-RU"/>
        </w:rPr>
        <w:t xml:space="preserve"> </w:t>
      </w:r>
      <w:r w:rsidRPr="00A375D7">
        <w:rPr>
          <w:b/>
          <w:sz w:val="24"/>
          <w:szCs w:val="24"/>
          <w:lang w:val="ru-RU"/>
        </w:rPr>
        <w:t xml:space="preserve">       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4.5.4. П</w:t>
      </w:r>
      <w:r w:rsidRPr="00A375D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рукой</w:t>
      </w:r>
      <w:r>
        <w:rPr>
          <w:sz w:val="24"/>
          <w:szCs w:val="24"/>
          <w:lang w:val="ru-RU"/>
        </w:rPr>
        <w:t xml:space="preserve"> в </w:t>
      </w:r>
    </w:p>
    <w:p w:rsidR="00524E79" w:rsidRPr="00A375D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A375D7">
        <w:rPr>
          <w:sz w:val="24"/>
          <w:szCs w:val="24"/>
          <w:lang w:val="ru-RU"/>
        </w:rPr>
        <w:t>, круговой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ногой</w:t>
      </w:r>
      <w:r>
        <w:rPr>
          <w:sz w:val="24"/>
          <w:szCs w:val="24"/>
          <w:lang w:val="ru-RU"/>
        </w:rPr>
        <w:t xml:space="preserve"> в голову (корпус, бедро)</w:t>
      </w:r>
      <w:r w:rsidRPr="00A375D7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4.5.5. П</w:t>
      </w:r>
      <w:r w:rsidRPr="00A375D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A375D7">
        <w:rPr>
          <w:sz w:val="24"/>
          <w:szCs w:val="24"/>
          <w:lang w:val="ru-RU"/>
        </w:rPr>
        <w:t xml:space="preserve"> левой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рукой</w:t>
      </w:r>
      <w:r>
        <w:rPr>
          <w:sz w:val="24"/>
          <w:szCs w:val="24"/>
          <w:lang w:val="ru-RU"/>
        </w:rPr>
        <w:t xml:space="preserve"> в </w:t>
      </w:r>
    </w:p>
    <w:p w:rsidR="00524E79" w:rsidRPr="00A375D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</w:t>
      </w:r>
      <w:r w:rsidRPr="00A375D7">
        <w:rPr>
          <w:sz w:val="24"/>
          <w:szCs w:val="24"/>
          <w:lang w:val="ru-RU"/>
        </w:rPr>
        <w:t xml:space="preserve">, боковой удар </w:t>
      </w:r>
      <w:r>
        <w:rPr>
          <w:sz w:val="24"/>
          <w:szCs w:val="24"/>
          <w:lang w:val="ru-RU"/>
        </w:rPr>
        <w:t xml:space="preserve">дальней </w:t>
      </w:r>
      <w:r w:rsidRPr="00A375D7">
        <w:rPr>
          <w:sz w:val="24"/>
          <w:szCs w:val="24"/>
          <w:lang w:val="ru-RU"/>
        </w:rPr>
        <w:t>правой ногой</w:t>
      </w:r>
      <w:r>
        <w:rPr>
          <w:sz w:val="24"/>
          <w:szCs w:val="24"/>
          <w:lang w:val="ru-RU"/>
        </w:rPr>
        <w:t xml:space="preserve"> в корпус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4.5.6. П</w:t>
      </w:r>
      <w:r w:rsidRPr="00A375D7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 xml:space="preserve">дальней </w:t>
      </w:r>
      <w:r w:rsidRPr="00A375D7">
        <w:rPr>
          <w:sz w:val="24"/>
          <w:szCs w:val="24"/>
          <w:lang w:val="ru-RU"/>
        </w:rPr>
        <w:t>правой рукой</w:t>
      </w:r>
      <w:r>
        <w:rPr>
          <w:sz w:val="24"/>
          <w:szCs w:val="24"/>
          <w:lang w:val="ru-RU"/>
        </w:rPr>
        <w:t xml:space="preserve"> в голову</w:t>
      </w:r>
      <w:r w:rsidRPr="00A375D7">
        <w:rPr>
          <w:sz w:val="24"/>
          <w:szCs w:val="24"/>
          <w:lang w:val="ru-RU"/>
        </w:rPr>
        <w:t xml:space="preserve">, боковой </w:t>
      </w:r>
      <w:r>
        <w:rPr>
          <w:sz w:val="24"/>
          <w:szCs w:val="24"/>
          <w:lang w:val="ru-RU"/>
        </w:rPr>
        <w:t>у</w:t>
      </w:r>
      <w:r w:rsidRPr="00A375D7">
        <w:rPr>
          <w:sz w:val="24"/>
          <w:szCs w:val="24"/>
          <w:lang w:val="ru-RU"/>
        </w:rPr>
        <w:t xml:space="preserve">дар </w:t>
      </w:r>
      <w:r>
        <w:rPr>
          <w:sz w:val="24"/>
          <w:szCs w:val="24"/>
          <w:lang w:val="ru-RU"/>
        </w:rPr>
        <w:t xml:space="preserve">передней </w:t>
      </w:r>
      <w:r w:rsidRPr="00A375D7">
        <w:rPr>
          <w:sz w:val="24"/>
          <w:szCs w:val="24"/>
          <w:lang w:val="ru-RU"/>
        </w:rPr>
        <w:t>левой рукой</w:t>
      </w:r>
      <w:r>
        <w:rPr>
          <w:sz w:val="24"/>
          <w:szCs w:val="24"/>
          <w:lang w:val="ru-RU"/>
        </w:rPr>
        <w:t xml:space="preserve"> в </w:t>
      </w:r>
    </w:p>
    <w:p w:rsidR="00524E79" w:rsidRPr="00A375D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A375D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 </w:t>
      </w:r>
      <w:r w:rsidRPr="00A375D7">
        <w:rPr>
          <w:sz w:val="24"/>
          <w:szCs w:val="24"/>
          <w:lang w:val="ru-RU"/>
        </w:rPr>
        <w:t>круговой удар</w:t>
      </w:r>
      <w:r>
        <w:rPr>
          <w:sz w:val="24"/>
          <w:szCs w:val="24"/>
          <w:lang w:val="ru-RU"/>
        </w:rPr>
        <w:t xml:space="preserve"> дальней</w:t>
      </w:r>
      <w:r w:rsidRPr="00A375D7">
        <w:rPr>
          <w:sz w:val="24"/>
          <w:szCs w:val="24"/>
          <w:lang w:val="ru-RU"/>
        </w:rPr>
        <w:t xml:space="preserve"> правой ногой</w:t>
      </w:r>
      <w:r>
        <w:rPr>
          <w:sz w:val="24"/>
          <w:szCs w:val="24"/>
          <w:lang w:val="ru-RU"/>
        </w:rPr>
        <w:t xml:space="preserve"> в голову (корпус, бедро)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  <w:r w:rsidRPr="00144456">
        <w:rPr>
          <w:b/>
          <w:sz w:val="24"/>
          <w:szCs w:val="24"/>
          <w:lang w:val="ru-RU"/>
        </w:rPr>
        <w:t xml:space="preserve">  </w:t>
      </w:r>
    </w:p>
    <w:p w:rsidR="00524E79" w:rsidRPr="00E17A71" w:rsidRDefault="00524E79" w:rsidP="00524E79">
      <w:pPr>
        <w:rPr>
          <w:color w:val="0000FF"/>
          <w:sz w:val="24"/>
          <w:szCs w:val="24"/>
          <w:lang w:val="ru-RU"/>
        </w:rPr>
      </w:pPr>
      <w:r w:rsidRPr="00E17A71">
        <w:rPr>
          <w:b/>
          <w:color w:val="0000FF"/>
          <w:sz w:val="24"/>
          <w:szCs w:val="24"/>
          <w:lang w:val="ru-RU"/>
        </w:rPr>
        <w:t>4.6. Техника защиты</w:t>
      </w:r>
      <w:r w:rsidRPr="00E17A71">
        <w:rPr>
          <w:color w:val="0000FF"/>
          <w:sz w:val="24"/>
          <w:szCs w:val="24"/>
          <w:lang w:val="ru-RU"/>
        </w:rPr>
        <w:t xml:space="preserve"> 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4.6.1. </w:t>
      </w:r>
      <w:r w:rsidR="00F752E6" w:rsidRPr="00F775B2">
        <w:rPr>
          <w:sz w:val="24"/>
          <w:szCs w:val="24"/>
          <w:lang w:val="ru-RU"/>
        </w:rPr>
        <w:t>Оттяжка корпуса назад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4.6.2. </w:t>
      </w:r>
      <w:r w:rsidR="00F752E6" w:rsidRPr="00F775B2">
        <w:rPr>
          <w:sz w:val="24"/>
          <w:szCs w:val="24"/>
          <w:lang w:val="ru-RU"/>
        </w:rPr>
        <w:t xml:space="preserve">Скрутка в левую сторону 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4.6.3. </w:t>
      </w:r>
      <w:r w:rsidR="00F752E6" w:rsidRPr="00F775B2">
        <w:rPr>
          <w:sz w:val="24"/>
          <w:szCs w:val="24"/>
          <w:lang w:val="ru-RU"/>
        </w:rPr>
        <w:t xml:space="preserve">Скрутка в правую сторону </w:t>
      </w:r>
    </w:p>
    <w:p w:rsidR="00524E79" w:rsidRPr="00F752E6" w:rsidRDefault="00524E79" w:rsidP="00524E79">
      <w:pPr>
        <w:rPr>
          <w:b/>
          <w:color w:val="00B050"/>
          <w:sz w:val="24"/>
          <w:szCs w:val="24"/>
          <w:lang w:val="ru-RU"/>
        </w:rPr>
      </w:pPr>
      <w:r w:rsidRPr="00F752E6">
        <w:rPr>
          <w:b/>
          <w:color w:val="00B050"/>
          <w:sz w:val="24"/>
          <w:szCs w:val="24"/>
          <w:lang w:val="ru-RU"/>
        </w:rPr>
        <w:t xml:space="preserve">  </w:t>
      </w:r>
    </w:p>
    <w:p w:rsidR="00524E79" w:rsidRPr="00E17A71" w:rsidRDefault="00524E79" w:rsidP="00524E79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</w:t>
      </w:r>
      <w:r w:rsidRPr="00E17A71">
        <w:rPr>
          <w:b/>
          <w:color w:val="0000FF"/>
          <w:sz w:val="24"/>
          <w:szCs w:val="24"/>
          <w:lang w:val="ru-RU"/>
        </w:rPr>
        <w:t>. Техника борьбы</w:t>
      </w:r>
    </w:p>
    <w:p w:rsidR="00524E79" w:rsidRPr="00F752E6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F752E6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4.7.1.1. Зацеп изнутри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4.7.1.2. Зацеп снаружи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4.7.1.3. Боковая подножка</w:t>
      </w:r>
      <w:r w:rsidR="00F752E6">
        <w:rPr>
          <w:sz w:val="24"/>
          <w:szCs w:val="24"/>
          <w:lang w:val="ru-RU"/>
        </w:rPr>
        <w:t xml:space="preserve"> </w:t>
      </w:r>
      <w:r w:rsidR="00F752E6" w:rsidRPr="004420CC">
        <w:rPr>
          <w:color w:val="00B050"/>
          <w:sz w:val="24"/>
          <w:szCs w:val="24"/>
          <w:lang w:val="ru-RU"/>
        </w:rPr>
        <w:t xml:space="preserve"> </w:t>
      </w:r>
      <w:r w:rsidR="00F752E6" w:rsidRPr="00F775B2">
        <w:rPr>
          <w:sz w:val="24"/>
          <w:szCs w:val="24"/>
          <w:lang w:val="ru-RU"/>
        </w:rPr>
        <w:t xml:space="preserve">с </w:t>
      </w:r>
      <w:r w:rsidR="00F775B2" w:rsidRPr="00F775B2">
        <w:rPr>
          <w:sz w:val="24"/>
          <w:szCs w:val="24"/>
          <w:lang w:val="ru-RU"/>
        </w:rPr>
        <w:t>«</w:t>
      </w:r>
      <w:proofErr w:type="spellStart"/>
      <w:r w:rsidR="00F752E6" w:rsidRPr="00F775B2">
        <w:rPr>
          <w:sz w:val="24"/>
          <w:szCs w:val="24"/>
          <w:lang w:val="ru-RU"/>
        </w:rPr>
        <w:t>выседом</w:t>
      </w:r>
      <w:proofErr w:type="spellEnd"/>
      <w:r w:rsidR="00F775B2" w:rsidRPr="00F775B2">
        <w:rPr>
          <w:sz w:val="24"/>
          <w:szCs w:val="24"/>
          <w:lang w:val="ru-RU"/>
        </w:rPr>
        <w:t>»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4.7.1.4. Бросок</w:t>
      </w:r>
      <w:r w:rsidRPr="00E701BC">
        <w:rPr>
          <w:sz w:val="24"/>
          <w:szCs w:val="24"/>
          <w:lang w:val="ru-RU"/>
        </w:rPr>
        <w:t xml:space="preserve"> через бедро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4.7.1.5. Бросок </w:t>
      </w:r>
      <w:proofErr w:type="spellStart"/>
      <w:r w:rsidRPr="00F775B2">
        <w:rPr>
          <w:sz w:val="24"/>
          <w:szCs w:val="24"/>
          <w:lang w:val="ru-RU"/>
        </w:rPr>
        <w:t>отхватом</w:t>
      </w:r>
      <w:proofErr w:type="spellEnd"/>
      <w:r w:rsidR="004420CC" w:rsidRPr="00F775B2">
        <w:rPr>
          <w:sz w:val="24"/>
          <w:szCs w:val="24"/>
          <w:lang w:val="ru-RU"/>
        </w:rPr>
        <w:t xml:space="preserve"> (через заднюю подножку)</w:t>
      </w:r>
    </w:p>
    <w:p w:rsidR="004420CC" w:rsidRPr="00F775B2" w:rsidRDefault="004420CC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4.7.1.6. Передняя подножка (со стойки, с</w:t>
      </w:r>
      <w:r w:rsidR="00F775B2" w:rsidRPr="00F775B2">
        <w:rPr>
          <w:sz w:val="24"/>
          <w:szCs w:val="24"/>
          <w:lang w:val="ru-RU"/>
        </w:rPr>
        <w:t xml:space="preserve"> </w:t>
      </w:r>
      <w:r w:rsidRPr="00F775B2">
        <w:rPr>
          <w:sz w:val="24"/>
          <w:szCs w:val="24"/>
          <w:lang w:val="ru-RU"/>
        </w:rPr>
        <w:t>колен)</w:t>
      </w:r>
    </w:p>
    <w:p w:rsidR="00524E79" w:rsidRPr="00F752E6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F752E6">
        <w:rPr>
          <w:b/>
          <w:i/>
          <w:color w:val="0000FF"/>
          <w:sz w:val="24"/>
          <w:szCs w:val="24"/>
          <w:lang w:val="ru-RU"/>
        </w:rPr>
        <w:t>4.7.2. Техника борьбы в партере</w:t>
      </w:r>
    </w:p>
    <w:p w:rsidR="00590644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4.7.2.1. </w:t>
      </w:r>
      <w:r w:rsidR="00590644" w:rsidRPr="00F775B2">
        <w:rPr>
          <w:sz w:val="24"/>
          <w:szCs w:val="24"/>
          <w:lang w:val="ru-RU"/>
        </w:rPr>
        <w:t>Переворот партнёра на спину з захватом ногой руки (кувырком)</w:t>
      </w:r>
    </w:p>
    <w:p w:rsidR="00524E79" w:rsidRPr="00F775B2" w:rsidRDefault="00590644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4.7.2.2</w:t>
      </w:r>
      <w:r w:rsidR="00524E79" w:rsidRPr="00F775B2">
        <w:rPr>
          <w:sz w:val="24"/>
          <w:szCs w:val="24"/>
          <w:lang w:val="ru-RU"/>
        </w:rPr>
        <w:t>. Рычаг руки  через предплечье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</w:t>
      </w:r>
      <w:r w:rsidR="00590644" w:rsidRPr="00F775B2">
        <w:rPr>
          <w:sz w:val="24"/>
          <w:szCs w:val="24"/>
          <w:lang w:val="ru-RU"/>
        </w:rPr>
        <w:t>.7.2.3</w:t>
      </w:r>
      <w:r w:rsidRPr="00F775B2">
        <w:rPr>
          <w:sz w:val="24"/>
          <w:szCs w:val="24"/>
          <w:lang w:val="ru-RU"/>
        </w:rPr>
        <w:t>. Рычаг ноги</w:t>
      </w:r>
      <w:r w:rsidR="00590644" w:rsidRPr="00F775B2">
        <w:rPr>
          <w:sz w:val="24"/>
          <w:szCs w:val="24"/>
          <w:lang w:val="ru-RU"/>
        </w:rPr>
        <w:t xml:space="preserve"> (колено)</w:t>
      </w:r>
    </w:p>
    <w:p w:rsidR="00524E79" w:rsidRPr="00F775B2" w:rsidRDefault="00590644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lastRenderedPageBreak/>
        <w:t>4.7.2.4</w:t>
      </w:r>
      <w:r w:rsidR="00524E79" w:rsidRPr="00F775B2">
        <w:rPr>
          <w:sz w:val="24"/>
          <w:szCs w:val="24"/>
          <w:lang w:val="ru-RU"/>
        </w:rPr>
        <w:t>. Удушающий приём плечом и предплечьем</w:t>
      </w:r>
      <w:r w:rsidRPr="00F775B2">
        <w:rPr>
          <w:sz w:val="24"/>
          <w:szCs w:val="24"/>
          <w:lang w:val="ru-RU"/>
        </w:rPr>
        <w:t>,  на диафрагму (контроль снизу)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A061F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>4</w:t>
      </w:r>
      <w:r w:rsidRPr="00A061F9">
        <w:rPr>
          <w:b/>
          <w:color w:val="0000FF"/>
          <w:sz w:val="24"/>
          <w:szCs w:val="24"/>
        </w:rPr>
        <w:t>.</w:t>
      </w:r>
      <w:r w:rsidRPr="00A061F9">
        <w:rPr>
          <w:b/>
          <w:color w:val="0000FF"/>
          <w:sz w:val="24"/>
          <w:szCs w:val="24"/>
          <w:lang w:val="ru-RU"/>
        </w:rPr>
        <w:t>8</w:t>
      </w:r>
      <w:r w:rsidRPr="00A061F9">
        <w:rPr>
          <w:b/>
          <w:color w:val="0000FF"/>
          <w:sz w:val="24"/>
          <w:szCs w:val="24"/>
        </w:rPr>
        <w:t xml:space="preserve">. </w:t>
      </w:r>
      <w:proofErr w:type="spellStart"/>
      <w:r w:rsidRPr="00A061F9">
        <w:rPr>
          <w:b/>
          <w:color w:val="0000FF"/>
          <w:sz w:val="24"/>
          <w:szCs w:val="24"/>
        </w:rPr>
        <w:t>Техн</w:t>
      </w:r>
      <w:r w:rsidRPr="00A061F9">
        <w:rPr>
          <w:b/>
          <w:color w:val="0000FF"/>
          <w:sz w:val="24"/>
          <w:szCs w:val="24"/>
          <w:lang w:val="ru-RU"/>
        </w:rPr>
        <w:t>ика</w:t>
      </w:r>
      <w:proofErr w:type="spellEnd"/>
      <w:r w:rsidRPr="00A061F9">
        <w:rPr>
          <w:b/>
          <w:color w:val="0000FF"/>
          <w:sz w:val="24"/>
          <w:szCs w:val="24"/>
        </w:rPr>
        <w:t xml:space="preserve"> </w:t>
      </w:r>
      <w:r w:rsidRPr="00A061F9">
        <w:rPr>
          <w:b/>
          <w:color w:val="0000FF"/>
          <w:sz w:val="24"/>
          <w:szCs w:val="24"/>
          <w:lang w:val="ru-RU"/>
        </w:rPr>
        <w:t>контратаки</w:t>
      </w:r>
    </w:p>
    <w:p w:rsidR="00524E79" w:rsidRPr="00590644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590644">
        <w:rPr>
          <w:b/>
          <w:i/>
          <w:color w:val="0000FF"/>
          <w:sz w:val="24"/>
          <w:szCs w:val="24"/>
          <w:lang w:val="ru-RU"/>
        </w:rPr>
        <w:t>4.8.1. Ударами от ударов</w:t>
      </w:r>
    </w:p>
    <w:p w:rsidR="00524E79" w:rsidRPr="00A375D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4.8.1.1. П</w:t>
      </w:r>
      <w:r w:rsidRPr="00A375D7">
        <w:rPr>
          <w:sz w:val="24"/>
          <w:szCs w:val="24"/>
          <w:lang w:val="ru-RU"/>
        </w:rPr>
        <w:t xml:space="preserve">рямой удар ногой от прямых ударов  </w:t>
      </w:r>
      <w:r>
        <w:rPr>
          <w:sz w:val="24"/>
          <w:szCs w:val="24"/>
          <w:lang w:val="ru-RU"/>
        </w:rPr>
        <w:t>руками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4.8.1.2. </w:t>
      </w:r>
      <w:r w:rsidR="00283F54" w:rsidRPr="00F775B2">
        <w:rPr>
          <w:sz w:val="24"/>
          <w:szCs w:val="24"/>
          <w:lang w:val="ru-RU"/>
        </w:rPr>
        <w:t xml:space="preserve">Удар по бедру ногой </w:t>
      </w:r>
      <w:r w:rsidR="008001B7" w:rsidRPr="00F775B2">
        <w:rPr>
          <w:sz w:val="24"/>
          <w:szCs w:val="24"/>
          <w:lang w:val="ru-RU"/>
        </w:rPr>
        <w:t>от прямых ударов руками</w:t>
      </w:r>
    </w:p>
    <w:p w:rsidR="00524E79" w:rsidRPr="008001B7" w:rsidRDefault="00524E79" w:rsidP="008001B7">
      <w:pPr>
        <w:rPr>
          <w:b/>
          <w:i/>
          <w:color w:val="000000"/>
          <w:sz w:val="24"/>
          <w:szCs w:val="24"/>
          <w:lang w:val="ru-RU"/>
        </w:rPr>
      </w:pPr>
      <w:r w:rsidRPr="008001B7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</w:p>
    <w:p w:rsidR="008001B7" w:rsidRPr="00F775B2" w:rsidRDefault="008001B7" w:rsidP="008001B7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>4.8.2.1. Броски с зацепом ног (изнутри, снаружи) от прямых ударов рук в голову</w:t>
      </w:r>
    </w:p>
    <w:p w:rsidR="008001B7" w:rsidRPr="00F775B2" w:rsidRDefault="008001B7" w:rsidP="008001B7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4.8.2.2. Боковая </w:t>
      </w:r>
      <w:r w:rsidR="006D4A5E">
        <w:rPr>
          <w:sz w:val="24"/>
          <w:szCs w:val="24"/>
          <w:lang w:val="ru-RU"/>
        </w:rPr>
        <w:t xml:space="preserve">подножка </w:t>
      </w:r>
      <w:r w:rsidRPr="00F775B2">
        <w:rPr>
          <w:sz w:val="24"/>
          <w:szCs w:val="24"/>
          <w:lang w:val="ru-RU"/>
        </w:rPr>
        <w:t xml:space="preserve"> от прямых ударов в голову</w:t>
      </w: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  <w:r w:rsidRPr="008001B7">
        <w:rPr>
          <w:b/>
          <w:i/>
          <w:color w:val="0000FF"/>
          <w:sz w:val="24"/>
          <w:szCs w:val="24"/>
          <w:lang w:val="ru-RU"/>
        </w:rPr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8001B7" w:rsidRPr="00F775B2" w:rsidRDefault="008001B7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4.8.3.1. Броском </w:t>
      </w:r>
      <w:r w:rsidR="00F775B2" w:rsidRPr="00F775B2">
        <w:rPr>
          <w:sz w:val="24"/>
          <w:szCs w:val="24"/>
          <w:lang w:val="ru-RU"/>
        </w:rPr>
        <w:t>«</w:t>
      </w:r>
      <w:proofErr w:type="spellStart"/>
      <w:r w:rsidRPr="00F775B2">
        <w:rPr>
          <w:sz w:val="24"/>
          <w:szCs w:val="24"/>
          <w:lang w:val="ru-RU"/>
        </w:rPr>
        <w:t>отхватом</w:t>
      </w:r>
      <w:proofErr w:type="spellEnd"/>
      <w:r w:rsidR="00F775B2" w:rsidRPr="00F775B2">
        <w:rPr>
          <w:sz w:val="24"/>
          <w:szCs w:val="24"/>
          <w:lang w:val="ru-RU"/>
        </w:rPr>
        <w:t>»</w:t>
      </w:r>
      <w:r w:rsidRPr="00F775B2">
        <w:rPr>
          <w:sz w:val="24"/>
          <w:szCs w:val="24"/>
          <w:lang w:val="ru-RU"/>
        </w:rPr>
        <w:t xml:space="preserve"> (от задней подножки; броска через бедро) </w:t>
      </w:r>
    </w:p>
    <w:p w:rsidR="008001B7" w:rsidRPr="00F775B2" w:rsidRDefault="008001B7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4.8.3.2. Задняя подножка с </w:t>
      </w:r>
      <w:r w:rsidR="00F775B2" w:rsidRPr="00F775B2">
        <w:rPr>
          <w:sz w:val="24"/>
          <w:szCs w:val="24"/>
          <w:lang w:val="ru-RU"/>
        </w:rPr>
        <w:t>«</w:t>
      </w:r>
      <w:proofErr w:type="spellStart"/>
      <w:r w:rsidRPr="00F775B2">
        <w:rPr>
          <w:sz w:val="24"/>
          <w:szCs w:val="24"/>
          <w:lang w:val="ru-RU"/>
        </w:rPr>
        <w:t>выседом</w:t>
      </w:r>
      <w:proofErr w:type="spellEnd"/>
      <w:r w:rsidR="00F775B2" w:rsidRPr="00F775B2">
        <w:rPr>
          <w:sz w:val="24"/>
          <w:szCs w:val="24"/>
          <w:lang w:val="ru-RU"/>
        </w:rPr>
        <w:t>»</w:t>
      </w:r>
      <w:r w:rsidRPr="00F775B2">
        <w:rPr>
          <w:sz w:val="24"/>
          <w:szCs w:val="24"/>
          <w:lang w:val="ru-RU"/>
        </w:rPr>
        <w:t xml:space="preserve"> против броска через бедро</w:t>
      </w:r>
    </w:p>
    <w:p w:rsidR="00524E79" w:rsidRPr="00EF662A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</w:p>
    <w:p w:rsidR="00524E79" w:rsidRPr="00AA5EEB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 xml:space="preserve">4.9. Техника </w:t>
      </w:r>
      <w:r>
        <w:rPr>
          <w:b/>
          <w:color w:val="0000FF"/>
          <w:sz w:val="24"/>
          <w:szCs w:val="24"/>
          <w:lang w:val="ru-RU"/>
        </w:rPr>
        <w:t>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 w:rsidRPr="000361ED">
        <w:rPr>
          <w:color w:val="000000"/>
          <w:sz w:val="24"/>
          <w:szCs w:val="24"/>
          <w:lang w:val="ru-RU"/>
        </w:rPr>
        <w:t>(отсутствует)</w:t>
      </w:r>
    </w:p>
    <w:p w:rsidR="00524E79" w:rsidRDefault="00524E79" w:rsidP="00524E79">
      <w:pPr>
        <w:ind w:left="360"/>
        <w:rPr>
          <w:sz w:val="24"/>
          <w:szCs w:val="24"/>
          <w:lang w:val="ru-RU"/>
        </w:rPr>
      </w:pPr>
    </w:p>
    <w:p w:rsidR="00524E79" w:rsidRPr="00B72E62" w:rsidRDefault="00524E79" w:rsidP="00524E79">
      <w:pPr>
        <w:ind w:left="360"/>
        <w:rPr>
          <w:sz w:val="24"/>
          <w:szCs w:val="24"/>
          <w:lang w:val="ru-RU"/>
        </w:rPr>
      </w:pPr>
    </w:p>
    <w:p w:rsidR="00524E79" w:rsidRPr="00206BBF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</w:t>
      </w:r>
      <w:r w:rsidRPr="00206BBF"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524E79" w:rsidRPr="00CD73C3" w:rsidRDefault="00524E79" w:rsidP="00524E79">
      <w:pPr>
        <w:rPr>
          <w:b/>
          <w:color w:val="FF0000"/>
          <w:sz w:val="28"/>
          <w:szCs w:val="28"/>
          <w:u w:val="single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5.1. Скоростные удары по лапе</w:t>
      </w:r>
      <w:r>
        <w:rPr>
          <w:b/>
          <w:color w:val="0000FF"/>
          <w:sz w:val="24"/>
          <w:szCs w:val="24"/>
          <w:lang w:val="ru-RU"/>
        </w:rPr>
        <w:t xml:space="preserve"> в техническо-правильном исполнении на продвижении вперёд</w:t>
      </w:r>
      <w:r w:rsidRPr="00144F3E">
        <w:rPr>
          <w:b/>
          <w:color w:val="0000FF"/>
          <w:sz w:val="24"/>
          <w:szCs w:val="24"/>
          <w:lang w:val="ru-RU"/>
        </w:rPr>
        <w:t>: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-  удары руками на скорость по «лапе» в течение 10 сек</w:t>
      </w:r>
      <w:r w:rsidR="008001B7" w:rsidRPr="00F775B2">
        <w:rPr>
          <w:sz w:val="24"/>
          <w:szCs w:val="24"/>
          <w:lang w:val="ru-RU"/>
        </w:rPr>
        <w:t xml:space="preserve"> (удар рукой снизу)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     -  удары ногами на скорость по «лапе» в течение 10 сек </w:t>
      </w:r>
      <w:r w:rsidR="008001B7" w:rsidRPr="00F775B2">
        <w:rPr>
          <w:sz w:val="24"/>
          <w:szCs w:val="24"/>
          <w:lang w:val="ru-RU"/>
        </w:rPr>
        <w:t>(прямой удар дальней ногой)</w:t>
      </w:r>
    </w:p>
    <w:p w:rsidR="00725063" w:rsidRDefault="00725063" w:rsidP="00524E79">
      <w:pPr>
        <w:rPr>
          <w:sz w:val="24"/>
          <w:szCs w:val="24"/>
          <w:lang w:val="ru-RU"/>
        </w:rPr>
      </w:pPr>
    </w:p>
    <w:p w:rsidR="00676081" w:rsidRPr="00676081" w:rsidRDefault="00524E79" w:rsidP="00524E79">
      <w:pPr>
        <w:rPr>
          <w:b/>
          <w:color w:val="0000F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144F3E"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524E79" w:rsidRDefault="00524E79" w:rsidP="00524E79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</w:t>
      </w:r>
      <w:r w:rsidRPr="00E701BC">
        <w:rPr>
          <w:rStyle w:val="shorttext"/>
          <w:sz w:val="24"/>
          <w:szCs w:val="24"/>
          <w:lang w:val="ru-RU"/>
        </w:rPr>
        <w:object w:dxaOrig="7283" w:dyaOrig="1204">
          <v:shape id="_x0000_i1028" type="#_x0000_t75" style="width:411.8pt;height:63.9pt" o:ole="">
            <v:imagedata r:id="rId14" o:title=""/>
          </v:shape>
          <o:OLEObject Type="Embed" ProgID="Excel.Sheet.8" ShapeID="_x0000_i1028" DrawAspect="Content" ObjectID="_1563819801" r:id="rId15"/>
        </w:object>
      </w:r>
    </w:p>
    <w:p w:rsidR="00524E79" w:rsidRPr="00674345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 </w:t>
      </w:r>
      <w:r w:rsidRPr="00674345">
        <w:rPr>
          <w:sz w:val="24"/>
          <w:szCs w:val="24"/>
          <w:lang w:val="ru-RU"/>
        </w:rPr>
        <w:t xml:space="preserve">Женщины перебивают доску толщиной на </w:t>
      </w:r>
      <w:smartTag w:uri="urn:schemas-microsoft-com:office:smarttags" w:element="metricconverter">
        <w:smartTagPr>
          <w:attr w:name="ProductID" w:val="5 мм"/>
        </w:smartTagPr>
        <w:r w:rsidRPr="00674345">
          <w:rPr>
            <w:sz w:val="24"/>
            <w:szCs w:val="24"/>
            <w:lang w:val="ru-RU"/>
          </w:rPr>
          <w:t>5 мм</w:t>
        </w:r>
      </w:smartTag>
      <w:r w:rsidRPr="00674345">
        <w:rPr>
          <w:sz w:val="24"/>
          <w:szCs w:val="24"/>
          <w:lang w:val="ru-RU"/>
        </w:rPr>
        <w:t xml:space="preserve"> меньше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206BBF"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 w:rsidRPr="00206BBF"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676081" w:rsidRPr="00206BBF" w:rsidRDefault="00676081" w:rsidP="00524E79">
      <w:pPr>
        <w:rPr>
          <w:sz w:val="24"/>
          <w:szCs w:val="24"/>
          <w:lang w:val="ru-RU"/>
        </w:rPr>
      </w:pPr>
    </w:p>
    <w:p w:rsidR="00063DE8" w:rsidRDefault="00524E79" w:rsidP="00063DE8">
      <w:pPr>
        <w:rPr>
          <w:b/>
          <w:sz w:val="24"/>
          <w:szCs w:val="24"/>
          <w:u w:val="single"/>
          <w:lang w:val="ru-RU"/>
        </w:rPr>
      </w:pPr>
      <w:r w:rsidRPr="001C6762">
        <w:rPr>
          <w:b/>
          <w:sz w:val="24"/>
          <w:szCs w:val="24"/>
          <w:lang w:val="ru-RU"/>
        </w:rPr>
        <w:t xml:space="preserve">  </w:t>
      </w:r>
      <w:r w:rsidRPr="00E701BC">
        <w:rPr>
          <w:rStyle w:val="shorttext"/>
          <w:sz w:val="24"/>
          <w:szCs w:val="24"/>
          <w:lang w:val="ru-RU"/>
        </w:rPr>
        <w:t xml:space="preserve"> </w:t>
      </w:r>
      <w:bookmarkStart w:id="28" w:name="_MON_1369510471"/>
      <w:bookmarkEnd w:id="28"/>
      <w:bookmarkStart w:id="29" w:name="_MON_1369509925"/>
      <w:bookmarkEnd w:id="29"/>
      <w:r w:rsidR="008001B7" w:rsidRPr="00E701BC">
        <w:rPr>
          <w:rStyle w:val="shorttext"/>
          <w:sz w:val="24"/>
          <w:szCs w:val="24"/>
          <w:lang w:val="ru-RU"/>
        </w:rPr>
        <w:object w:dxaOrig="6944" w:dyaOrig="1108">
          <v:shape id="_x0000_i1029" type="#_x0000_t75" style="width:376.2pt;height:58.25pt" o:ole="">
            <v:imagedata r:id="rId16" o:title=""/>
          </v:shape>
          <o:OLEObject Type="Embed" ProgID="Excel.Sheet.8" ShapeID="_x0000_i1029" DrawAspect="Content" ObjectID="_1563819802" r:id="rId17"/>
        </w:object>
      </w:r>
    </w:p>
    <w:p w:rsidR="00063DE8" w:rsidRPr="00063DE8" w:rsidRDefault="00063DE8" w:rsidP="00063DE8">
      <w:pPr>
        <w:rPr>
          <w:rStyle w:val="shorttext"/>
          <w:b/>
          <w:sz w:val="24"/>
          <w:szCs w:val="24"/>
          <w:u w:val="single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  Бой с тенью  осуществляется с  использованием изученной  техники предыдущего раздела. </w:t>
      </w:r>
    </w:p>
    <w:p w:rsidR="00524E79" w:rsidRPr="00063DE8" w:rsidRDefault="00524E79" w:rsidP="00524E79">
      <w:pPr>
        <w:rPr>
          <w:rStyle w:val="shorttext"/>
          <w:sz w:val="24"/>
          <w:szCs w:val="24"/>
        </w:rPr>
      </w:pPr>
    </w:p>
    <w:p w:rsidR="00524E79" w:rsidRDefault="00524E79" w:rsidP="00524E79">
      <w:pPr>
        <w:rPr>
          <w:rStyle w:val="shorttext"/>
          <w:b/>
          <w:sz w:val="28"/>
          <w:szCs w:val="28"/>
          <w:lang w:val="ru-RU"/>
        </w:rPr>
      </w:pPr>
    </w:p>
    <w:p w:rsidR="00524E79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8001B7" w:rsidRDefault="008001B7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7C324F" w:rsidRDefault="007C324F" w:rsidP="00524E79">
      <w:pPr>
        <w:rPr>
          <w:rStyle w:val="shorttext"/>
          <w:sz w:val="24"/>
          <w:szCs w:val="24"/>
          <w:lang w:val="ru-RU"/>
        </w:rPr>
      </w:pPr>
    </w:p>
    <w:p w:rsidR="007C324F" w:rsidRDefault="007C324F" w:rsidP="00524E79">
      <w:pPr>
        <w:rPr>
          <w:rStyle w:val="shorttext"/>
          <w:sz w:val="24"/>
          <w:szCs w:val="24"/>
          <w:lang w:val="ru-RU"/>
        </w:rPr>
      </w:pPr>
    </w:p>
    <w:p w:rsidR="007C324F" w:rsidRDefault="007C324F" w:rsidP="00524E79">
      <w:pPr>
        <w:rPr>
          <w:rStyle w:val="shorttext"/>
          <w:sz w:val="24"/>
          <w:szCs w:val="24"/>
          <w:lang w:val="ru-RU"/>
        </w:rPr>
      </w:pPr>
    </w:p>
    <w:p w:rsidR="007C324F" w:rsidRDefault="007C324F" w:rsidP="00524E79">
      <w:pPr>
        <w:rPr>
          <w:rStyle w:val="shorttext"/>
          <w:sz w:val="24"/>
          <w:szCs w:val="24"/>
          <w:lang w:val="ru-RU"/>
        </w:rPr>
      </w:pPr>
    </w:p>
    <w:p w:rsidR="007C324F" w:rsidRDefault="007C324F" w:rsidP="00524E79">
      <w:pPr>
        <w:rPr>
          <w:rStyle w:val="shorttext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8001B7" w:rsidRDefault="008001B7" w:rsidP="00524E79">
      <w:pPr>
        <w:rPr>
          <w:rStyle w:val="shorttext"/>
          <w:sz w:val="24"/>
          <w:szCs w:val="24"/>
          <w:lang w:val="ru-RU"/>
        </w:rPr>
      </w:pPr>
    </w:p>
    <w:p w:rsidR="0007393F" w:rsidRDefault="0007393F" w:rsidP="00524E79">
      <w:pPr>
        <w:rPr>
          <w:rStyle w:val="shorttext"/>
          <w:sz w:val="24"/>
          <w:szCs w:val="24"/>
          <w:lang w:val="ru-RU"/>
        </w:rPr>
      </w:pPr>
    </w:p>
    <w:p w:rsidR="00524E79" w:rsidRPr="00861297" w:rsidRDefault="00524E79" w:rsidP="00524E79">
      <w:pPr>
        <w:rPr>
          <w:sz w:val="28"/>
          <w:szCs w:val="28"/>
          <w:lang w:val="ru-RU"/>
        </w:rPr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138430</wp:posOffset>
                </wp:positionV>
                <wp:extent cx="114300" cy="571500"/>
                <wp:effectExtent l="13335" t="10160" r="5715" b="889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339110" id="Прямоугольник 2" o:spid="_x0000_s1026" style="position:absolute;margin-left:459pt;margin-top:10.9pt;width: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" fillcolor="black"/>
            </w:pict>
          </mc:Fallback>
        </mc:AlternateContent>
      </w: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057900" cy="571500"/>
                <wp:effectExtent l="13335" t="10160" r="5715" b="88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4728F" id="Прямоугольник 1" o:spid="_x0000_s1026" style="position:absolute;margin-left:0;margin-top:10.9pt;width:477pt;height: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" fillcolor="#fc0" strokecolor="silver"/>
            </w:pict>
          </mc:Fallback>
        </mc:AlternateConten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 w:rsidRPr="00861297">
        <w:rPr>
          <w:sz w:val="28"/>
          <w:szCs w:val="28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524E79" w:rsidRPr="00861297" w:rsidRDefault="00524E79" w:rsidP="00524E79">
      <w:pPr>
        <w:jc w:val="center"/>
        <w:outlineLvl w:val="0"/>
        <w:rPr>
          <w:b/>
          <w:sz w:val="32"/>
          <w:szCs w:val="32"/>
          <w:lang w:val="ru-RU"/>
        </w:rPr>
      </w:pPr>
      <w:r w:rsidRPr="00861297">
        <w:rPr>
          <w:b/>
          <w:sz w:val="32"/>
          <w:szCs w:val="32"/>
          <w:lang w:val="ru-RU"/>
        </w:rPr>
        <w:t>« оранжевый пояс 1 степени »</w:t>
      </w:r>
    </w:p>
    <w:p w:rsidR="00524E79" w:rsidRPr="00861297" w:rsidRDefault="00524E79" w:rsidP="00524E79">
      <w:pPr>
        <w:jc w:val="center"/>
        <w:rPr>
          <w:b/>
          <w:sz w:val="28"/>
          <w:szCs w:val="28"/>
          <w:lang w:val="ru-RU"/>
        </w:rPr>
      </w:pPr>
    </w:p>
    <w:p w:rsidR="00524E79" w:rsidRPr="00350684" w:rsidRDefault="00524E79" w:rsidP="00524E79">
      <w:pPr>
        <w:rPr>
          <w:b/>
          <w:sz w:val="24"/>
          <w:szCs w:val="24"/>
          <w:lang w:val="ru-RU"/>
        </w:rPr>
      </w:pPr>
      <w:r w:rsidRPr="00350684">
        <w:rPr>
          <w:b/>
          <w:sz w:val="24"/>
          <w:szCs w:val="24"/>
          <w:lang w:val="ru-RU"/>
        </w:rPr>
        <w:t>Допускаются спортсмены:</w:t>
      </w:r>
    </w:p>
    <w:p w:rsidR="00524E79" w:rsidRPr="00FF1EED" w:rsidRDefault="00524E79" w:rsidP="00524E79">
      <w:pPr>
        <w:rPr>
          <w:sz w:val="24"/>
          <w:szCs w:val="24"/>
          <w:lang w:val="ru-RU"/>
        </w:rPr>
      </w:pPr>
      <w:r w:rsidRPr="00FF1EED">
        <w:rPr>
          <w:sz w:val="24"/>
          <w:szCs w:val="24"/>
          <w:lang w:val="ru-RU"/>
        </w:rPr>
        <w:t>- имеющие соответствующий уровень подготовки;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- на протяжении года </w:t>
      </w:r>
      <w:r w:rsidR="00755772" w:rsidRPr="00F775B2">
        <w:rPr>
          <w:sz w:val="24"/>
          <w:szCs w:val="24"/>
          <w:lang w:val="ru-RU"/>
        </w:rPr>
        <w:t>участвовавшие в чемпионате</w:t>
      </w:r>
      <w:r w:rsidR="00F775B2" w:rsidRPr="00F775B2">
        <w:rPr>
          <w:sz w:val="24"/>
          <w:szCs w:val="24"/>
          <w:lang w:val="ru-RU"/>
        </w:rPr>
        <w:t xml:space="preserve"> области</w:t>
      </w:r>
      <w:proofErr w:type="gramStart"/>
      <w:r w:rsidR="00755772" w:rsidRPr="00F775B2">
        <w:rPr>
          <w:sz w:val="24"/>
          <w:szCs w:val="24"/>
          <w:lang w:val="ru-RU"/>
        </w:rPr>
        <w:t xml:space="preserve"> </w:t>
      </w:r>
      <w:r w:rsidRPr="00F775B2">
        <w:rPr>
          <w:sz w:val="24"/>
          <w:szCs w:val="24"/>
          <w:lang w:val="ru-RU"/>
        </w:rPr>
        <w:t>;</w:t>
      </w:r>
      <w:proofErr w:type="gramEnd"/>
    </w:p>
    <w:p w:rsidR="00524E79" w:rsidRDefault="00524E79" w:rsidP="00524E79">
      <w:pPr>
        <w:outlineLvl w:val="0"/>
        <w:rPr>
          <w:b/>
          <w:sz w:val="28"/>
          <w:szCs w:val="28"/>
          <w:u w:val="single"/>
          <w:lang w:val="ru-RU"/>
        </w:rPr>
      </w:pPr>
    </w:p>
    <w:p w:rsidR="00524E79" w:rsidRPr="00636D2D" w:rsidRDefault="00524E79" w:rsidP="00524E79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 w:rsidRPr="00636D2D">
        <w:rPr>
          <w:b/>
          <w:color w:val="FF0000"/>
          <w:sz w:val="24"/>
          <w:szCs w:val="24"/>
          <w:u w:val="single"/>
          <w:lang w:val="ru-RU"/>
        </w:rPr>
        <w:t>Раздел 1  Теоретические знания</w:t>
      </w:r>
    </w:p>
    <w:p w:rsidR="00524E79" w:rsidRPr="000E647D" w:rsidRDefault="00524E79" w:rsidP="00524E79">
      <w:pPr>
        <w:outlineLvl w:val="0"/>
        <w:rPr>
          <w:b/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</w:t>
      </w:r>
      <w:r w:rsidRPr="00861297">
        <w:rPr>
          <w:sz w:val="24"/>
          <w:szCs w:val="24"/>
          <w:lang w:val="ru-RU"/>
        </w:rPr>
        <w:t xml:space="preserve">  </w:t>
      </w:r>
      <w:r w:rsidRPr="000E647D">
        <w:rPr>
          <w:color w:val="000000"/>
          <w:sz w:val="24"/>
          <w:szCs w:val="24"/>
          <w:lang w:val="ru-RU"/>
        </w:rPr>
        <w:t>1.1.</w:t>
      </w:r>
      <w:r w:rsidRPr="000E647D">
        <w:rPr>
          <w:b/>
          <w:color w:val="000000"/>
          <w:sz w:val="24"/>
          <w:szCs w:val="24"/>
          <w:lang w:val="ru-RU"/>
        </w:rPr>
        <w:t xml:space="preserve"> </w:t>
      </w:r>
      <w:r w:rsidRPr="000E647D">
        <w:rPr>
          <w:color w:val="000000"/>
          <w:sz w:val="24"/>
          <w:szCs w:val="24"/>
          <w:lang w:val="ru-RU"/>
        </w:rPr>
        <w:t>История развития боевого многоборья</w:t>
      </w:r>
    </w:p>
    <w:p w:rsidR="00524E79" w:rsidRPr="000E647D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  <w:r w:rsidRPr="000E647D">
        <w:rPr>
          <w:color w:val="000000"/>
          <w:sz w:val="24"/>
          <w:szCs w:val="24"/>
          <w:lang w:val="ru-RU"/>
        </w:rPr>
        <w:t xml:space="preserve">  1.2. Морально-этический кодекс бойца-многоборца</w:t>
      </w:r>
    </w:p>
    <w:p w:rsidR="00524E79" w:rsidRPr="000E647D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  <w:r w:rsidRPr="000E647D">
        <w:rPr>
          <w:color w:val="000000"/>
          <w:sz w:val="24"/>
          <w:szCs w:val="24"/>
          <w:lang w:val="ru-RU"/>
        </w:rPr>
        <w:t xml:space="preserve">  1.3. Основы спортивной гигиены</w:t>
      </w:r>
    </w:p>
    <w:p w:rsidR="00524E79" w:rsidRPr="000E647D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  <w:r w:rsidRPr="000E647D">
        <w:rPr>
          <w:color w:val="000000"/>
          <w:sz w:val="24"/>
          <w:szCs w:val="24"/>
          <w:lang w:val="ru-RU"/>
        </w:rPr>
        <w:t xml:space="preserve">  1.4. Основы стрельбы и правила техники безопасности во время стрельбы</w:t>
      </w:r>
    </w:p>
    <w:p w:rsidR="00524E79" w:rsidRPr="000E647D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  <w:r w:rsidRPr="000E647D">
        <w:rPr>
          <w:color w:val="000000"/>
          <w:sz w:val="24"/>
          <w:szCs w:val="24"/>
          <w:lang w:val="ru-RU"/>
        </w:rPr>
        <w:t xml:space="preserve">  1.5. Виды спортивных травм и меры их предотвращения </w:t>
      </w:r>
    </w:p>
    <w:p w:rsidR="00524E79" w:rsidRPr="00755772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  <w:r w:rsidRPr="000E647D">
        <w:rPr>
          <w:color w:val="000000"/>
          <w:sz w:val="24"/>
          <w:szCs w:val="24"/>
          <w:lang w:val="ru-RU"/>
        </w:rPr>
        <w:t xml:space="preserve">  1.6. </w:t>
      </w:r>
      <w:r w:rsidRPr="00417247">
        <w:rPr>
          <w:color w:val="000000"/>
          <w:sz w:val="24"/>
          <w:szCs w:val="24"/>
          <w:lang w:val="ru-RU"/>
        </w:rPr>
        <w:t xml:space="preserve">Правила </w:t>
      </w:r>
      <w:r>
        <w:rPr>
          <w:color w:val="000000"/>
          <w:sz w:val="24"/>
          <w:szCs w:val="24"/>
          <w:lang w:val="ru-RU"/>
        </w:rPr>
        <w:t xml:space="preserve">участия в </w:t>
      </w:r>
      <w:r w:rsidRPr="00417247">
        <w:rPr>
          <w:color w:val="000000"/>
          <w:sz w:val="24"/>
          <w:szCs w:val="24"/>
          <w:lang w:val="ru-RU"/>
        </w:rPr>
        <w:t>соревновани</w:t>
      </w:r>
      <w:r>
        <w:rPr>
          <w:color w:val="000000"/>
          <w:sz w:val="24"/>
          <w:szCs w:val="24"/>
          <w:lang w:val="ru-RU"/>
        </w:rPr>
        <w:t>ях</w:t>
      </w:r>
      <w:r w:rsidRPr="00417247">
        <w:rPr>
          <w:color w:val="000000"/>
          <w:sz w:val="24"/>
          <w:szCs w:val="24"/>
          <w:lang w:val="ru-RU"/>
        </w:rPr>
        <w:t xml:space="preserve"> </w:t>
      </w:r>
      <w:r w:rsidR="00755772">
        <w:rPr>
          <w:color w:val="000000"/>
          <w:sz w:val="24"/>
          <w:szCs w:val="24"/>
          <w:lang w:val="ru-RU"/>
        </w:rPr>
        <w:t>по боевому дв</w:t>
      </w:r>
      <w:r>
        <w:rPr>
          <w:color w:val="000000"/>
          <w:sz w:val="24"/>
          <w:szCs w:val="24"/>
          <w:lang w:val="ru-RU"/>
        </w:rPr>
        <w:t>о</w:t>
      </w:r>
      <w:r w:rsidR="00755772">
        <w:rPr>
          <w:color w:val="000000"/>
          <w:sz w:val="24"/>
          <w:szCs w:val="24"/>
          <w:lang w:val="ru-RU"/>
        </w:rPr>
        <w:t>е</w:t>
      </w:r>
      <w:r>
        <w:rPr>
          <w:color w:val="000000"/>
          <w:sz w:val="24"/>
          <w:szCs w:val="24"/>
          <w:lang w:val="ru-RU"/>
        </w:rPr>
        <w:t>борью. Особенности версий</w:t>
      </w:r>
      <w:r w:rsidRPr="000E647D">
        <w:rPr>
          <w:color w:val="000000"/>
          <w:sz w:val="24"/>
          <w:szCs w:val="24"/>
          <w:lang w:val="ru-RU"/>
        </w:rPr>
        <w:t xml:space="preserve"> </w:t>
      </w: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u w:val="single"/>
          <w:lang w:val="ru-RU"/>
        </w:rPr>
      </w:pPr>
    </w:p>
    <w:p w:rsidR="00524E79" w:rsidRPr="00636D2D" w:rsidRDefault="00524E79" w:rsidP="00524E79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 w:rsidRPr="00636D2D">
        <w:rPr>
          <w:rStyle w:val="shorttext"/>
          <w:b/>
          <w:color w:val="FF0000"/>
          <w:sz w:val="24"/>
          <w:szCs w:val="24"/>
          <w:u w:val="single"/>
          <w:lang w:val="ru-RU"/>
        </w:rPr>
        <w:t>Раздел  2. Общая физическая подготовка  (ОФП)</w:t>
      </w:r>
    </w:p>
    <w:tbl>
      <w:tblPr>
        <w:tblpPr w:leftFromText="180" w:rightFromText="180" w:vertAnchor="text" w:horzAnchor="margin" w:tblpY="253"/>
        <w:tblW w:w="7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01"/>
        <w:gridCol w:w="407"/>
        <w:gridCol w:w="513"/>
        <w:gridCol w:w="567"/>
        <w:gridCol w:w="513"/>
        <w:gridCol w:w="465"/>
        <w:gridCol w:w="513"/>
        <w:gridCol w:w="489"/>
        <w:gridCol w:w="513"/>
        <w:gridCol w:w="523"/>
      </w:tblGrid>
      <w:tr w:rsidR="00524E79" w:rsidRPr="00893258" w:rsidTr="00282AB4">
        <w:tc>
          <w:tcPr>
            <w:tcW w:w="2880" w:type="dxa"/>
            <w:vMerge w:val="restart"/>
            <w:vAlign w:val="center"/>
          </w:tcPr>
          <w:p w:rsidR="00524E79" w:rsidRPr="00065E3B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 w:rsidRPr="00065E3B"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5104" w:type="dxa"/>
            <w:gridSpan w:val="10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524E79" w:rsidRPr="00893258" w:rsidTr="00282AB4"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1008" w:type="dxa"/>
            <w:gridSpan w:val="2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10-11</w:t>
            </w:r>
          </w:p>
        </w:tc>
        <w:tc>
          <w:tcPr>
            <w:tcW w:w="1080" w:type="dxa"/>
            <w:gridSpan w:val="2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12-13</w:t>
            </w:r>
          </w:p>
        </w:tc>
        <w:tc>
          <w:tcPr>
            <w:tcW w:w="978" w:type="dxa"/>
            <w:gridSpan w:val="2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1002" w:type="dxa"/>
            <w:gridSpan w:val="2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36" w:type="dxa"/>
            <w:gridSpan w:val="2"/>
          </w:tcPr>
          <w:p w:rsidR="00524E79" w:rsidRPr="0035068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350684"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524E79" w:rsidRPr="00893258" w:rsidTr="00282AB4">
        <w:trPr>
          <w:trHeight w:val="920"/>
        </w:trPr>
        <w:tc>
          <w:tcPr>
            <w:tcW w:w="2880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601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07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67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65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89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extDirection w:val="btLr"/>
          </w:tcPr>
          <w:p w:rsidR="00524E79" w:rsidRPr="00A53FB4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 w:rsidRPr="00A53FB4"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23" w:type="dxa"/>
            <w:textDirection w:val="btLr"/>
          </w:tcPr>
          <w:p w:rsidR="00524E79" w:rsidRPr="00893258" w:rsidRDefault="00524E79" w:rsidP="00282AB4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Упражнение№1.</w:t>
            </w:r>
            <w:r w:rsidRPr="00893258"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601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07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67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65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89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23" w:type="dxa"/>
            <w:vMerge w:val="restart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Упражнение№2.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</w:t>
            </w:r>
            <w:r>
              <w:rPr>
                <w:sz w:val="18"/>
                <w:szCs w:val="18"/>
                <w:lang w:val="ru-RU"/>
              </w:rPr>
              <w:t xml:space="preserve"> на животе</w:t>
            </w:r>
            <w:r w:rsidRPr="00893258">
              <w:rPr>
                <w:sz w:val="18"/>
                <w:szCs w:val="18"/>
                <w:lang w:val="ru-RU"/>
              </w:rPr>
              <w:t xml:space="preserve">, перейти в положение присед и вернуться в исходное положение. </w:t>
            </w:r>
          </w:p>
        </w:tc>
        <w:tc>
          <w:tcPr>
            <w:tcW w:w="601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40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6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65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89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23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Упражнение№3.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601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0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6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65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89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23" w:type="dxa"/>
            <w:vMerge/>
          </w:tcPr>
          <w:p w:rsidR="00524E79" w:rsidRPr="00893258" w:rsidRDefault="00524E79" w:rsidP="00282AB4">
            <w:pPr>
              <w:pStyle w:val="22"/>
              <w:spacing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524E79" w:rsidRPr="00893258" w:rsidTr="00282AB4">
        <w:tc>
          <w:tcPr>
            <w:tcW w:w="2880" w:type="dxa"/>
          </w:tcPr>
          <w:p w:rsidR="00524E79" w:rsidRPr="00893258" w:rsidRDefault="00524E79" w:rsidP="00282AB4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 w:rsidRPr="00893258">
              <w:rPr>
                <w:b/>
                <w:sz w:val="18"/>
                <w:szCs w:val="18"/>
                <w:lang w:val="ru-RU"/>
              </w:rPr>
              <w:t>Упражнение№4.</w:t>
            </w:r>
            <w:r w:rsidRPr="00893258"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601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0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567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6</w:t>
            </w:r>
          </w:p>
        </w:tc>
        <w:tc>
          <w:tcPr>
            <w:tcW w:w="465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89" w:type="dxa"/>
            <w:vMerge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24E79" w:rsidRPr="00893258" w:rsidRDefault="00524E79" w:rsidP="00282AB4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 w:rsidRPr="00893258"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23" w:type="dxa"/>
            <w:vMerge/>
          </w:tcPr>
          <w:p w:rsidR="00524E79" w:rsidRPr="00893258" w:rsidRDefault="00524E79" w:rsidP="00282AB4">
            <w:pPr>
              <w:pStyle w:val="22"/>
              <w:spacing w:after="0" w:line="360" w:lineRule="auto"/>
              <w:jc w:val="both"/>
              <w:rPr>
                <w:rStyle w:val="shorttext"/>
                <w:sz w:val="20"/>
                <w:szCs w:val="20"/>
                <w:lang w:val="ru-RU"/>
              </w:rPr>
            </w:pPr>
          </w:p>
        </w:tc>
      </w:tr>
    </w:tbl>
    <w:p w:rsidR="00524E79" w:rsidRPr="00350684" w:rsidRDefault="00524E79" w:rsidP="00524E79">
      <w:pPr>
        <w:rPr>
          <w:rStyle w:val="shorttext"/>
          <w:b/>
          <w:color w:val="FF0000"/>
          <w:sz w:val="28"/>
          <w:szCs w:val="28"/>
          <w:u w:val="single"/>
          <w:lang w:val="ru-RU"/>
        </w:rPr>
      </w:pPr>
      <w:r w:rsidRPr="00350684">
        <w:rPr>
          <w:rStyle w:val="shorttext"/>
          <w:b/>
          <w:color w:val="FF0000"/>
          <w:sz w:val="28"/>
          <w:szCs w:val="28"/>
          <w:u w:val="single"/>
          <w:lang w:val="ru-RU"/>
        </w:rPr>
        <w:t xml:space="preserve"> </w:t>
      </w:r>
    </w:p>
    <w:p w:rsidR="00524E79" w:rsidRPr="00861297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Default="00524E79" w:rsidP="00524E79">
      <w:pPr>
        <w:rPr>
          <w:rStyle w:val="shorttext"/>
          <w:b/>
          <w:color w:val="000000"/>
          <w:sz w:val="24"/>
          <w:szCs w:val="24"/>
          <w:lang w:val="ru-RU"/>
        </w:rPr>
      </w:pPr>
    </w:p>
    <w:p w:rsidR="00524E79" w:rsidRPr="0078240E" w:rsidRDefault="00524E79" w:rsidP="00524E79">
      <w:pPr>
        <w:rPr>
          <w:rStyle w:val="shorttext"/>
          <w:color w:val="000000"/>
          <w:sz w:val="24"/>
          <w:szCs w:val="24"/>
          <w:lang w:val="ru-RU"/>
        </w:rPr>
      </w:pPr>
      <w:r w:rsidRPr="0078240E">
        <w:rPr>
          <w:rStyle w:val="shorttext"/>
          <w:color w:val="000000"/>
          <w:sz w:val="24"/>
          <w:szCs w:val="24"/>
          <w:lang w:val="ru-RU"/>
        </w:rPr>
        <w:t>*  Женщины выполняют каждое упражнение на 2 раза меньше ( при 2 подходах)</w:t>
      </w:r>
    </w:p>
    <w:p w:rsidR="00524E79" w:rsidRPr="0078240E" w:rsidRDefault="00524E79" w:rsidP="00524E79">
      <w:pPr>
        <w:rPr>
          <w:rStyle w:val="shorttext"/>
          <w:color w:val="000000"/>
          <w:sz w:val="24"/>
          <w:szCs w:val="24"/>
          <w:lang w:val="ru-RU"/>
        </w:rPr>
      </w:pPr>
      <w:r w:rsidRPr="0078240E">
        <w:rPr>
          <w:rStyle w:val="shorttext"/>
          <w:color w:val="000000"/>
          <w:sz w:val="24"/>
          <w:szCs w:val="24"/>
          <w:lang w:val="ru-RU"/>
        </w:rPr>
        <w:t xml:space="preserve"> и на 3 раза меньше (при 3 подходах)</w:t>
      </w:r>
    </w:p>
    <w:p w:rsidR="00524E79" w:rsidRDefault="00524E79" w:rsidP="00524E79">
      <w:pPr>
        <w:rPr>
          <w:rStyle w:val="shorttext"/>
          <w:sz w:val="24"/>
          <w:szCs w:val="24"/>
          <w:lang w:val="ru-RU"/>
        </w:rPr>
      </w:pPr>
    </w:p>
    <w:p w:rsidR="00524E79" w:rsidRPr="00636D2D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 w:rsidRPr="00636D2D">
        <w:rPr>
          <w:b/>
          <w:color w:val="FF0000"/>
          <w:sz w:val="24"/>
          <w:szCs w:val="24"/>
          <w:u w:val="single"/>
          <w:lang w:val="ru-RU"/>
        </w:rPr>
        <w:t>Раздел 3 Прикладная гимнастика</w:t>
      </w:r>
    </w:p>
    <w:p w:rsidR="00524E79" w:rsidRPr="00040097" w:rsidRDefault="00524E79" w:rsidP="00524E79">
      <w:pPr>
        <w:rPr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3.1. Акробатические элементы</w:t>
      </w:r>
    </w:p>
    <w:p w:rsidR="00524E79" w:rsidRPr="00F775B2" w:rsidRDefault="00524E79" w:rsidP="00524E79">
      <w:pPr>
        <w:rPr>
          <w:b/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3.1.1. Кувырок </w:t>
      </w:r>
      <w:r w:rsidR="00755772" w:rsidRPr="00F775B2">
        <w:rPr>
          <w:sz w:val="24"/>
          <w:szCs w:val="24"/>
          <w:lang w:val="ru-RU"/>
        </w:rPr>
        <w:t xml:space="preserve">через препятствие 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3.1.2. Стойка на руках </w:t>
      </w:r>
      <w:r w:rsidR="00755772" w:rsidRPr="00F775B2">
        <w:rPr>
          <w:sz w:val="24"/>
          <w:szCs w:val="24"/>
          <w:lang w:val="ru-RU"/>
        </w:rPr>
        <w:t>со страховкой</w:t>
      </w:r>
    </w:p>
    <w:p w:rsidR="00524E79" w:rsidRPr="00065E3B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3.1.3</w:t>
      </w:r>
      <w:r w:rsidRPr="00065E3B">
        <w:rPr>
          <w:sz w:val="24"/>
          <w:szCs w:val="24"/>
          <w:lang w:val="ru-RU"/>
        </w:rPr>
        <w:t xml:space="preserve">. Продольный шпагат </w:t>
      </w:r>
      <w:r>
        <w:rPr>
          <w:sz w:val="24"/>
          <w:szCs w:val="24"/>
          <w:lang w:val="ru-RU"/>
        </w:rPr>
        <w:t xml:space="preserve">с просветом </w:t>
      </w:r>
      <w:r w:rsidRPr="00065E3B">
        <w:rPr>
          <w:sz w:val="24"/>
          <w:szCs w:val="24"/>
          <w:lang w:val="ru-RU"/>
        </w:rPr>
        <w:t xml:space="preserve">не более </w:t>
      </w:r>
      <w:smartTag w:uri="urn:schemas-microsoft-com:office:smarttags" w:element="metricconverter">
        <w:smartTagPr>
          <w:attr w:name="ProductID" w:val="15 см"/>
        </w:smartTagPr>
        <w:r w:rsidRPr="00065E3B">
          <w:rPr>
            <w:sz w:val="24"/>
            <w:szCs w:val="24"/>
            <w:lang w:val="ru-RU"/>
          </w:rPr>
          <w:t>15 см</w:t>
        </w:r>
      </w:smartTag>
      <w:r w:rsidRPr="00065E3B">
        <w:rPr>
          <w:sz w:val="24"/>
          <w:szCs w:val="24"/>
          <w:lang w:val="ru-RU"/>
        </w:rPr>
        <w:t>.</w:t>
      </w:r>
    </w:p>
    <w:p w:rsidR="00524E79" w:rsidRPr="00E701BC" w:rsidRDefault="00524E79" w:rsidP="00524E79">
      <w:pPr>
        <w:rPr>
          <w:sz w:val="24"/>
          <w:szCs w:val="24"/>
          <w:lang w:val="ru-RU"/>
        </w:rPr>
      </w:pPr>
      <w:r w:rsidRPr="00065E3B">
        <w:rPr>
          <w:sz w:val="24"/>
          <w:szCs w:val="24"/>
          <w:lang w:val="ru-RU"/>
        </w:rPr>
        <w:t>3.1.</w:t>
      </w:r>
      <w:r>
        <w:rPr>
          <w:sz w:val="24"/>
          <w:szCs w:val="24"/>
          <w:lang w:val="ru-RU"/>
        </w:rPr>
        <w:t>4</w:t>
      </w:r>
      <w:r w:rsidRPr="00065E3B">
        <w:rPr>
          <w:sz w:val="24"/>
          <w:szCs w:val="24"/>
          <w:lang w:val="ru-RU"/>
        </w:rPr>
        <w:t>. Поперечный</w:t>
      </w:r>
      <w:r>
        <w:rPr>
          <w:sz w:val="24"/>
          <w:szCs w:val="24"/>
          <w:lang w:val="ru-RU"/>
        </w:rPr>
        <w:t xml:space="preserve"> шпагат с просветом не более </w:t>
      </w:r>
      <w:smartTag w:uri="urn:schemas-microsoft-com:office:smarttags" w:element="metricconverter">
        <w:smartTagPr>
          <w:attr w:name="ProductID" w:val="20 см"/>
        </w:smartTagPr>
        <w:r>
          <w:rPr>
            <w:sz w:val="24"/>
            <w:szCs w:val="24"/>
            <w:lang w:val="ru-RU"/>
          </w:rPr>
          <w:t>20 см</w:t>
        </w:r>
      </w:smartTag>
      <w:r>
        <w:rPr>
          <w:sz w:val="24"/>
          <w:szCs w:val="24"/>
          <w:lang w:val="ru-RU"/>
        </w:rPr>
        <w:t>.</w:t>
      </w:r>
    </w:p>
    <w:p w:rsidR="00524E79" w:rsidRPr="00165F2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65F21"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 w:rsidRPr="00165F21"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755772">
        <w:rPr>
          <w:b/>
          <w:color w:val="0000FF"/>
          <w:sz w:val="24"/>
          <w:szCs w:val="24"/>
          <w:lang w:val="ru-RU"/>
        </w:rPr>
        <w:t xml:space="preserve"> (</w:t>
      </w:r>
      <w:proofErr w:type="spellStart"/>
      <w:r w:rsidR="00755772">
        <w:rPr>
          <w:b/>
          <w:color w:val="0000FF"/>
          <w:sz w:val="24"/>
          <w:szCs w:val="24"/>
          <w:lang w:val="ru-RU"/>
        </w:rPr>
        <w:t>отсусвует</w:t>
      </w:r>
      <w:proofErr w:type="spellEnd"/>
      <w:r w:rsidR="00755772">
        <w:rPr>
          <w:b/>
          <w:color w:val="0000FF"/>
          <w:sz w:val="24"/>
          <w:szCs w:val="24"/>
          <w:lang w:val="ru-RU"/>
        </w:rPr>
        <w:t>)</w:t>
      </w:r>
    </w:p>
    <w:p w:rsidR="00524E79" w:rsidRPr="00861297" w:rsidRDefault="00524E79" w:rsidP="00524E79">
      <w:pPr>
        <w:rPr>
          <w:rFonts w:hAnsi="Symbol"/>
          <w:sz w:val="24"/>
          <w:szCs w:val="24"/>
          <w:lang w:val="ru-RU"/>
        </w:rPr>
      </w:pPr>
      <w:r w:rsidRPr="00861297">
        <w:rPr>
          <w:sz w:val="24"/>
          <w:szCs w:val="24"/>
          <w:lang w:val="ru-RU"/>
        </w:rPr>
        <w:t xml:space="preserve">     </w:t>
      </w:r>
    </w:p>
    <w:p w:rsidR="00524E79" w:rsidRPr="00165F21" w:rsidRDefault="00524E79" w:rsidP="00524E79">
      <w:pPr>
        <w:outlineLvl w:val="0"/>
        <w:rPr>
          <w:color w:val="FF0000"/>
          <w:sz w:val="24"/>
          <w:szCs w:val="24"/>
          <w:lang w:val="ru-RU"/>
        </w:rPr>
      </w:pPr>
      <w:r w:rsidRPr="00636D2D">
        <w:rPr>
          <w:b/>
          <w:color w:val="FF0000"/>
          <w:sz w:val="24"/>
          <w:szCs w:val="24"/>
          <w:u w:val="single"/>
          <w:lang w:val="ru-RU"/>
        </w:rPr>
        <w:t>Раздел 4  Боевая техника</w:t>
      </w:r>
      <w:r w:rsidRPr="00165F21">
        <w:rPr>
          <w:b/>
          <w:color w:val="FF0000"/>
          <w:sz w:val="28"/>
          <w:szCs w:val="28"/>
          <w:u w:val="single"/>
          <w:lang w:val="ru-RU"/>
        </w:rPr>
        <w:t xml:space="preserve"> </w:t>
      </w:r>
      <w:r w:rsidRPr="00165F21">
        <w:rPr>
          <w:color w:val="FF0000"/>
          <w:sz w:val="24"/>
          <w:szCs w:val="24"/>
          <w:lang w:val="ru-RU"/>
        </w:rPr>
        <w:t xml:space="preserve">( все удары и комбинации </w:t>
      </w:r>
      <w:r w:rsidR="00BD12AB">
        <w:rPr>
          <w:color w:val="FF0000"/>
          <w:sz w:val="24"/>
          <w:szCs w:val="24"/>
          <w:lang w:val="ru-RU"/>
        </w:rPr>
        <w:t xml:space="preserve">начинаются с </w:t>
      </w:r>
      <w:proofErr w:type="spellStart"/>
      <w:r w:rsidR="00BD12AB">
        <w:rPr>
          <w:color w:val="FF0000"/>
          <w:sz w:val="24"/>
          <w:szCs w:val="24"/>
          <w:lang w:val="ru-RU"/>
        </w:rPr>
        <w:t>полуволни</w:t>
      </w:r>
      <w:proofErr w:type="spellEnd"/>
      <w:r w:rsidR="00BD12AB">
        <w:rPr>
          <w:color w:val="FF0000"/>
          <w:sz w:val="24"/>
          <w:szCs w:val="24"/>
          <w:lang w:val="ru-RU"/>
        </w:rPr>
        <w:t xml:space="preserve"> или </w:t>
      </w:r>
      <w:proofErr w:type="spellStart"/>
      <w:r w:rsidR="00BD12AB">
        <w:rPr>
          <w:color w:val="FF0000"/>
          <w:sz w:val="24"/>
          <w:szCs w:val="24"/>
          <w:lang w:val="ru-RU"/>
        </w:rPr>
        <w:t>волни</w:t>
      </w:r>
      <w:proofErr w:type="spellEnd"/>
      <w:r w:rsidRPr="00165F21">
        <w:rPr>
          <w:color w:val="FF0000"/>
          <w:sz w:val="24"/>
          <w:szCs w:val="24"/>
          <w:lang w:val="ru-RU"/>
        </w:rPr>
        <w:t>).</w:t>
      </w:r>
    </w:p>
    <w:p w:rsidR="00524E79" w:rsidRPr="007B1CC6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 w:rsidRPr="007B1CC6">
        <w:rPr>
          <w:b/>
          <w:color w:val="0000FF"/>
          <w:sz w:val="24"/>
          <w:szCs w:val="24"/>
          <w:lang w:val="ru-RU"/>
        </w:rPr>
        <w:t xml:space="preserve">4.1. </w:t>
      </w:r>
      <w:r>
        <w:rPr>
          <w:b/>
          <w:color w:val="0000FF"/>
          <w:sz w:val="24"/>
          <w:szCs w:val="24"/>
          <w:lang w:val="ru-RU"/>
        </w:rPr>
        <w:t>Стойки. Перемена стоек</w:t>
      </w:r>
      <w:r w:rsidRPr="007B1CC6">
        <w:rPr>
          <w:color w:val="000000"/>
          <w:sz w:val="24"/>
          <w:szCs w:val="24"/>
          <w:lang w:val="ru-RU"/>
        </w:rPr>
        <w:t xml:space="preserve"> (отсутствует)</w:t>
      </w:r>
    </w:p>
    <w:p w:rsidR="00524E79" w:rsidRDefault="00524E79" w:rsidP="00524E79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</w:p>
    <w:p w:rsidR="00755772" w:rsidRPr="00F775B2" w:rsidRDefault="00755772" w:rsidP="00524E79">
      <w:pPr>
        <w:outlineLvl w:val="0"/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4.2.1. Передвижение на </w:t>
      </w:r>
      <w:r w:rsidR="00F775B2" w:rsidRPr="00F775B2">
        <w:rPr>
          <w:sz w:val="24"/>
          <w:szCs w:val="24"/>
          <w:lang w:val="ru-RU"/>
        </w:rPr>
        <w:t>«</w:t>
      </w:r>
      <w:r w:rsidRPr="00F775B2">
        <w:rPr>
          <w:sz w:val="24"/>
          <w:szCs w:val="24"/>
          <w:lang w:val="ru-RU"/>
        </w:rPr>
        <w:t>полуволне</w:t>
      </w:r>
      <w:r w:rsidR="00F775B2" w:rsidRPr="00F775B2">
        <w:rPr>
          <w:sz w:val="24"/>
          <w:szCs w:val="24"/>
          <w:lang w:val="ru-RU"/>
        </w:rPr>
        <w:t>»</w:t>
      </w:r>
      <w:r w:rsidRPr="00F775B2">
        <w:rPr>
          <w:sz w:val="24"/>
          <w:szCs w:val="24"/>
          <w:lang w:val="ru-RU"/>
        </w:rPr>
        <w:t xml:space="preserve"> </w:t>
      </w:r>
    </w:p>
    <w:p w:rsidR="00755772" w:rsidRPr="00F775B2" w:rsidRDefault="00755772" w:rsidP="00524E79">
      <w:pPr>
        <w:outlineLvl w:val="0"/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lastRenderedPageBreak/>
        <w:t xml:space="preserve">4.2.2. Передвижение на </w:t>
      </w:r>
      <w:r w:rsidR="00F775B2" w:rsidRPr="00F775B2">
        <w:rPr>
          <w:sz w:val="24"/>
          <w:szCs w:val="24"/>
          <w:lang w:val="ru-RU"/>
        </w:rPr>
        <w:t>«</w:t>
      </w:r>
      <w:r w:rsidRPr="00F775B2">
        <w:rPr>
          <w:sz w:val="24"/>
          <w:szCs w:val="24"/>
          <w:lang w:val="ru-RU"/>
        </w:rPr>
        <w:t>волне</w:t>
      </w:r>
      <w:r w:rsidR="00F775B2" w:rsidRPr="00F775B2">
        <w:rPr>
          <w:sz w:val="24"/>
          <w:szCs w:val="24"/>
          <w:lang w:val="ru-RU"/>
        </w:rPr>
        <w:t>»</w:t>
      </w:r>
    </w:p>
    <w:p w:rsidR="00524E79" w:rsidRPr="00165F21" w:rsidRDefault="00524E79" w:rsidP="00524E79">
      <w:pPr>
        <w:outlineLvl w:val="0"/>
        <w:rPr>
          <w:b/>
          <w:color w:val="0000FF"/>
          <w:sz w:val="28"/>
          <w:szCs w:val="28"/>
          <w:u w:val="single"/>
          <w:lang w:val="ru-RU"/>
        </w:rPr>
      </w:pPr>
      <w:r w:rsidRPr="00165F21">
        <w:rPr>
          <w:b/>
          <w:color w:val="0000FF"/>
          <w:sz w:val="24"/>
          <w:szCs w:val="24"/>
          <w:lang w:val="ru-RU"/>
        </w:rPr>
        <w:t>4.</w:t>
      </w:r>
      <w:r>
        <w:rPr>
          <w:b/>
          <w:color w:val="0000FF"/>
          <w:sz w:val="24"/>
          <w:szCs w:val="24"/>
          <w:lang w:val="ru-RU"/>
        </w:rPr>
        <w:t>3</w:t>
      </w:r>
      <w:r w:rsidRPr="00165F21">
        <w:rPr>
          <w:b/>
          <w:color w:val="0000FF"/>
          <w:sz w:val="24"/>
          <w:szCs w:val="24"/>
          <w:lang w:val="ru-RU"/>
        </w:rPr>
        <w:t>. Техника ударов руками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4.3.1.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</w:t>
      </w:r>
      <w:r w:rsidRPr="0086129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4.3.2.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 xml:space="preserve">, боковой </w:t>
      </w:r>
      <w:r>
        <w:rPr>
          <w:sz w:val="24"/>
          <w:szCs w:val="24"/>
          <w:lang w:val="ru-RU"/>
        </w:rPr>
        <w:t>у</w:t>
      </w:r>
      <w:r w:rsidRPr="00861297">
        <w:rPr>
          <w:sz w:val="24"/>
          <w:szCs w:val="24"/>
          <w:lang w:val="ru-RU"/>
        </w:rPr>
        <w:t xml:space="preserve">дар </w:t>
      </w:r>
      <w:r>
        <w:rPr>
          <w:sz w:val="24"/>
          <w:szCs w:val="24"/>
          <w:lang w:val="ru-RU"/>
        </w:rPr>
        <w:t xml:space="preserve">передней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86129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</w:p>
    <w:p w:rsidR="00BD12AB" w:rsidRDefault="00BD12AB" w:rsidP="00BD12AB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4.3.3.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 </w:t>
      </w:r>
    </w:p>
    <w:p w:rsidR="00BD12AB" w:rsidRDefault="00BD12AB" w:rsidP="00BD12AB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</w:t>
      </w:r>
      <w:r w:rsidRPr="00861297">
        <w:rPr>
          <w:sz w:val="24"/>
          <w:szCs w:val="24"/>
          <w:lang w:val="ru-RU"/>
        </w:rPr>
        <w:t xml:space="preserve">прямой удар </w:t>
      </w:r>
      <w:r>
        <w:rPr>
          <w:sz w:val="24"/>
          <w:szCs w:val="24"/>
          <w:lang w:val="ru-RU"/>
        </w:rPr>
        <w:t xml:space="preserve">передней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>боковой удар</w:t>
      </w:r>
      <w:r>
        <w:rPr>
          <w:sz w:val="24"/>
          <w:szCs w:val="24"/>
          <w:lang w:val="ru-RU"/>
        </w:rPr>
        <w:t xml:space="preserve"> дальней </w:t>
      </w:r>
    </w:p>
    <w:p w:rsidR="00524E79" w:rsidRPr="00861297" w:rsidRDefault="00BD12AB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 голову</w:t>
      </w:r>
    </w:p>
    <w:p w:rsidR="00BD12AB" w:rsidRDefault="00524E79" w:rsidP="00BD12AB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4.3.4. </w:t>
      </w:r>
      <w:r w:rsidR="00BD12AB">
        <w:rPr>
          <w:sz w:val="24"/>
          <w:szCs w:val="24"/>
          <w:lang w:val="ru-RU"/>
        </w:rPr>
        <w:t>П</w:t>
      </w:r>
      <w:r w:rsidR="00BD12AB" w:rsidRPr="00861297">
        <w:rPr>
          <w:sz w:val="24"/>
          <w:szCs w:val="24"/>
          <w:lang w:val="ru-RU"/>
        </w:rPr>
        <w:t>рямой удар</w:t>
      </w:r>
      <w:r w:rsidR="00BD12AB">
        <w:rPr>
          <w:sz w:val="24"/>
          <w:szCs w:val="24"/>
          <w:lang w:val="ru-RU"/>
        </w:rPr>
        <w:t xml:space="preserve"> передней</w:t>
      </w:r>
      <w:r w:rsidR="00BD12AB" w:rsidRPr="00861297">
        <w:rPr>
          <w:sz w:val="24"/>
          <w:szCs w:val="24"/>
          <w:lang w:val="ru-RU"/>
        </w:rPr>
        <w:t xml:space="preserve"> рукой</w:t>
      </w:r>
      <w:r w:rsidR="00BD12AB">
        <w:rPr>
          <w:sz w:val="24"/>
          <w:szCs w:val="24"/>
          <w:lang w:val="ru-RU"/>
        </w:rPr>
        <w:t xml:space="preserve"> в голову</w:t>
      </w:r>
      <w:r w:rsidR="00BD12AB" w:rsidRPr="00861297">
        <w:rPr>
          <w:sz w:val="24"/>
          <w:szCs w:val="24"/>
          <w:lang w:val="ru-RU"/>
        </w:rPr>
        <w:t>, прямой удар</w:t>
      </w:r>
      <w:r w:rsidR="00BD12AB">
        <w:rPr>
          <w:sz w:val="24"/>
          <w:szCs w:val="24"/>
          <w:lang w:val="ru-RU"/>
        </w:rPr>
        <w:t xml:space="preserve"> дальней</w:t>
      </w:r>
      <w:r w:rsidR="00BD12AB" w:rsidRPr="00861297">
        <w:rPr>
          <w:sz w:val="24"/>
          <w:szCs w:val="24"/>
          <w:lang w:val="ru-RU"/>
        </w:rPr>
        <w:t xml:space="preserve"> рукой</w:t>
      </w:r>
      <w:r w:rsidR="00BD12AB">
        <w:rPr>
          <w:sz w:val="24"/>
          <w:szCs w:val="24"/>
          <w:lang w:val="ru-RU"/>
        </w:rPr>
        <w:t xml:space="preserve"> в  </w:t>
      </w:r>
    </w:p>
    <w:p w:rsidR="00BD12AB" w:rsidRDefault="00BD12AB" w:rsidP="00BD12AB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</w:t>
      </w:r>
      <w:r w:rsidRPr="0086129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голову, </w:t>
      </w:r>
      <w:r w:rsidRPr="00861297">
        <w:rPr>
          <w:sz w:val="24"/>
          <w:szCs w:val="24"/>
          <w:lang w:val="ru-RU"/>
        </w:rPr>
        <w:t xml:space="preserve">боковой удар </w:t>
      </w:r>
      <w:r>
        <w:rPr>
          <w:sz w:val="24"/>
          <w:szCs w:val="24"/>
          <w:lang w:val="ru-RU"/>
        </w:rPr>
        <w:t xml:space="preserve">дальней </w:t>
      </w:r>
    </w:p>
    <w:p w:rsidR="00524E79" w:rsidRDefault="00BD12AB" w:rsidP="00BD12AB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  </w:t>
      </w:r>
    </w:p>
    <w:p w:rsidR="00524E79" w:rsidRPr="001F06D1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 w:rsidRPr="00257038">
        <w:rPr>
          <w:b/>
          <w:sz w:val="24"/>
          <w:szCs w:val="24"/>
          <w:lang w:val="ru-RU"/>
        </w:rPr>
        <w:t xml:space="preserve">  </w:t>
      </w:r>
    </w:p>
    <w:p w:rsidR="00524E79" w:rsidRPr="00165F21" w:rsidRDefault="00524E79" w:rsidP="00524E79">
      <w:pPr>
        <w:rPr>
          <w:color w:val="0000FF"/>
          <w:sz w:val="24"/>
          <w:szCs w:val="24"/>
          <w:lang w:val="ru-RU"/>
        </w:rPr>
      </w:pPr>
      <w:r w:rsidRPr="00165F21">
        <w:rPr>
          <w:b/>
          <w:color w:val="0000FF"/>
          <w:sz w:val="24"/>
          <w:szCs w:val="24"/>
          <w:lang w:val="ru-RU"/>
        </w:rPr>
        <w:t>4.</w:t>
      </w:r>
      <w:r>
        <w:rPr>
          <w:b/>
          <w:color w:val="0000FF"/>
          <w:sz w:val="24"/>
          <w:szCs w:val="24"/>
          <w:lang w:val="ru-RU"/>
        </w:rPr>
        <w:t>4</w:t>
      </w:r>
      <w:r w:rsidRPr="00165F21">
        <w:rPr>
          <w:b/>
          <w:color w:val="0000FF"/>
          <w:sz w:val="24"/>
          <w:szCs w:val="24"/>
          <w:lang w:val="ru-RU"/>
        </w:rPr>
        <w:t>. Техника ударов ногами</w:t>
      </w:r>
      <w:r w:rsidRPr="00165F21">
        <w:rPr>
          <w:color w:val="0000FF"/>
          <w:sz w:val="24"/>
          <w:szCs w:val="24"/>
          <w:lang w:val="ru-RU"/>
        </w:rPr>
        <w:t xml:space="preserve">   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4.4.1. </w:t>
      </w:r>
      <w:r w:rsidR="008C6C5D">
        <w:rPr>
          <w:sz w:val="24"/>
          <w:szCs w:val="24"/>
          <w:lang w:val="ru-RU"/>
        </w:rPr>
        <w:t>Боковой удар передней ногой в корпус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4.4.2. </w:t>
      </w:r>
      <w:r w:rsidR="008C6C5D">
        <w:rPr>
          <w:sz w:val="24"/>
          <w:szCs w:val="24"/>
          <w:lang w:val="ru-RU"/>
        </w:rPr>
        <w:t xml:space="preserve">Боковой удар </w:t>
      </w:r>
      <w:r w:rsidR="008C6C5D" w:rsidRPr="00861297">
        <w:rPr>
          <w:sz w:val="24"/>
          <w:szCs w:val="24"/>
          <w:lang w:val="ru-RU"/>
        </w:rPr>
        <w:t>ногой в корпус</w:t>
      </w:r>
      <w:r w:rsidR="008C6C5D">
        <w:rPr>
          <w:sz w:val="24"/>
          <w:szCs w:val="24"/>
          <w:lang w:val="ru-RU"/>
        </w:rPr>
        <w:t xml:space="preserve"> с разворотом через спину</w:t>
      </w:r>
    </w:p>
    <w:p w:rsidR="00524E79" w:rsidRDefault="008C6C5D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4.4.3</w:t>
      </w:r>
      <w:r w:rsidR="00524E79">
        <w:rPr>
          <w:sz w:val="24"/>
          <w:szCs w:val="24"/>
          <w:lang w:val="ru-RU"/>
        </w:rPr>
        <w:t>.</w:t>
      </w:r>
      <w:r w:rsidR="00524E79" w:rsidRPr="00861297">
        <w:rPr>
          <w:sz w:val="24"/>
          <w:szCs w:val="24"/>
          <w:lang w:val="ru-RU"/>
        </w:rPr>
        <w:t xml:space="preserve"> </w:t>
      </w:r>
      <w:r w:rsidR="00524E79">
        <w:rPr>
          <w:sz w:val="24"/>
          <w:szCs w:val="24"/>
          <w:lang w:val="ru-RU"/>
        </w:rPr>
        <w:t>К</w:t>
      </w:r>
      <w:r w:rsidR="00524E79" w:rsidRPr="00861297">
        <w:rPr>
          <w:sz w:val="24"/>
          <w:szCs w:val="24"/>
          <w:lang w:val="ru-RU"/>
        </w:rPr>
        <w:t>руговой удар</w:t>
      </w:r>
      <w:r w:rsidR="00524E79">
        <w:rPr>
          <w:sz w:val="24"/>
          <w:szCs w:val="24"/>
          <w:lang w:val="ru-RU"/>
        </w:rPr>
        <w:t xml:space="preserve"> передней</w:t>
      </w:r>
      <w:r w:rsidR="00524E79" w:rsidRPr="00861297">
        <w:rPr>
          <w:sz w:val="24"/>
          <w:szCs w:val="24"/>
          <w:lang w:val="ru-RU"/>
        </w:rPr>
        <w:t xml:space="preserve"> ногой</w:t>
      </w:r>
      <w:r w:rsidR="00524E79">
        <w:rPr>
          <w:sz w:val="24"/>
          <w:szCs w:val="24"/>
          <w:lang w:val="ru-RU"/>
        </w:rPr>
        <w:t xml:space="preserve"> в голову</w:t>
      </w:r>
      <w:r w:rsidR="00524E79" w:rsidRPr="00861297">
        <w:rPr>
          <w:sz w:val="24"/>
          <w:szCs w:val="24"/>
          <w:lang w:val="ru-RU"/>
        </w:rPr>
        <w:t>, боковой удар ногой</w:t>
      </w:r>
      <w:r w:rsidR="00524E79">
        <w:rPr>
          <w:sz w:val="24"/>
          <w:szCs w:val="24"/>
          <w:lang w:val="ru-RU"/>
        </w:rPr>
        <w:t xml:space="preserve"> в корпус</w:t>
      </w:r>
      <w:r w:rsidR="00524E79" w:rsidRPr="00861297">
        <w:rPr>
          <w:sz w:val="24"/>
          <w:szCs w:val="24"/>
          <w:lang w:val="ru-RU"/>
        </w:rPr>
        <w:t xml:space="preserve"> </w:t>
      </w:r>
      <w:r w:rsidR="00524E79">
        <w:rPr>
          <w:sz w:val="24"/>
          <w:szCs w:val="24"/>
          <w:lang w:val="ru-RU"/>
        </w:rPr>
        <w:t xml:space="preserve"> 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 w:rsidRPr="00861297">
        <w:rPr>
          <w:sz w:val="24"/>
          <w:szCs w:val="24"/>
          <w:lang w:val="ru-RU"/>
        </w:rPr>
        <w:t xml:space="preserve">с промежуточной </w:t>
      </w:r>
      <w:r>
        <w:rPr>
          <w:sz w:val="24"/>
          <w:szCs w:val="24"/>
          <w:lang w:val="ru-RU"/>
        </w:rPr>
        <w:t>п</w:t>
      </w:r>
      <w:r w:rsidRPr="00861297">
        <w:rPr>
          <w:sz w:val="24"/>
          <w:szCs w:val="24"/>
          <w:lang w:val="ru-RU"/>
        </w:rPr>
        <w:t>остановкой</w:t>
      </w:r>
      <w:r>
        <w:rPr>
          <w:sz w:val="24"/>
          <w:szCs w:val="24"/>
          <w:lang w:val="ru-RU"/>
        </w:rPr>
        <w:t xml:space="preserve"> ноги</w:t>
      </w:r>
    </w:p>
    <w:p w:rsidR="00524E79" w:rsidRDefault="008C6C5D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4.4.4</w:t>
      </w:r>
      <w:r w:rsidR="00524E79">
        <w:rPr>
          <w:sz w:val="24"/>
          <w:szCs w:val="24"/>
          <w:lang w:val="ru-RU"/>
        </w:rPr>
        <w:t>. К</w:t>
      </w:r>
      <w:r w:rsidR="00524E79" w:rsidRPr="00861297">
        <w:rPr>
          <w:sz w:val="24"/>
          <w:szCs w:val="24"/>
          <w:lang w:val="ru-RU"/>
        </w:rPr>
        <w:t>руговой удар</w:t>
      </w:r>
      <w:r w:rsidR="00524E79">
        <w:rPr>
          <w:sz w:val="24"/>
          <w:szCs w:val="24"/>
          <w:lang w:val="ru-RU"/>
        </w:rPr>
        <w:t xml:space="preserve"> дальней</w:t>
      </w:r>
      <w:r w:rsidR="00524E79" w:rsidRPr="00861297">
        <w:rPr>
          <w:sz w:val="24"/>
          <w:szCs w:val="24"/>
          <w:lang w:val="ru-RU"/>
        </w:rPr>
        <w:t xml:space="preserve"> ногой</w:t>
      </w:r>
      <w:r w:rsidR="00524E79">
        <w:rPr>
          <w:sz w:val="24"/>
          <w:szCs w:val="24"/>
          <w:lang w:val="ru-RU"/>
        </w:rPr>
        <w:t xml:space="preserve"> в голову</w:t>
      </w:r>
      <w:r w:rsidR="00524E79" w:rsidRPr="00861297">
        <w:rPr>
          <w:sz w:val="24"/>
          <w:szCs w:val="24"/>
          <w:lang w:val="ru-RU"/>
        </w:rPr>
        <w:t>, боковой удар ногой</w:t>
      </w:r>
      <w:r w:rsidR="00524E79">
        <w:rPr>
          <w:sz w:val="24"/>
          <w:szCs w:val="24"/>
          <w:lang w:val="ru-RU"/>
        </w:rPr>
        <w:t xml:space="preserve"> в голову 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с промежуточной постановкой ноги</w:t>
      </w:r>
    </w:p>
    <w:p w:rsidR="00524E79" w:rsidRDefault="00524E79" w:rsidP="00524E79">
      <w:pPr>
        <w:rPr>
          <w:b/>
          <w:sz w:val="24"/>
          <w:szCs w:val="24"/>
          <w:lang w:val="ru-RU"/>
        </w:rPr>
      </w:pPr>
    </w:p>
    <w:p w:rsidR="00524E79" w:rsidRPr="00165F2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65F21">
        <w:rPr>
          <w:b/>
          <w:color w:val="0000FF"/>
          <w:sz w:val="24"/>
          <w:szCs w:val="24"/>
          <w:lang w:val="ru-RU"/>
        </w:rPr>
        <w:t>4.</w:t>
      </w:r>
      <w:r>
        <w:rPr>
          <w:b/>
          <w:color w:val="0000FF"/>
          <w:sz w:val="24"/>
          <w:szCs w:val="24"/>
          <w:lang w:val="ru-RU"/>
        </w:rPr>
        <w:t>5</w:t>
      </w:r>
      <w:r w:rsidRPr="00165F21">
        <w:rPr>
          <w:b/>
          <w:color w:val="0000FF"/>
          <w:sz w:val="24"/>
          <w:szCs w:val="24"/>
          <w:lang w:val="ru-RU"/>
        </w:rPr>
        <w:t>. Серийно-комбинационные удары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4.5.1. П</w:t>
      </w:r>
      <w:r w:rsidRPr="00861297">
        <w:rPr>
          <w:sz w:val="24"/>
          <w:szCs w:val="24"/>
          <w:lang w:val="ru-RU"/>
        </w:rPr>
        <w:t xml:space="preserve">рямой удар </w:t>
      </w:r>
      <w:r>
        <w:rPr>
          <w:sz w:val="24"/>
          <w:szCs w:val="24"/>
          <w:lang w:val="ru-RU"/>
        </w:rPr>
        <w:t xml:space="preserve">дальней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 xml:space="preserve">, боковой </w:t>
      </w:r>
      <w:r>
        <w:rPr>
          <w:sz w:val="24"/>
          <w:szCs w:val="24"/>
          <w:lang w:val="ru-RU"/>
        </w:rPr>
        <w:t>у</w:t>
      </w:r>
      <w:r w:rsidRPr="00861297">
        <w:rPr>
          <w:sz w:val="24"/>
          <w:szCs w:val="24"/>
          <w:lang w:val="ru-RU"/>
        </w:rPr>
        <w:t>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</w:t>
      </w:r>
      <w:r w:rsidRPr="00861297">
        <w:rPr>
          <w:sz w:val="24"/>
          <w:szCs w:val="24"/>
          <w:lang w:val="ru-RU"/>
        </w:rPr>
        <w:t xml:space="preserve">, прямой удар </w:t>
      </w:r>
      <w:r>
        <w:rPr>
          <w:sz w:val="24"/>
          <w:szCs w:val="24"/>
          <w:lang w:val="ru-RU"/>
        </w:rPr>
        <w:t xml:space="preserve">дальней </w:t>
      </w:r>
      <w:r w:rsidRPr="00861297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корпус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4.5.2.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861297">
        <w:rPr>
          <w:sz w:val="24"/>
          <w:szCs w:val="24"/>
          <w:lang w:val="ru-RU"/>
        </w:rPr>
        <w:t xml:space="preserve">, боковой удар </w:t>
      </w:r>
      <w:r>
        <w:rPr>
          <w:sz w:val="24"/>
          <w:szCs w:val="24"/>
          <w:lang w:val="ru-RU"/>
        </w:rPr>
        <w:t xml:space="preserve">передней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 xml:space="preserve">круговой удар </w:t>
      </w:r>
      <w:r>
        <w:rPr>
          <w:sz w:val="24"/>
          <w:szCs w:val="24"/>
          <w:lang w:val="ru-RU"/>
        </w:rPr>
        <w:t>дальней</w:t>
      </w:r>
      <w:r w:rsidRPr="00861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861297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голову (корпус, бедро)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4.5.3.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86129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>боковой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голову,</w:t>
      </w:r>
      <w:r w:rsidRPr="00861297">
        <w:rPr>
          <w:sz w:val="24"/>
          <w:szCs w:val="24"/>
          <w:lang w:val="ru-RU"/>
        </w:rPr>
        <w:t xml:space="preserve"> прямой удар </w:t>
      </w:r>
      <w:r>
        <w:rPr>
          <w:sz w:val="24"/>
          <w:szCs w:val="24"/>
          <w:lang w:val="ru-RU"/>
        </w:rPr>
        <w:t xml:space="preserve">дальней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 w:rsidRPr="00861297">
        <w:rPr>
          <w:sz w:val="24"/>
          <w:szCs w:val="24"/>
          <w:lang w:val="ru-RU"/>
        </w:rPr>
        <w:t>ногой</w:t>
      </w:r>
      <w:r>
        <w:rPr>
          <w:sz w:val="24"/>
          <w:szCs w:val="24"/>
          <w:lang w:val="ru-RU"/>
        </w:rPr>
        <w:t xml:space="preserve"> в  корпус</w:t>
      </w:r>
      <w:r w:rsidRPr="00861297">
        <w:rPr>
          <w:sz w:val="24"/>
          <w:szCs w:val="24"/>
          <w:lang w:val="ru-RU"/>
        </w:rPr>
        <w:t xml:space="preserve"> 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4.5.4.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 xml:space="preserve">, прямой удар </w:t>
      </w:r>
      <w:r>
        <w:rPr>
          <w:sz w:val="24"/>
          <w:szCs w:val="24"/>
          <w:lang w:val="ru-RU"/>
        </w:rPr>
        <w:t xml:space="preserve">дальней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>боковой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</w:t>
      </w:r>
    </w:p>
    <w:p w:rsidR="00524E79" w:rsidRPr="00907CD8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 голову</w:t>
      </w:r>
      <w:r w:rsidRPr="00861297">
        <w:rPr>
          <w:sz w:val="24"/>
          <w:szCs w:val="24"/>
          <w:lang w:val="ru-RU"/>
        </w:rPr>
        <w:t>, круговой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ногой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 xml:space="preserve"> </w:t>
      </w:r>
      <w:r w:rsidRPr="00907CD8">
        <w:rPr>
          <w:sz w:val="24"/>
          <w:szCs w:val="24"/>
          <w:lang w:val="ru-RU"/>
        </w:rPr>
        <w:t xml:space="preserve">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4.5.5. П</w:t>
      </w:r>
      <w:r w:rsidRPr="00861297">
        <w:rPr>
          <w:sz w:val="24"/>
          <w:szCs w:val="24"/>
          <w:lang w:val="ru-RU"/>
        </w:rPr>
        <w:t>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</w:t>
      </w:r>
    </w:p>
    <w:p w:rsidR="00524E79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</w:t>
      </w:r>
      <w:r w:rsidRPr="00861297">
        <w:rPr>
          <w:sz w:val="24"/>
          <w:szCs w:val="24"/>
          <w:lang w:val="ru-RU"/>
        </w:rPr>
        <w:t>, прямой удар</w:t>
      </w:r>
      <w:r>
        <w:rPr>
          <w:sz w:val="24"/>
          <w:szCs w:val="24"/>
          <w:lang w:val="ru-RU"/>
        </w:rPr>
        <w:t xml:space="preserve"> передней</w:t>
      </w:r>
      <w:r w:rsidRPr="00861297">
        <w:rPr>
          <w:sz w:val="24"/>
          <w:szCs w:val="24"/>
          <w:lang w:val="ru-RU"/>
        </w:rPr>
        <w:t xml:space="preserve"> 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861297">
        <w:rPr>
          <w:sz w:val="24"/>
          <w:szCs w:val="24"/>
          <w:lang w:val="ru-RU"/>
        </w:rPr>
        <w:t xml:space="preserve">боковой удар </w:t>
      </w:r>
      <w:r>
        <w:rPr>
          <w:sz w:val="24"/>
          <w:szCs w:val="24"/>
          <w:lang w:val="ru-RU"/>
        </w:rPr>
        <w:t xml:space="preserve">дальней </w:t>
      </w:r>
    </w:p>
    <w:p w:rsidR="00524E79" w:rsidRPr="00861297" w:rsidRDefault="00524E79" w:rsidP="00524E79">
      <w:pPr>
        <w:tabs>
          <w:tab w:val="left" w:pos="39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861297">
        <w:rPr>
          <w:sz w:val="24"/>
          <w:szCs w:val="24"/>
          <w:lang w:val="ru-RU"/>
        </w:rPr>
        <w:t>рукой</w:t>
      </w:r>
      <w:r>
        <w:rPr>
          <w:sz w:val="24"/>
          <w:szCs w:val="24"/>
          <w:lang w:val="ru-RU"/>
        </w:rPr>
        <w:t xml:space="preserve"> в голову</w:t>
      </w:r>
      <w:r w:rsidRPr="00861297">
        <w:rPr>
          <w:sz w:val="24"/>
          <w:szCs w:val="24"/>
          <w:lang w:val="ru-RU"/>
        </w:rPr>
        <w:t>, боковой удар</w:t>
      </w:r>
      <w:r>
        <w:rPr>
          <w:sz w:val="24"/>
          <w:szCs w:val="24"/>
          <w:lang w:val="ru-RU"/>
        </w:rPr>
        <w:t xml:space="preserve"> дальней</w:t>
      </w:r>
      <w:r w:rsidRPr="00861297">
        <w:rPr>
          <w:sz w:val="24"/>
          <w:szCs w:val="24"/>
          <w:lang w:val="ru-RU"/>
        </w:rPr>
        <w:t xml:space="preserve"> ногой</w:t>
      </w:r>
      <w:r>
        <w:rPr>
          <w:sz w:val="24"/>
          <w:szCs w:val="24"/>
          <w:lang w:val="ru-RU"/>
        </w:rPr>
        <w:t xml:space="preserve"> в корпус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</w:p>
    <w:p w:rsidR="00524E79" w:rsidRPr="00165F21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65F21">
        <w:rPr>
          <w:b/>
          <w:color w:val="0000FF"/>
          <w:sz w:val="24"/>
          <w:szCs w:val="24"/>
          <w:lang w:val="ru-RU"/>
        </w:rPr>
        <w:t>4.6. Техника защиты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4.6.1. Нырок в левую сторону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4.6.2. Н</w:t>
      </w:r>
      <w:r w:rsidRPr="00861297">
        <w:rPr>
          <w:sz w:val="24"/>
          <w:szCs w:val="24"/>
          <w:lang w:val="ru-RU"/>
        </w:rPr>
        <w:t xml:space="preserve">ырок </w:t>
      </w:r>
      <w:r>
        <w:rPr>
          <w:sz w:val="24"/>
          <w:szCs w:val="24"/>
          <w:lang w:val="ru-RU"/>
        </w:rPr>
        <w:t>в правую сторону</w:t>
      </w:r>
    </w:p>
    <w:p w:rsidR="00524E79" w:rsidRPr="00F775B2" w:rsidRDefault="00524E79" w:rsidP="00524E79">
      <w:pPr>
        <w:rPr>
          <w:sz w:val="24"/>
          <w:szCs w:val="24"/>
          <w:lang w:val="ru-RU"/>
        </w:rPr>
      </w:pPr>
      <w:r w:rsidRPr="00F775B2">
        <w:rPr>
          <w:sz w:val="24"/>
          <w:szCs w:val="24"/>
          <w:lang w:val="ru-RU"/>
        </w:rPr>
        <w:t xml:space="preserve"> 4.6.3. Наружный отводящий блок от </w:t>
      </w:r>
      <w:r w:rsidR="000631C6" w:rsidRPr="00F775B2">
        <w:rPr>
          <w:sz w:val="24"/>
          <w:szCs w:val="24"/>
          <w:lang w:val="ru-RU"/>
        </w:rPr>
        <w:t xml:space="preserve">боковых </w:t>
      </w:r>
      <w:r w:rsidRPr="00F775B2">
        <w:rPr>
          <w:sz w:val="24"/>
          <w:szCs w:val="24"/>
          <w:lang w:val="ru-RU"/>
        </w:rPr>
        <w:t>ударов ногой</w:t>
      </w:r>
    </w:p>
    <w:p w:rsidR="00524E79" w:rsidRDefault="00524E79" w:rsidP="00524E79">
      <w:pPr>
        <w:rPr>
          <w:sz w:val="24"/>
          <w:szCs w:val="24"/>
          <w:lang w:val="ru-RU"/>
        </w:rPr>
      </w:pPr>
    </w:p>
    <w:p w:rsidR="00524E79" w:rsidRPr="00602668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602668">
        <w:rPr>
          <w:b/>
          <w:color w:val="0000FF"/>
          <w:sz w:val="24"/>
          <w:szCs w:val="24"/>
          <w:lang w:val="ru-RU"/>
        </w:rPr>
        <w:t xml:space="preserve">4.7. </w:t>
      </w:r>
      <w:r>
        <w:rPr>
          <w:b/>
          <w:color w:val="0000FF"/>
          <w:sz w:val="24"/>
          <w:szCs w:val="24"/>
          <w:lang w:val="ru-RU"/>
        </w:rPr>
        <w:t>Техника борь</w:t>
      </w:r>
      <w:r w:rsidRPr="00602668">
        <w:rPr>
          <w:b/>
          <w:color w:val="0000FF"/>
          <w:sz w:val="24"/>
          <w:szCs w:val="24"/>
          <w:lang w:val="ru-RU"/>
        </w:rPr>
        <w:t>бы</w:t>
      </w:r>
    </w:p>
    <w:p w:rsidR="00524E79" w:rsidRPr="00755772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755772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4.7.1.1. Бросок </w:t>
      </w:r>
      <w:proofErr w:type="spellStart"/>
      <w:r>
        <w:rPr>
          <w:sz w:val="24"/>
          <w:szCs w:val="24"/>
          <w:lang w:val="ru-RU"/>
        </w:rPr>
        <w:t>отхватом</w:t>
      </w:r>
      <w:proofErr w:type="spellEnd"/>
      <w:r>
        <w:rPr>
          <w:sz w:val="24"/>
          <w:szCs w:val="24"/>
          <w:lang w:val="ru-RU"/>
        </w:rPr>
        <w:t xml:space="preserve"> с захватом ноги снаружи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4.7.1.2. Бросок </w:t>
      </w:r>
      <w:proofErr w:type="spellStart"/>
      <w:r>
        <w:rPr>
          <w:sz w:val="24"/>
          <w:szCs w:val="24"/>
          <w:lang w:val="ru-RU"/>
        </w:rPr>
        <w:t>отхватом</w:t>
      </w:r>
      <w:proofErr w:type="spellEnd"/>
      <w:r>
        <w:rPr>
          <w:sz w:val="24"/>
          <w:szCs w:val="24"/>
          <w:lang w:val="ru-RU"/>
        </w:rPr>
        <w:t xml:space="preserve"> с захватом ноги изнутри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4.7.1.3. Боковая подсечка</w:t>
      </w:r>
    </w:p>
    <w:p w:rsidR="00524E79" w:rsidRPr="00E97EE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4.7.1.4. </w:t>
      </w:r>
      <w:r w:rsidR="00E97EE7" w:rsidRPr="00E97EE7">
        <w:rPr>
          <w:sz w:val="24"/>
          <w:szCs w:val="24"/>
          <w:lang w:val="ru-RU"/>
        </w:rPr>
        <w:t xml:space="preserve">Бросок через спину с прихватом руки и </w:t>
      </w:r>
      <w:r w:rsidRPr="00E97EE7">
        <w:rPr>
          <w:sz w:val="24"/>
          <w:szCs w:val="24"/>
          <w:lang w:val="ru-RU"/>
        </w:rPr>
        <w:t xml:space="preserve"> шеи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</w:t>
      </w:r>
      <w:r w:rsidR="00E97EE7">
        <w:rPr>
          <w:sz w:val="24"/>
          <w:szCs w:val="24"/>
          <w:lang w:val="ru-RU"/>
        </w:rPr>
        <w:t xml:space="preserve">5. Бросок через спину с </w:t>
      </w:r>
      <w:r w:rsidR="00463D64">
        <w:rPr>
          <w:sz w:val="24"/>
          <w:szCs w:val="24"/>
          <w:lang w:val="ru-RU"/>
        </w:rPr>
        <w:t>прихватом</w:t>
      </w:r>
      <w:r>
        <w:rPr>
          <w:sz w:val="24"/>
          <w:szCs w:val="24"/>
          <w:lang w:val="ru-RU"/>
        </w:rPr>
        <w:t xml:space="preserve"> руки на плечо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</w:t>
      </w:r>
      <w:r w:rsidR="00E97EE7">
        <w:rPr>
          <w:sz w:val="24"/>
          <w:szCs w:val="24"/>
          <w:lang w:val="ru-RU"/>
        </w:rPr>
        <w:t>6. Бросок через спину с прихватом</w:t>
      </w:r>
      <w:r>
        <w:rPr>
          <w:sz w:val="24"/>
          <w:szCs w:val="24"/>
          <w:lang w:val="ru-RU"/>
        </w:rPr>
        <w:t xml:space="preserve"> руки под плечо</w:t>
      </w:r>
    </w:p>
    <w:p w:rsidR="00524E79" w:rsidRPr="00755772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755772">
        <w:rPr>
          <w:b/>
          <w:i/>
          <w:color w:val="0000FF"/>
          <w:sz w:val="24"/>
          <w:szCs w:val="24"/>
          <w:lang w:val="ru-RU"/>
        </w:rPr>
        <w:t xml:space="preserve">4.7.2. Техника борьбы в </w:t>
      </w:r>
      <w:proofErr w:type="spellStart"/>
      <w:r w:rsidRPr="00755772">
        <w:rPr>
          <w:b/>
          <w:i/>
          <w:color w:val="0000FF"/>
          <w:sz w:val="24"/>
          <w:szCs w:val="24"/>
          <w:lang w:val="ru-RU"/>
        </w:rPr>
        <w:t>партере</w:t>
      </w:r>
      <w:r w:rsidR="00E97EE7">
        <w:rPr>
          <w:b/>
          <w:i/>
          <w:color w:val="0000FF"/>
          <w:sz w:val="24"/>
          <w:szCs w:val="24"/>
          <w:lang w:val="ru-RU"/>
        </w:rPr>
        <w:t>п</w:t>
      </w:r>
      <w:proofErr w:type="spellEnd"/>
    </w:p>
    <w:p w:rsidR="00524E79" w:rsidRPr="00E80D39" w:rsidRDefault="000631C6" w:rsidP="000631C6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4.7.2.1. Переворот на спину (исходное положение партнёр на </w:t>
      </w:r>
      <w:r w:rsidR="00F775B2" w:rsidRPr="00E80D39">
        <w:rPr>
          <w:sz w:val="24"/>
          <w:szCs w:val="24"/>
          <w:lang w:val="ru-RU"/>
        </w:rPr>
        <w:t xml:space="preserve">полу </w:t>
      </w:r>
      <w:r w:rsidRPr="00E80D39">
        <w:rPr>
          <w:sz w:val="24"/>
          <w:szCs w:val="24"/>
          <w:lang w:val="ru-RU"/>
        </w:rPr>
        <w:t>чет</w:t>
      </w:r>
      <w:r w:rsidR="00F775B2" w:rsidRPr="00E80D39">
        <w:rPr>
          <w:sz w:val="24"/>
          <w:szCs w:val="24"/>
          <w:lang w:val="ru-RU"/>
        </w:rPr>
        <w:t>вереньках</w:t>
      </w:r>
      <w:r w:rsidRPr="00E80D39">
        <w:rPr>
          <w:sz w:val="24"/>
          <w:szCs w:val="24"/>
          <w:lang w:val="ru-RU"/>
        </w:rPr>
        <w:t xml:space="preserve">, вы </w:t>
      </w:r>
      <w:r w:rsidR="00F775B2" w:rsidRPr="00E80D39">
        <w:rPr>
          <w:sz w:val="24"/>
          <w:szCs w:val="24"/>
          <w:lang w:val="ru-RU"/>
        </w:rPr>
        <w:t xml:space="preserve">находитесь </w:t>
      </w:r>
      <w:r w:rsidRPr="00E80D39">
        <w:rPr>
          <w:sz w:val="24"/>
          <w:szCs w:val="24"/>
          <w:lang w:val="ru-RU"/>
        </w:rPr>
        <w:t xml:space="preserve">сверху) </w:t>
      </w:r>
    </w:p>
    <w:p w:rsidR="00524E79" w:rsidRPr="00E80D39" w:rsidRDefault="007D6450" w:rsidP="000631C6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4.7.2.2. Ущемление бицепса , ущемление икроножной мышцы  </w:t>
      </w:r>
      <w:r w:rsidR="00524E79" w:rsidRPr="00E80D39">
        <w:rPr>
          <w:sz w:val="24"/>
          <w:szCs w:val="24"/>
          <w:lang w:val="ru-RU"/>
        </w:rPr>
        <w:t xml:space="preserve"> </w:t>
      </w:r>
    </w:p>
    <w:p w:rsidR="00524E79" w:rsidRPr="00E80D39" w:rsidRDefault="00524E79" w:rsidP="00524E79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4.7.2.3. Двойной удушающий приемы: плечом и предплечьем на шею и ногами на </w:t>
      </w:r>
    </w:p>
    <w:p w:rsidR="00524E79" w:rsidRPr="00E80D39" w:rsidRDefault="00524E79" w:rsidP="00524E79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lastRenderedPageBreak/>
        <w:t xml:space="preserve">             диафрагму</w:t>
      </w:r>
      <w:r w:rsidR="007D6450" w:rsidRPr="00E80D39">
        <w:rPr>
          <w:sz w:val="24"/>
          <w:szCs w:val="24"/>
          <w:lang w:val="ru-RU"/>
        </w:rPr>
        <w:t xml:space="preserve"> (</w:t>
      </w:r>
      <w:proofErr w:type="gramStart"/>
      <w:r w:rsidR="00E97EE7">
        <w:rPr>
          <w:sz w:val="24"/>
          <w:szCs w:val="24"/>
          <w:lang w:val="ru-RU"/>
        </w:rPr>
        <w:t>атакующий</w:t>
      </w:r>
      <w:proofErr w:type="gramEnd"/>
      <w:r w:rsidR="00E97EE7">
        <w:rPr>
          <w:sz w:val="24"/>
          <w:szCs w:val="24"/>
          <w:lang w:val="ru-RU"/>
        </w:rPr>
        <w:t xml:space="preserve"> </w:t>
      </w:r>
      <w:r w:rsidR="00E97EE7" w:rsidRPr="00E97EE7">
        <w:rPr>
          <w:sz w:val="24"/>
          <w:szCs w:val="24"/>
          <w:lang w:val="ru-RU"/>
        </w:rPr>
        <w:t>лежа на спине</w:t>
      </w:r>
      <w:r w:rsidR="007D6450" w:rsidRPr="00E80D39">
        <w:rPr>
          <w:sz w:val="24"/>
          <w:szCs w:val="24"/>
          <w:lang w:val="ru-RU"/>
        </w:rPr>
        <w:t>)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4.7.2.4. Удушающий приём ногами на шею через плечо (</w:t>
      </w:r>
      <w:r w:rsidR="00E97EE7"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ru-RU"/>
        </w:rPr>
        <w:t>сонные артерии)</w:t>
      </w:r>
    </w:p>
    <w:p w:rsidR="00524E79" w:rsidRPr="00283419" w:rsidRDefault="00524E79" w:rsidP="00524E79">
      <w:pPr>
        <w:rPr>
          <w:sz w:val="24"/>
          <w:szCs w:val="24"/>
          <w:lang w:val="ru-RU"/>
        </w:rPr>
      </w:pPr>
    </w:p>
    <w:p w:rsidR="00524E79" w:rsidRPr="0028341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283419">
        <w:rPr>
          <w:b/>
          <w:color w:val="0000FF"/>
          <w:sz w:val="24"/>
          <w:szCs w:val="24"/>
          <w:lang w:val="ru-RU"/>
        </w:rPr>
        <w:t>4.</w:t>
      </w:r>
      <w:r>
        <w:rPr>
          <w:b/>
          <w:color w:val="0000FF"/>
          <w:sz w:val="24"/>
          <w:szCs w:val="24"/>
          <w:lang w:val="ru-RU"/>
        </w:rPr>
        <w:t>8</w:t>
      </w:r>
      <w:r w:rsidRPr="00283419">
        <w:rPr>
          <w:b/>
          <w:color w:val="0000FF"/>
          <w:sz w:val="24"/>
          <w:szCs w:val="24"/>
          <w:lang w:val="ru-RU"/>
        </w:rPr>
        <w:t>. Техника контратаки</w:t>
      </w:r>
    </w:p>
    <w:p w:rsidR="00524E79" w:rsidRPr="00755772" w:rsidRDefault="00524E79" w:rsidP="00524E79">
      <w:pPr>
        <w:rPr>
          <w:b/>
          <w:i/>
          <w:color w:val="0000FF"/>
          <w:sz w:val="24"/>
          <w:szCs w:val="24"/>
          <w:lang w:val="ru-RU"/>
        </w:rPr>
      </w:pPr>
      <w:r w:rsidRPr="00755772">
        <w:rPr>
          <w:b/>
          <w:i/>
          <w:color w:val="0000FF"/>
          <w:sz w:val="24"/>
          <w:szCs w:val="24"/>
          <w:lang w:val="ru-RU"/>
        </w:rPr>
        <w:t>4.8.1. Ударами от ударов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4.8.1.1. От прямых ударов руками уклон в</w:t>
      </w:r>
      <w:r w:rsidRPr="00861297">
        <w:rPr>
          <w:sz w:val="24"/>
          <w:szCs w:val="24"/>
          <w:lang w:val="ru-RU"/>
        </w:rPr>
        <w:t>лево бок</w:t>
      </w:r>
      <w:r>
        <w:rPr>
          <w:sz w:val="24"/>
          <w:szCs w:val="24"/>
          <w:lang w:val="ru-RU"/>
        </w:rPr>
        <w:t>овой удар левой рукой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4.8.1.2. От прямых ударов руками уклон вправо боковой удар правой рукой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4.8.1.3. От прямых ударов руками уклон влево прямой удар левой рукой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4.8.1.4. От прямых ударов руками уклон в</w:t>
      </w:r>
      <w:r w:rsidRPr="00861297">
        <w:rPr>
          <w:sz w:val="24"/>
          <w:szCs w:val="24"/>
          <w:lang w:val="ru-RU"/>
        </w:rPr>
        <w:t>право прямой удар правой рукой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4.8.1.5. От</w:t>
      </w:r>
      <w:r w:rsidRPr="00861297">
        <w:rPr>
          <w:sz w:val="24"/>
          <w:szCs w:val="24"/>
          <w:lang w:val="ru-RU"/>
        </w:rPr>
        <w:t xml:space="preserve"> круговых ударов  ногой, блок двумя руками с прямыми ударами  левой и правой </w:t>
      </w:r>
    </w:p>
    <w:p w:rsidR="00524E79" w:rsidRPr="00861297" w:rsidRDefault="00524E79" w:rsidP="00524E79">
      <w:pPr>
        <w:rPr>
          <w:sz w:val="24"/>
          <w:szCs w:val="24"/>
          <w:lang w:val="ru-RU"/>
        </w:rPr>
      </w:pPr>
      <w:r w:rsidRPr="00861297">
        <w:rPr>
          <w:sz w:val="24"/>
          <w:szCs w:val="24"/>
          <w:lang w:val="ru-RU"/>
        </w:rPr>
        <w:t xml:space="preserve">       </w:t>
      </w:r>
      <w:r>
        <w:rPr>
          <w:sz w:val="24"/>
          <w:szCs w:val="24"/>
          <w:lang w:val="ru-RU"/>
        </w:rPr>
        <w:t xml:space="preserve">     </w:t>
      </w:r>
      <w:r w:rsidRPr="00861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рукой и круговым ударом ногой в голову (корпус, бедро)</w:t>
      </w:r>
    </w:p>
    <w:p w:rsidR="00524E79" w:rsidRDefault="00524E79" w:rsidP="00524E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4.8.1.6. От</w:t>
      </w:r>
      <w:r w:rsidRPr="00861297">
        <w:rPr>
          <w:sz w:val="24"/>
          <w:szCs w:val="24"/>
          <w:lang w:val="ru-RU"/>
        </w:rPr>
        <w:t xml:space="preserve"> круговых ударов  ногой, уклон назад с прямыми ударами  левой и правой </w:t>
      </w:r>
      <w:r>
        <w:rPr>
          <w:sz w:val="24"/>
          <w:szCs w:val="24"/>
          <w:lang w:val="ru-RU"/>
        </w:rPr>
        <w:t>рукой</w:t>
      </w:r>
    </w:p>
    <w:p w:rsidR="00524E79" w:rsidRDefault="00524E79" w:rsidP="007D6450">
      <w:pPr>
        <w:rPr>
          <w:color w:val="000000"/>
          <w:sz w:val="24"/>
          <w:szCs w:val="24"/>
          <w:lang w:val="ru-RU"/>
        </w:rPr>
      </w:pPr>
      <w:r w:rsidRPr="00755772">
        <w:rPr>
          <w:b/>
          <w:i/>
          <w:color w:val="0000FF"/>
          <w:sz w:val="24"/>
          <w:szCs w:val="24"/>
          <w:lang w:val="ru-RU"/>
        </w:rPr>
        <w:t>4.8.2. Броском от ударов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7D6450" w:rsidRPr="00E80D39" w:rsidRDefault="007D6450" w:rsidP="007D6450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4.8.2.1. Бросок </w:t>
      </w:r>
      <w:r w:rsidR="00E80D39" w:rsidRPr="00E80D39">
        <w:rPr>
          <w:sz w:val="24"/>
          <w:szCs w:val="24"/>
          <w:lang w:val="ru-RU"/>
        </w:rPr>
        <w:t>«</w:t>
      </w:r>
      <w:proofErr w:type="spellStart"/>
      <w:r w:rsidRPr="00E80D39">
        <w:rPr>
          <w:sz w:val="24"/>
          <w:szCs w:val="24"/>
          <w:lang w:val="ru-RU"/>
        </w:rPr>
        <w:t>отхватом</w:t>
      </w:r>
      <w:proofErr w:type="spellEnd"/>
      <w:r w:rsidR="00E80D39" w:rsidRPr="00E80D39">
        <w:rPr>
          <w:sz w:val="24"/>
          <w:szCs w:val="24"/>
          <w:lang w:val="ru-RU"/>
        </w:rPr>
        <w:t>»</w:t>
      </w:r>
      <w:r w:rsidRPr="00E80D39">
        <w:rPr>
          <w:sz w:val="24"/>
          <w:szCs w:val="24"/>
          <w:lang w:val="ru-RU"/>
        </w:rPr>
        <w:t xml:space="preserve"> (снаружи; изнутри) от </w:t>
      </w:r>
      <w:proofErr w:type="gramStart"/>
      <w:r w:rsidRPr="00E80D39">
        <w:rPr>
          <w:sz w:val="24"/>
          <w:szCs w:val="24"/>
          <w:lang w:val="ru-RU"/>
        </w:rPr>
        <w:t>прямых</w:t>
      </w:r>
      <w:proofErr w:type="gramEnd"/>
      <w:r w:rsidRPr="00E80D39">
        <w:rPr>
          <w:sz w:val="24"/>
          <w:szCs w:val="24"/>
          <w:lang w:val="ru-RU"/>
        </w:rPr>
        <w:t xml:space="preserve"> ударом ногой в корпус</w:t>
      </w:r>
    </w:p>
    <w:p w:rsidR="007D6450" w:rsidRPr="00E80D39" w:rsidRDefault="007D6450" w:rsidP="007D6450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4.8.2.2. Бросок через спину от бокового удара рукой в голову</w:t>
      </w:r>
    </w:p>
    <w:p w:rsidR="00524E79" w:rsidRDefault="00524E79" w:rsidP="00524E79">
      <w:pPr>
        <w:rPr>
          <w:color w:val="000000"/>
          <w:sz w:val="24"/>
          <w:szCs w:val="24"/>
          <w:lang w:val="ru-RU"/>
        </w:rPr>
      </w:pPr>
      <w:r w:rsidRPr="00755772">
        <w:rPr>
          <w:b/>
          <w:i/>
          <w:color w:val="0000FF"/>
          <w:sz w:val="24"/>
          <w:szCs w:val="24"/>
          <w:lang w:val="ru-RU"/>
        </w:rPr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7D6450" w:rsidRPr="00E80D39" w:rsidRDefault="007D6450" w:rsidP="00524E79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4.8.3.1. Бросок через голову с подсадом голенью от захвата двух ног спереди</w:t>
      </w:r>
    </w:p>
    <w:p w:rsidR="007D6450" w:rsidRPr="00E80D39" w:rsidRDefault="007D6450" w:rsidP="00524E79">
      <w:pPr>
        <w:rPr>
          <w:b/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4.8.3.2. Передняя подножка с колен от захвата двух ног спереди</w:t>
      </w:r>
    </w:p>
    <w:p w:rsidR="00524E79" w:rsidRPr="00AA5EEB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A061F9">
        <w:rPr>
          <w:b/>
          <w:color w:val="0000FF"/>
          <w:sz w:val="24"/>
          <w:szCs w:val="24"/>
          <w:lang w:val="ru-RU"/>
        </w:rPr>
        <w:t xml:space="preserve">4.9. Техника </w:t>
      </w:r>
      <w:r>
        <w:rPr>
          <w:b/>
          <w:color w:val="0000FF"/>
          <w:sz w:val="24"/>
          <w:szCs w:val="24"/>
          <w:lang w:val="ru-RU"/>
        </w:rPr>
        <w:t>владения холодным оружием</w:t>
      </w:r>
      <w:r w:rsidRPr="00A82A9D">
        <w:rPr>
          <w:color w:val="0000FF"/>
          <w:sz w:val="24"/>
          <w:szCs w:val="24"/>
          <w:lang w:val="ru-RU"/>
        </w:rPr>
        <w:t xml:space="preserve"> </w:t>
      </w:r>
      <w:r>
        <w:rPr>
          <w:color w:val="0000FF"/>
          <w:sz w:val="24"/>
          <w:szCs w:val="24"/>
          <w:lang w:val="ru-RU"/>
        </w:rPr>
        <w:t xml:space="preserve"> </w:t>
      </w:r>
      <w:r w:rsidRPr="000361ED">
        <w:rPr>
          <w:color w:val="000000"/>
          <w:sz w:val="24"/>
          <w:szCs w:val="24"/>
          <w:lang w:val="ru-RU"/>
        </w:rPr>
        <w:t>(отсутствует)</w:t>
      </w:r>
    </w:p>
    <w:p w:rsidR="00524E79" w:rsidRPr="00B72E62" w:rsidRDefault="00524E79" w:rsidP="00524E79">
      <w:pPr>
        <w:rPr>
          <w:sz w:val="24"/>
          <w:szCs w:val="24"/>
          <w:lang w:val="ru-RU"/>
        </w:rPr>
      </w:pPr>
    </w:p>
    <w:p w:rsidR="00524E79" w:rsidRPr="00636D2D" w:rsidRDefault="00524E79" w:rsidP="00524E79">
      <w:pPr>
        <w:rPr>
          <w:b/>
          <w:color w:val="FF0000"/>
          <w:sz w:val="24"/>
          <w:szCs w:val="24"/>
          <w:u w:val="single"/>
          <w:lang w:val="ru-RU"/>
        </w:rPr>
      </w:pPr>
      <w:r w:rsidRPr="00636D2D"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6F2AF9" w:rsidRDefault="00524E79" w:rsidP="00524E79">
      <w:pPr>
        <w:rPr>
          <w:b/>
          <w:color w:val="0000FF"/>
          <w:sz w:val="24"/>
          <w:szCs w:val="24"/>
          <w:lang w:val="ru-RU"/>
        </w:rPr>
      </w:pPr>
      <w:r w:rsidRPr="00144F3E">
        <w:rPr>
          <w:b/>
          <w:color w:val="0000FF"/>
          <w:sz w:val="24"/>
          <w:szCs w:val="24"/>
          <w:lang w:val="ru-RU"/>
        </w:rPr>
        <w:t>5.1. Скоростные удары по лапе</w:t>
      </w:r>
      <w:r>
        <w:rPr>
          <w:b/>
          <w:color w:val="0000FF"/>
          <w:sz w:val="24"/>
          <w:szCs w:val="24"/>
          <w:lang w:val="ru-RU"/>
        </w:rPr>
        <w:t xml:space="preserve"> в техническо-правильном исполнении на продвижении вперёд</w:t>
      </w:r>
      <w:r w:rsidRPr="00144F3E">
        <w:rPr>
          <w:b/>
          <w:color w:val="0000FF"/>
          <w:sz w:val="24"/>
          <w:szCs w:val="24"/>
          <w:lang w:val="ru-RU"/>
        </w:rPr>
        <w:t>:</w:t>
      </w:r>
    </w:p>
    <w:p w:rsidR="00524E79" w:rsidRPr="00E80D39" w:rsidRDefault="00524E79" w:rsidP="00524E79">
      <w:pPr>
        <w:rPr>
          <w:b/>
          <w:sz w:val="28"/>
          <w:szCs w:val="28"/>
          <w:u w:val="single"/>
          <w:lang w:val="ru-RU"/>
        </w:rPr>
      </w:pPr>
      <w:r w:rsidRPr="00E80D39">
        <w:rPr>
          <w:b/>
          <w:sz w:val="28"/>
          <w:szCs w:val="28"/>
          <w:lang w:val="ru-RU"/>
        </w:rPr>
        <w:t xml:space="preserve">  </w:t>
      </w:r>
      <w:r w:rsidRPr="00E80D39">
        <w:rPr>
          <w:sz w:val="24"/>
          <w:szCs w:val="24"/>
          <w:lang w:val="ru-RU"/>
        </w:rPr>
        <w:t>-  удары руками на скорость по «лапе» в течение 10 сек</w:t>
      </w:r>
      <w:r w:rsidR="006F2AF9" w:rsidRPr="00E80D39">
        <w:rPr>
          <w:sz w:val="24"/>
          <w:szCs w:val="24"/>
          <w:lang w:val="ru-RU"/>
        </w:rPr>
        <w:t xml:space="preserve"> (двойка боковых)</w:t>
      </w:r>
    </w:p>
    <w:p w:rsidR="00524E79" w:rsidRPr="00E80D39" w:rsidRDefault="00524E79" w:rsidP="00524E79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  -  удары ногами на скорость по «лапе» в течение 10 сек </w:t>
      </w:r>
      <w:r w:rsidR="00063DE8" w:rsidRPr="00E80D39">
        <w:rPr>
          <w:sz w:val="24"/>
          <w:szCs w:val="24"/>
          <w:lang w:val="ru-RU"/>
        </w:rPr>
        <w:t xml:space="preserve"> (круговые удары ногой левой и правой по переменно) </w:t>
      </w:r>
    </w:p>
    <w:p w:rsidR="00524E79" w:rsidRPr="00725063" w:rsidRDefault="00524E79" w:rsidP="00524E79">
      <w:pPr>
        <w:rPr>
          <w:color w:val="00B050"/>
          <w:sz w:val="24"/>
          <w:szCs w:val="24"/>
          <w:lang w:val="ru-RU"/>
        </w:rPr>
      </w:pPr>
      <w:r w:rsidRPr="00725063">
        <w:rPr>
          <w:color w:val="00B050"/>
          <w:sz w:val="24"/>
          <w:szCs w:val="24"/>
          <w:lang w:val="ru-RU"/>
        </w:rPr>
        <w:t xml:space="preserve"> </w:t>
      </w:r>
    </w:p>
    <w:p w:rsidR="00852D56" w:rsidRDefault="0007393F" w:rsidP="00524E79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</w:t>
      </w:r>
      <w:r w:rsidR="00725063">
        <w:rPr>
          <w:b/>
          <w:color w:val="0000FF"/>
          <w:sz w:val="24"/>
          <w:szCs w:val="24"/>
          <w:lang w:val="ru-RU"/>
        </w:rPr>
        <w:t xml:space="preserve"> Перебивание доски</w:t>
      </w: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</w:t>
      </w:r>
      <w:r w:rsidR="00725063">
        <w:rPr>
          <w:rStyle w:val="shorttext"/>
          <w:sz w:val="24"/>
          <w:szCs w:val="24"/>
          <w:lang w:val="ru-RU"/>
        </w:rPr>
        <w:object w:dxaOrig="7350" w:dyaOrig="1275">
          <v:shape id="_x0000_i1030" type="#_x0000_t75" style="width:381.85pt;height:70.4pt" o:ole="">
            <v:imagedata r:id="rId18" o:title=""/>
          </v:shape>
          <o:OLEObject Type="Embed" ProgID="Excel.Sheet.8" ShapeID="_x0000_i1030" DrawAspect="Content" ObjectID="_1563819803" r:id="rId19"/>
        </w:objec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0" w:name="_MON_1560602021"/>
      <w:bookmarkEnd w:id="30"/>
      <w:r w:rsidR="00063DE8">
        <w:rPr>
          <w:rStyle w:val="shorttext"/>
          <w:sz w:val="24"/>
          <w:szCs w:val="24"/>
          <w:lang w:val="ru-RU"/>
        </w:rPr>
        <w:object w:dxaOrig="6963" w:dyaOrig="1108">
          <v:shape id="_x0000_i1031" type="#_x0000_t75" style="width:348.65pt;height:58.25pt" o:ole="">
            <v:imagedata r:id="rId20" o:title=""/>
          </v:shape>
          <o:OLEObject Type="Embed" ProgID="Excel.Sheet.8" ShapeID="_x0000_i1031" DrawAspect="Content" ObjectID="_1563819804" r:id="rId21"/>
        </w:object>
      </w:r>
    </w:p>
    <w:p w:rsidR="0007393F" w:rsidRPr="00063DE8" w:rsidRDefault="0007393F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 </w:t>
      </w:r>
      <w:r w:rsidR="00063DE8">
        <w:rPr>
          <w:rStyle w:val="shorttext"/>
          <w:sz w:val="24"/>
          <w:szCs w:val="24"/>
          <w:lang w:val="ru-RU"/>
        </w:rPr>
        <w:t>осуществляется</w:t>
      </w:r>
      <w:r>
        <w:rPr>
          <w:rStyle w:val="shorttext"/>
          <w:sz w:val="24"/>
          <w:szCs w:val="24"/>
          <w:lang w:val="ru-RU"/>
        </w:rPr>
        <w:t xml:space="preserve"> с  использованием изученной  техники </w:t>
      </w:r>
      <w:r w:rsidR="00063DE8">
        <w:rPr>
          <w:rStyle w:val="shorttext"/>
          <w:sz w:val="24"/>
          <w:szCs w:val="24"/>
          <w:lang w:val="ru-RU"/>
        </w:rPr>
        <w:t xml:space="preserve">предыдущего </w:t>
      </w:r>
      <w:r>
        <w:rPr>
          <w:rStyle w:val="shorttext"/>
          <w:sz w:val="24"/>
          <w:szCs w:val="24"/>
          <w:lang w:val="ru-RU"/>
        </w:rPr>
        <w:t xml:space="preserve">раздела. </w:t>
      </w:r>
    </w:p>
    <w:p w:rsidR="0007393F" w:rsidRDefault="0007393F" w:rsidP="0007393F">
      <w:pPr>
        <w:rPr>
          <w:rStyle w:val="shorttext"/>
          <w:b/>
          <w:sz w:val="28"/>
          <w:szCs w:val="28"/>
          <w:lang w:val="ru-RU"/>
        </w:rPr>
      </w:pPr>
    </w:p>
    <w:p w:rsidR="0007393F" w:rsidRDefault="0007393F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</w:p>
    <w:p w:rsidR="00755772" w:rsidRDefault="00755772" w:rsidP="0007393F">
      <w:pPr>
        <w:rPr>
          <w:rStyle w:val="shorttext"/>
          <w:sz w:val="24"/>
          <w:szCs w:val="24"/>
          <w:lang w:val="ru-RU"/>
        </w:rPr>
      </w:pPr>
    </w:p>
    <w:p w:rsidR="00063DE8" w:rsidRDefault="00063DE8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b/>
          <w:sz w:val="24"/>
          <w:szCs w:val="24"/>
          <w:lang w:val="ru-RU"/>
        </w:rPr>
      </w:pPr>
    </w:p>
    <w:p w:rsidR="0007393F" w:rsidRDefault="0007393F" w:rsidP="0007393F">
      <w:pPr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-36830</wp:posOffset>
                </wp:positionV>
                <wp:extent cx="6057900" cy="571500"/>
                <wp:effectExtent l="9525" t="10795" r="9525" b="825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52BDFA" id="Прямоугольник 17" o:spid="_x0000_s1026" style="position:absolute;margin-left:0;margin-top:-2.9pt;width:477pt;height: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" fillcolor="#0cf" strokecolor="#36f"/>
            </w:pict>
          </mc:Fallback>
        </mc:AlternateContent>
      </w:r>
      <w:r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07393F" w:rsidRDefault="0007393F" w:rsidP="0007393F">
      <w:pPr>
        <w:jc w:val="center"/>
        <w:outlineLvl w:val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 синий пояс »</w:t>
      </w:r>
    </w:p>
    <w:p w:rsidR="0007393F" w:rsidRDefault="0007393F" w:rsidP="0007393F">
      <w:pPr>
        <w:outlineLvl w:val="0"/>
        <w:rPr>
          <w:b/>
          <w:sz w:val="28"/>
          <w:szCs w:val="28"/>
          <w:lang w:val="ru-RU"/>
        </w:rPr>
      </w:pPr>
    </w:p>
    <w:p w:rsidR="0007393F" w:rsidRDefault="0007393F" w:rsidP="0007393F">
      <w:pPr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соответствующий уровень подготовки;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на протяжении года </w:t>
      </w:r>
      <w:r w:rsidR="00145CF4">
        <w:rPr>
          <w:sz w:val="24"/>
          <w:szCs w:val="24"/>
          <w:lang w:val="ru-RU"/>
        </w:rPr>
        <w:t>участвовавшие в открытом чемпионате области</w:t>
      </w:r>
      <w:r>
        <w:rPr>
          <w:sz w:val="24"/>
          <w:szCs w:val="24"/>
          <w:lang w:val="ru-RU"/>
        </w:rPr>
        <w:t>;</w:t>
      </w:r>
    </w:p>
    <w:p w:rsidR="0007393F" w:rsidRDefault="0007393F" w:rsidP="0007393F">
      <w:pPr>
        <w:outlineLvl w:val="0"/>
        <w:rPr>
          <w:b/>
          <w:sz w:val="24"/>
          <w:szCs w:val="24"/>
          <w:u w:val="single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Виды спортивных травм и меры их предотвращения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Основы стрельбы и правила техники безопасности во время стрельбы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Правила участия в соревнованиях по боевому </w:t>
      </w:r>
      <w:r w:rsidR="00145CF4">
        <w:rPr>
          <w:color w:val="000000"/>
          <w:sz w:val="24"/>
          <w:szCs w:val="24"/>
          <w:lang w:val="ru-RU"/>
        </w:rPr>
        <w:t>двое</w:t>
      </w:r>
      <w:r>
        <w:rPr>
          <w:color w:val="000000"/>
          <w:sz w:val="24"/>
          <w:szCs w:val="24"/>
          <w:lang w:val="ru-RU"/>
        </w:rPr>
        <w:t>борью. Особенности версий</w:t>
      </w: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</w:t>
      </w:r>
    </w:p>
    <w:p w:rsidR="0007393F" w:rsidRDefault="0007393F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Раздел  2. Общая физическая подготовка  (ОФП)</w:t>
      </w:r>
    </w:p>
    <w:tbl>
      <w:tblPr>
        <w:tblpPr w:leftFromText="180" w:rightFromText="180" w:vertAnchor="text" w:horzAnchor="margin" w:tblpY="253"/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600"/>
        <w:gridCol w:w="407"/>
        <w:gridCol w:w="513"/>
        <w:gridCol w:w="567"/>
        <w:gridCol w:w="513"/>
        <w:gridCol w:w="465"/>
        <w:gridCol w:w="513"/>
        <w:gridCol w:w="489"/>
        <w:gridCol w:w="513"/>
        <w:gridCol w:w="523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51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12-13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92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7</w:t>
            </w:r>
          </w:p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7</w:t>
            </w: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2 раза меньше (при 2 подходах)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>и на 3 раза меньше (при 3 подходах)</w:t>
      </w:r>
    </w:p>
    <w:p w:rsidR="0007393F" w:rsidRDefault="0007393F" w:rsidP="0007393F"/>
    <w:p w:rsidR="0007393F" w:rsidRDefault="0007393F" w:rsidP="0007393F">
      <w:pPr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3. Прикладная гимнастика </w:t>
      </w:r>
    </w:p>
    <w:p w:rsidR="0007393F" w:rsidRDefault="0007393F" w:rsidP="0007393F">
      <w:pPr>
        <w:rPr>
          <w:color w:val="0000FF"/>
          <w:sz w:val="28"/>
          <w:szCs w:val="28"/>
          <w:lang w:val="ru-RU"/>
        </w:rPr>
      </w:pPr>
      <w:r>
        <w:rPr>
          <w:b/>
          <w:color w:val="0000FF"/>
          <w:sz w:val="24"/>
          <w:szCs w:val="24"/>
          <w:lang w:val="ru-RU"/>
        </w:rPr>
        <w:t>3.1. Акробатические элементы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07393F" w:rsidRDefault="00997A15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3.1.1. Вращение  корпусом  из  положения</w:t>
      </w:r>
      <w:r w:rsidR="0007393F">
        <w:rPr>
          <w:color w:val="000000"/>
          <w:sz w:val="24"/>
          <w:szCs w:val="24"/>
          <w:lang w:val="ru-RU"/>
        </w:rPr>
        <w:t xml:space="preserve"> «мост»</w:t>
      </w:r>
      <w:r w:rsidR="00C44B84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C44B84">
        <w:rPr>
          <w:color w:val="000000"/>
          <w:sz w:val="24"/>
          <w:szCs w:val="24"/>
          <w:lang w:val="ru-RU"/>
        </w:rPr>
        <w:t>забегания</w:t>
      </w:r>
      <w:proofErr w:type="spellEnd"/>
      <w:r>
        <w:rPr>
          <w:color w:val="000000"/>
          <w:sz w:val="24"/>
          <w:szCs w:val="24"/>
          <w:lang w:val="ru-RU"/>
        </w:rPr>
        <w:t xml:space="preserve"> влево, вправо</w:t>
      </w:r>
      <w:r w:rsidR="00C44B84">
        <w:rPr>
          <w:color w:val="000000"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3.1.2. Кувырок через «кольцо»</w:t>
      </w:r>
    </w:p>
    <w:p w:rsidR="0007393F" w:rsidRPr="00E80D39" w:rsidRDefault="00C44B84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3.1.3. Подъем разгибом</w:t>
      </w:r>
      <w:r w:rsidR="00682D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с переднего моста</w:t>
      </w:r>
      <w:r w:rsidR="00682DBE">
        <w:rPr>
          <w:sz w:val="24"/>
          <w:szCs w:val="24"/>
          <w:lang w:val="ru-RU"/>
        </w:rPr>
        <w:t xml:space="preserve"> в боевую стойку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3.1.4. Продольный шпагат с просветом  не более 10 см.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3.1.5. Поперечный шпагат с просветом не более 15 см.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145CF4">
        <w:rPr>
          <w:b/>
          <w:color w:val="0000FF"/>
          <w:sz w:val="24"/>
          <w:szCs w:val="24"/>
          <w:lang w:val="ru-RU"/>
        </w:rPr>
        <w:t xml:space="preserve"> (отсутствует) </w:t>
      </w:r>
    </w:p>
    <w:p w:rsidR="0007393F" w:rsidRDefault="0007393F" w:rsidP="0007393F">
      <w:pPr>
        <w:outlineLvl w:val="0"/>
        <w:rPr>
          <w:sz w:val="24"/>
          <w:szCs w:val="24"/>
          <w:u w:val="single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(</w:t>
      </w:r>
      <w:r>
        <w:rPr>
          <w:color w:val="FF0000"/>
          <w:sz w:val="24"/>
          <w:szCs w:val="24"/>
          <w:lang w:val="ru-RU"/>
        </w:rPr>
        <w:t>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</w:p>
    <w:p w:rsidR="00145CF4" w:rsidRPr="00E80D39" w:rsidRDefault="00145CF4" w:rsidP="0007393F">
      <w:pPr>
        <w:outlineLvl w:val="0"/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4.2.1. Передвижение вперёд, назад со скруткой и нырком </w:t>
      </w:r>
    </w:p>
    <w:p w:rsidR="0007393F" w:rsidRDefault="0007393F" w:rsidP="0007393F">
      <w:pPr>
        <w:outlineLvl w:val="0"/>
        <w:rPr>
          <w:b/>
          <w:color w:val="0000FF"/>
          <w:sz w:val="28"/>
          <w:szCs w:val="28"/>
          <w:u w:val="single"/>
          <w:lang w:val="ru-RU"/>
        </w:rPr>
      </w:pPr>
      <w:r>
        <w:rPr>
          <w:b/>
          <w:color w:val="0000FF"/>
          <w:sz w:val="24"/>
          <w:szCs w:val="24"/>
          <w:lang w:val="ru-RU"/>
        </w:rPr>
        <w:t>4.3. Техника ударов руками</w:t>
      </w:r>
    </w:p>
    <w:p w:rsidR="00145CF4" w:rsidRDefault="0007393F" w:rsidP="00145CF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4.3.1. </w:t>
      </w:r>
      <w:r w:rsidR="00145CF4">
        <w:rPr>
          <w:sz w:val="24"/>
          <w:szCs w:val="24"/>
          <w:lang w:val="ru-RU"/>
        </w:rPr>
        <w:t xml:space="preserve">Прямой удар передней рукой в голову, скрутка влево, прямой удар передней  </w:t>
      </w:r>
    </w:p>
    <w:p w:rsidR="0007393F" w:rsidRDefault="00145CF4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рукой в голову</w:t>
      </w:r>
    </w:p>
    <w:p w:rsidR="002D01A1" w:rsidRDefault="0007393F" w:rsidP="002D01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4.3.2. </w:t>
      </w:r>
      <w:r w:rsidR="002D01A1">
        <w:rPr>
          <w:sz w:val="24"/>
          <w:szCs w:val="24"/>
          <w:lang w:val="ru-RU"/>
        </w:rPr>
        <w:t xml:space="preserve">Прямой удар дальней рукой в голову, скрутка вправо, прямой удар дальней </w:t>
      </w:r>
    </w:p>
    <w:p w:rsidR="0007393F" w:rsidRDefault="002D01A1" w:rsidP="002D01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правой  рукой в голову</w:t>
      </w:r>
    </w:p>
    <w:p w:rsidR="0007393F" w:rsidRPr="00E80D39" w:rsidRDefault="0007393F" w:rsidP="00145CF4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4.3.3. </w:t>
      </w:r>
      <w:r w:rsidR="00145CF4" w:rsidRPr="00E80D39">
        <w:rPr>
          <w:sz w:val="24"/>
          <w:szCs w:val="24"/>
          <w:lang w:val="ru-RU"/>
        </w:rPr>
        <w:t>Прямой удар передней рукой в голову, скрутка влево</w:t>
      </w:r>
      <w:r w:rsidR="002D01A1" w:rsidRPr="00E80D39">
        <w:rPr>
          <w:sz w:val="24"/>
          <w:szCs w:val="24"/>
          <w:lang w:val="ru-RU"/>
        </w:rPr>
        <w:t>, боковой удар левой рукой в голову</w:t>
      </w:r>
    </w:p>
    <w:p w:rsidR="002D01A1" w:rsidRPr="00E80D39" w:rsidRDefault="0007393F" w:rsidP="002D01A1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4.3.4. </w:t>
      </w:r>
      <w:r w:rsidR="002D01A1" w:rsidRPr="00E80D39">
        <w:rPr>
          <w:sz w:val="24"/>
          <w:szCs w:val="24"/>
          <w:lang w:val="ru-RU"/>
        </w:rPr>
        <w:t>Прямой удар дальней правой рукой в голову, скрутка вправо, боковой удар правой рукой в голову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4.4. Техника ударов ногами </w:t>
      </w:r>
      <w:r>
        <w:rPr>
          <w:color w:val="0000FF"/>
          <w:sz w:val="24"/>
          <w:szCs w:val="24"/>
          <w:lang w:val="ru-RU"/>
        </w:rPr>
        <w:t xml:space="preserve">   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4.4.1. Круговой удар передней левой ногой в голову (корпус, бедро), боковой удар правой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ногой  с разворотом через спину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4.4.2. Прямой удар передней левой ногой в корпус, боковой удар правой ногой 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в корпус с разворотом через спину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4.5.1.</w:t>
      </w:r>
      <w:r>
        <w:rPr>
          <w:b/>
          <w:color w:val="0000FF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Прямой удар передней рукой в голову, скрутка вправо, прямой удар дальней  </w:t>
      </w:r>
    </w:p>
    <w:p w:rsidR="0007393F" w:rsidRDefault="003A52B4" w:rsidP="0007393F">
      <w:pPr>
        <w:rPr>
          <w:b/>
          <w:color w:val="0000F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 w:rsidR="0007393F">
        <w:rPr>
          <w:sz w:val="24"/>
          <w:szCs w:val="24"/>
          <w:lang w:val="ru-RU"/>
        </w:rPr>
        <w:t>рукой в голову, круговой удар передней ногой в голову (корпус, бедро)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4.5.2. Прямой удар передней рукой в голову, скрутка влево, прямой удар передней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рукой в голову, круговой удар дальней ногой в голову (корпус, бедро)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4.5.3. Прямой удар передней рукой в голову, </w:t>
      </w:r>
      <w:r w:rsidR="003A52B4" w:rsidRPr="00E80D39">
        <w:rPr>
          <w:sz w:val="24"/>
          <w:szCs w:val="24"/>
          <w:lang w:val="ru-RU"/>
        </w:rPr>
        <w:t>скрутка</w:t>
      </w:r>
      <w:r w:rsidRPr="00E80D39">
        <w:rPr>
          <w:sz w:val="24"/>
          <w:szCs w:val="24"/>
          <w:lang w:val="ru-RU"/>
        </w:rPr>
        <w:t xml:space="preserve"> влево, боковой удар передней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рукой в голову, круговой удар дальней ногой в голову (корпус, бедро)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4.5.4. Прямой удар передней рукой в голову, прямой удар дальней рукой в 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           голову, </w:t>
      </w:r>
      <w:r w:rsidR="003A52B4" w:rsidRPr="00E80D39">
        <w:rPr>
          <w:sz w:val="24"/>
          <w:szCs w:val="24"/>
          <w:lang w:val="ru-RU"/>
        </w:rPr>
        <w:t>скрутка</w:t>
      </w:r>
      <w:r w:rsidRPr="00E80D39">
        <w:rPr>
          <w:sz w:val="24"/>
          <w:szCs w:val="24"/>
          <w:lang w:val="ru-RU"/>
        </w:rPr>
        <w:t xml:space="preserve"> вправо,  прямой удар дальней рукой в голову, круговой удар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передней ногой в голову (корпус, бедро)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4.5.5. Прямой удар передней рукой в голову, круговой удар передней ногой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  (корпус), прямой удар передней рукой в голову, прямой удар дальней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 w:rsidR="003A52B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рукой в голову, круговой  удар дальней ногой в голову (корпус, бедро)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4.6. Техника защиты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4.6.1. Наружный </w:t>
      </w:r>
      <w:r w:rsidR="00294777" w:rsidRPr="00E80D39">
        <w:rPr>
          <w:sz w:val="24"/>
          <w:szCs w:val="24"/>
          <w:lang w:val="ru-RU"/>
        </w:rPr>
        <w:t>отводящий блок от бокового удара ногой через спину</w:t>
      </w:r>
    </w:p>
    <w:p w:rsidR="00294777" w:rsidRPr="00E80D39" w:rsidRDefault="00294777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4.6.2. Прихвати от ударов ногами в корпус (прямой, боковой, круговой)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4.7. Техника борьбы </w:t>
      </w:r>
    </w:p>
    <w:p w:rsidR="0007393F" w:rsidRPr="00145CF4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145CF4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4.7.1.1. </w:t>
      </w:r>
      <w:r w:rsidR="00294777" w:rsidRPr="00E80D39">
        <w:rPr>
          <w:sz w:val="24"/>
          <w:szCs w:val="24"/>
          <w:lang w:val="ru-RU"/>
        </w:rPr>
        <w:t>Подхват снаружи</w:t>
      </w:r>
    </w:p>
    <w:p w:rsidR="00294777" w:rsidRPr="00E80D39" w:rsidRDefault="00294777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4.7.1.2. Подхват изнутри</w:t>
      </w:r>
    </w:p>
    <w:p w:rsidR="0007393F" w:rsidRPr="00E97EE7" w:rsidRDefault="00294777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4.7.1.3</w:t>
      </w:r>
      <w:r w:rsidR="0007393F">
        <w:rPr>
          <w:sz w:val="24"/>
          <w:szCs w:val="24"/>
          <w:lang w:val="ru-RU"/>
        </w:rPr>
        <w:t xml:space="preserve">. </w:t>
      </w:r>
      <w:r w:rsidR="0007393F" w:rsidRPr="00E97EE7">
        <w:rPr>
          <w:sz w:val="24"/>
          <w:szCs w:val="24"/>
          <w:lang w:val="ru-RU"/>
        </w:rPr>
        <w:t>Бросок через спину с захватом головы и плеча с падением</w:t>
      </w:r>
    </w:p>
    <w:p w:rsidR="0007393F" w:rsidRDefault="00294777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4.7.1.4</w:t>
      </w:r>
      <w:r w:rsidR="0007393F">
        <w:rPr>
          <w:sz w:val="24"/>
          <w:szCs w:val="24"/>
          <w:lang w:val="ru-RU"/>
        </w:rPr>
        <w:t>. Бросок через спину с колен</w:t>
      </w:r>
    </w:p>
    <w:p w:rsidR="006C28F2" w:rsidRPr="00D55A34" w:rsidRDefault="006C28F2" w:rsidP="006C28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4.7.1.5</w:t>
      </w:r>
      <w:r w:rsidRPr="00D55A34">
        <w:rPr>
          <w:sz w:val="24"/>
          <w:szCs w:val="24"/>
          <w:lang w:val="ru-RU"/>
        </w:rPr>
        <w:t>. Бросок через голову с «подсадом голенью»</w:t>
      </w:r>
    </w:p>
    <w:p w:rsidR="006C28F2" w:rsidRDefault="006C28F2" w:rsidP="0007393F">
      <w:pPr>
        <w:rPr>
          <w:b/>
          <w:sz w:val="24"/>
          <w:szCs w:val="24"/>
          <w:lang w:val="ru-RU"/>
        </w:rPr>
      </w:pPr>
    </w:p>
    <w:p w:rsidR="0007393F" w:rsidRPr="00145CF4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145CF4">
        <w:rPr>
          <w:b/>
          <w:i/>
          <w:color w:val="0000FF"/>
          <w:sz w:val="24"/>
          <w:szCs w:val="24"/>
          <w:lang w:val="ru-RU"/>
        </w:rPr>
        <w:t>4.7.2. Техника борьбы в партере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4.7.2.1. Рычаг руки  с захватом руки между ног (противник в партере, вы сбоку), провести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прием,  садясь назад или с кувырком вперед;</w:t>
      </w:r>
    </w:p>
    <w:p w:rsidR="0007393F" w:rsidRPr="00E80D39" w:rsidRDefault="0007393F" w:rsidP="00294777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4.7.2.2. </w:t>
      </w:r>
      <w:r w:rsidR="00E80D39" w:rsidRPr="00E80D39">
        <w:rPr>
          <w:sz w:val="24"/>
          <w:szCs w:val="24"/>
          <w:lang w:val="ru-RU"/>
        </w:rPr>
        <w:t>Болевой на голеностоп (</w:t>
      </w:r>
      <w:r w:rsidR="00294777" w:rsidRPr="00E80D39">
        <w:rPr>
          <w:sz w:val="24"/>
          <w:szCs w:val="24"/>
          <w:lang w:val="ru-RU"/>
        </w:rPr>
        <w:t>про</w:t>
      </w:r>
      <w:r w:rsidR="00E80D39" w:rsidRPr="00E80D39">
        <w:rPr>
          <w:sz w:val="24"/>
          <w:szCs w:val="24"/>
          <w:lang w:val="ru-RU"/>
        </w:rPr>
        <w:t>тивник на животе, ноги скрещены</w:t>
      </w:r>
      <w:r w:rsidR="00294777" w:rsidRPr="00E80D39">
        <w:rPr>
          <w:sz w:val="24"/>
          <w:szCs w:val="24"/>
          <w:lang w:val="ru-RU"/>
        </w:rPr>
        <w:t>)</w:t>
      </w:r>
    </w:p>
    <w:p w:rsidR="00294777" w:rsidRPr="00E80D39" w:rsidRDefault="00294777" w:rsidP="00294777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4.7.2.3. Рычаг плеча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294777" w:rsidRDefault="0007393F" w:rsidP="00294777">
      <w:pPr>
        <w:rPr>
          <w:b/>
          <w:i/>
          <w:color w:val="000000"/>
          <w:sz w:val="24"/>
          <w:szCs w:val="24"/>
          <w:lang w:val="ru-RU"/>
        </w:rPr>
      </w:pPr>
      <w:r w:rsidRPr="00294777">
        <w:rPr>
          <w:b/>
          <w:i/>
          <w:color w:val="0000FF"/>
          <w:sz w:val="24"/>
          <w:szCs w:val="24"/>
          <w:lang w:val="ru-RU"/>
        </w:rPr>
        <w:t xml:space="preserve">4.8.1. Ударами от ударов </w:t>
      </w:r>
    </w:p>
    <w:p w:rsidR="00294777" w:rsidRPr="00E80D39" w:rsidRDefault="00294777" w:rsidP="00294777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4.8.1.1. Комбинация руками и ногами после защиты прихватом от ударов ногами в корпус (прямой, боковой, круговой)</w:t>
      </w:r>
    </w:p>
    <w:p w:rsidR="0007393F" w:rsidRPr="00294777" w:rsidRDefault="0007393F" w:rsidP="00294777">
      <w:pPr>
        <w:rPr>
          <w:b/>
          <w:i/>
          <w:color w:val="000000"/>
          <w:sz w:val="24"/>
          <w:szCs w:val="24"/>
          <w:lang w:val="ru-RU"/>
        </w:rPr>
      </w:pPr>
      <w:r w:rsidRPr="00294777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</w:p>
    <w:p w:rsidR="00294777" w:rsidRPr="00E80D39" w:rsidRDefault="00294777" w:rsidP="00294777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4.8.2.1. Бросок через спину с колен : </w:t>
      </w:r>
    </w:p>
    <w:p w:rsidR="00294777" w:rsidRPr="00E80D39" w:rsidRDefault="00294777" w:rsidP="00294777">
      <w:pPr>
        <w:pStyle w:val="ad"/>
        <w:numPr>
          <w:ilvl w:val="0"/>
          <w:numId w:val="3"/>
        </w:num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от бокового удара рукой в голову</w:t>
      </w:r>
      <w:r w:rsidR="009762C0" w:rsidRPr="00E80D39">
        <w:rPr>
          <w:sz w:val="24"/>
          <w:szCs w:val="24"/>
          <w:lang w:val="ru-RU"/>
        </w:rPr>
        <w:t>;</w:t>
      </w:r>
      <w:r w:rsidRPr="00E80D39">
        <w:rPr>
          <w:sz w:val="24"/>
          <w:szCs w:val="24"/>
          <w:lang w:val="ru-RU"/>
        </w:rPr>
        <w:t xml:space="preserve"> </w:t>
      </w:r>
    </w:p>
    <w:p w:rsidR="00294777" w:rsidRPr="00E80D39" w:rsidRDefault="009762C0" w:rsidP="00294777">
      <w:pPr>
        <w:pStyle w:val="ad"/>
        <w:numPr>
          <w:ilvl w:val="0"/>
          <w:numId w:val="3"/>
        </w:num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от прямого удара </w:t>
      </w:r>
      <w:r w:rsidR="00DA4EAB" w:rsidRPr="00E97EE7">
        <w:rPr>
          <w:sz w:val="24"/>
          <w:szCs w:val="24"/>
          <w:lang w:val="ru-RU"/>
        </w:rPr>
        <w:t xml:space="preserve">ногой </w:t>
      </w:r>
      <w:r w:rsidRPr="00E97EE7">
        <w:rPr>
          <w:sz w:val="24"/>
          <w:szCs w:val="24"/>
          <w:lang w:val="ru-RU"/>
        </w:rPr>
        <w:t>в корпус;</w:t>
      </w:r>
    </w:p>
    <w:p w:rsidR="00294777" w:rsidRPr="00E80D39" w:rsidRDefault="00294777" w:rsidP="00294777">
      <w:pPr>
        <w:pStyle w:val="ad"/>
        <w:numPr>
          <w:ilvl w:val="0"/>
          <w:numId w:val="3"/>
        </w:num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lastRenderedPageBreak/>
        <w:t>от кругового удара</w:t>
      </w:r>
      <w:r w:rsidR="00DA4EAB">
        <w:rPr>
          <w:sz w:val="24"/>
          <w:szCs w:val="24"/>
          <w:lang w:val="ru-RU"/>
        </w:rPr>
        <w:t xml:space="preserve"> </w:t>
      </w:r>
      <w:r w:rsidR="00DA4EAB" w:rsidRPr="00E97EE7">
        <w:rPr>
          <w:sz w:val="24"/>
          <w:szCs w:val="24"/>
          <w:lang w:val="ru-RU"/>
        </w:rPr>
        <w:t xml:space="preserve">ногой </w:t>
      </w:r>
      <w:r w:rsidRPr="00E97EE7">
        <w:rPr>
          <w:sz w:val="24"/>
          <w:szCs w:val="24"/>
          <w:lang w:val="ru-RU"/>
        </w:rPr>
        <w:t xml:space="preserve"> в корпус</w:t>
      </w:r>
      <w:r w:rsidR="009762C0" w:rsidRPr="00E97EE7">
        <w:rPr>
          <w:sz w:val="24"/>
          <w:szCs w:val="24"/>
          <w:lang w:val="ru-RU"/>
        </w:rPr>
        <w:t>.</w:t>
      </w:r>
    </w:p>
    <w:p w:rsidR="009762C0" w:rsidRPr="009762C0" w:rsidRDefault="0007393F" w:rsidP="0007393F">
      <w:pPr>
        <w:rPr>
          <w:b/>
          <w:i/>
          <w:color w:val="000000"/>
          <w:sz w:val="24"/>
          <w:szCs w:val="24"/>
          <w:lang w:val="ru-RU"/>
        </w:rPr>
      </w:pPr>
      <w:r w:rsidRPr="009762C0">
        <w:rPr>
          <w:b/>
          <w:i/>
          <w:color w:val="0000FF"/>
          <w:sz w:val="24"/>
          <w:szCs w:val="24"/>
          <w:lang w:val="ru-RU"/>
        </w:rPr>
        <w:t xml:space="preserve">4.8.3. Броском от броска </w:t>
      </w:r>
    </w:p>
    <w:p w:rsidR="0007393F" w:rsidRPr="00E80D39" w:rsidRDefault="009762C0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4.8.3.1. Подхват изнутри против зацепа снаружи</w:t>
      </w:r>
      <w:r w:rsidR="0007393F" w:rsidRPr="00E80D39">
        <w:rPr>
          <w:sz w:val="24"/>
          <w:szCs w:val="24"/>
          <w:lang w:val="ru-RU"/>
        </w:rPr>
        <w:t xml:space="preserve">   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9762C0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5.1. Скоростные удары по лапе в техническо-правильном исполнении на продвижении вперёд: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  удары руками на скорость по «лапе» в течение 10 сек</w:t>
      </w:r>
      <w:r w:rsidR="009762C0">
        <w:rPr>
          <w:sz w:val="24"/>
          <w:szCs w:val="24"/>
          <w:lang w:val="ru-RU"/>
        </w:rPr>
        <w:t xml:space="preserve"> (двойка ударов снизу)</w:t>
      </w:r>
    </w:p>
    <w:p w:rsidR="0007393F" w:rsidRDefault="009762C0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7393F">
        <w:rPr>
          <w:sz w:val="24"/>
          <w:szCs w:val="24"/>
          <w:lang w:val="ru-RU"/>
        </w:rPr>
        <w:t xml:space="preserve">-  удары ногами на скорость по «лапе» в течение 10 сек </w:t>
      </w:r>
      <w:r>
        <w:rPr>
          <w:sz w:val="24"/>
          <w:szCs w:val="24"/>
          <w:lang w:val="ru-RU"/>
        </w:rPr>
        <w:t>(прямые удары ногами в корпус)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7350" w:dyaOrig="1275">
          <v:shape id="_x0000_i1032" type="#_x0000_t75" style="width:367.3pt;height:63.9pt" o:ole="">
            <v:imagedata r:id="rId22" o:title=""/>
          </v:shape>
          <o:OLEObject Type="Embed" ProgID="Excel.Sheet.8" ShapeID="_x0000_i1032" DrawAspect="Content" ObjectID="_1563819805" r:id="rId23"/>
        </w:objec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1" w:name="_MON_1560603374"/>
      <w:bookmarkEnd w:id="31"/>
      <w:r w:rsidR="009762C0">
        <w:rPr>
          <w:rStyle w:val="shorttext"/>
          <w:sz w:val="24"/>
          <w:szCs w:val="24"/>
          <w:lang w:val="ru-RU"/>
        </w:rPr>
        <w:object w:dxaOrig="6963" w:dyaOrig="1108">
          <v:shape id="_x0000_i1033" type="#_x0000_t75" style="width:347.85pt;height:55.8pt" o:ole="">
            <v:imagedata r:id="rId24" o:title=""/>
          </v:shape>
          <o:OLEObject Type="Embed" ProgID="Excel.Sheet.8" ShapeID="_x0000_i1033" DrawAspect="Content" ObjectID="_1563819806" r:id="rId25"/>
        </w:object>
      </w:r>
    </w:p>
    <w:p w:rsidR="0007393F" w:rsidRPr="009762C0" w:rsidRDefault="0007393F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</w:t>
      </w:r>
      <w:r w:rsidR="009762C0">
        <w:rPr>
          <w:rStyle w:val="shorttext"/>
          <w:sz w:val="24"/>
          <w:szCs w:val="24"/>
          <w:lang w:val="ru-RU"/>
        </w:rPr>
        <w:t xml:space="preserve">осуществляется с  использованием изученной </w:t>
      </w:r>
      <w:r>
        <w:rPr>
          <w:rStyle w:val="shorttext"/>
          <w:sz w:val="24"/>
          <w:szCs w:val="24"/>
          <w:lang w:val="ru-RU"/>
        </w:rPr>
        <w:t xml:space="preserve">техники </w:t>
      </w:r>
      <w:r w:rsidR="009762C0">
        <w:rPr>
          <w:rStyle w:val="shorttext"/>
          <w:sz w:val="24"/>
          <w:szCs w:val="24"/>
          <w:lang w:val="ru-RU"/>
        </w:rPr>
        <w:t xml:space="preserve">предыдущего </w:t>
      </w:r>
      <w:r>
        <w:rPr>
          <w:rStyle w:val="shorttext"/>
          <w:sz w:val="24"/>
          <w:szCs w:val="24"/>
          <w:lang w:val="ru-RU"/>
        </w:rPr>
        <w:t xml:space="preserve">раздела. </w:t>
      </w:r>
    </w:p>
    <w:p w:rsidR="0007393F" w:rsidRDefault="0007393F" w:rsidP="0007393F">
      <w:pPr>
        <w:rPr>
          <w:rStyle w:val="shorttext"/>
          <w:b/>
          <w:sz w:val="28"/>
          <w:szCs w:val="28"/>
          <w:lang w:val="ru-RU"/>
        </w:rPr>
      </w:pPr>
    </w:p>
    <w:p w:rsidR="0007393F" w:rsidRDefault="0007393F" w:rsidP="0007393F"/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9762C0" w:rsidRDefault="009762C0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167640</wp:posOffset>
                </wp:positionV>
                <wp:extent cx="114300" cy="571500"/>
                <wp:effectExtent l="9525" t="5715" r="9525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BEAAE9" id="Прямоугольник 16" o:spid="_x0000_s1026" style="position:absolute;margin-left:459pt;margin-top:13.2pt;width:9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" fillcolor="black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057900" cy="571500"/>
                <wp:effectExtent l="9525" t="5715" r="9525" b="133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243523" id="Прямоугольник 15" o:spid="_x0000_s1026" style="position:absolute;margin-left:0;margin-top:13.2pt;width:477pt;height: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" fillcolor="#0cf" strokecolor="silver"/>
            </w:pict>
          </mc:Fallback>
        </mc:AlternateConten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07393F" w:rsidRDefault="0007393F" w:rsidP="0007393F">
      <w:pPr>
        <w:jc w:val="center"/>
        <w:outlineLvl w:val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 синий пояс 1 степени »</w:t>
      </w:r>
    </w:p>
    <w:p w:rsidR="0007393F" w:rsidRDefault="0007393F" w:rsidP="0007393F">
      <w:pPr>
        <w:rPr>
          <w:sz w:val="28"/>
          <w:szCs w:val="28"/>
          <w:lang w:val="ru-RU"/>
        </w:rPr>
      </w:pPr>
    </w:p>
    <w:p w:rsidR="0007393F" w:rsidRDefault="0007393F" w:rsidP="0007393F">
      <w:pPr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соответствующий уровень подготовки;</w:t>
      </w:r>
    </w:p>
    <w:p w:rsidR="0007393F" w:rsidRPr="00E80D39" w:rsidRDefault="0007393F" w:rsidP="0007393F">
      <w:pPr>
        <w:outlineLvl w:val="0"/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- на протяжении года </w:t>
      </w:r>
      <w:r w:rsidR="0005152F" w:rsidRPr="00E80D39">
        <w:rPr>
          <w:sz w:val="24"/>
          <w:szCs w:val="24"/>
          <w:lang w:val="ru-RU"/>
        </w:rPr>
        <w:t>участвовавшие в чемпионате Украины</w:t>
      </w:r>
      <w:r w:rsidRPr="00E80D39">
        <w:rPr>
          <w:sz w:val="24"/>
          <w:szCs w:val="24"/>
          <w:lang w:val="ru-RU"/>
        </w:rPr>
        <w:t>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участвовавшие в чемпионате области и ставшие призёрами;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чемпионы города (района).</w:t>
      </w:r>
      <w:ins w:id="32" w:author="SPEEDxp" w:date="2010-09-18T18:56:00Z">
        <w:r>
          <w:rPr>
            <w:sz w:val="24"/>
            <w:szCs w:val="24"/>
            <w:lang w:val="ru-RU"/>
          </w:rPr>
          <w:t xml:space="preserve"> </w:t>
        </w:r>
      </w:ins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Виды спортивных травм и меры их предотвращения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Основы стрельбы и правила техники безопасности во время стрельбы</w:t>
      </w:r>
    </w:p>
    <w:p w:rsidR="0007393F" w:rsidRPr="0005152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Правила участия </w:t>
      </w:r>
      <w:r w:rsidR="0005152F">
        <w:rPr>
          <w:color w:val="000000"/>
          <w:sz w:val="24"/>
          <w:szCs w:val="24"/>
          <w:lang w:val="ru-RU"/>
        </w:rPr>
        <w:t xml:space="preserve">в соревнованиях по боевому </w:t>
      </w:r>
      <w:r w:rsidR="0005152F" w:rsidRPr="0005152F">
        <w:rPr>
          <w:color w:val="00B050"/>
          <w:sz w:val="24"/>
          <w:szCs w:val="24"/>
          <w:lang w:val="ru-RU"/>
        </w:rPr>
        <w:t>двое</w:t>
      </w:r>
      <w:r w:rsidRPr="0005152F">
        <w:rPr>
          <w:color w:val="00B050"/>
          <w:sz w:val="24"/>
          <w:szCs w:val="24"/>
          <w:lang w:val="ru-RU"/>
        </w:rPr>
        <w:t xml:space="preserve">борью. </w:t>
      </w:r>
      <w:r>
        <w:rPr>
          <w:color w:val="000000"/>
          <w:sz w:val="24"/>
          <w:szCs w:val="24"/>
          <w:lang w:val="ru-RU"/>
        </w:rPr>
        <w:t>Особенности версий</w:t>
      </w:r>
    </w:p>
    <w:p w:rsidR="0007393F" w:rsidRDefault="0007393F" w:rsidP="0007393F">
      <w:pPr>
        <w:rPr>
          <w:rStyle w:val="shorttext"/>
          <w:b/>
        </w:rPr>
      </w:pPr>
    </w:p>
    <w:p w:rsidR="0007393F" w:rsidRDefault="0007393F" w:rsidP="0007393F">
      <w:pPr>
        <w:rPr>
          <w:rStyle w:val="shorttext"/>
          <w:b/>
          <w:color w:val="FF0000"/>
          <w:sz w:val="24"/>
          <w:szCs w:val="24"/>
          <w:u w:val="single"/>
          <w:lang w:val="ru-RU"/>
        </w:rPr>
      </w:pPr>
      <w:r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Раздел  2. Общая физическая подготовка (ОФП) </w:t>
      </w:r>
    </w:p>
    <w:tbl>
      <w:tblPr>
        <w:tblpPr w:leftFromText="180" w:rightFromText="180" w:vertAnchor="text" w:horzAnchor="margin" w:tblpY="253"/>
        <w:tblW w:w="7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648"/>
        <w:gridCol w:w="540"/>
        <w:gridCol w:w="585"/>
        <w:gridCol w:w="495"/>
        <w:gridCol w:w="483"/>
        <w:gridCol w:w="489"/>
        <w:gridCol w:w="513"/>
        <w:gridCol w:w="495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12-13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92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2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2 раза меньше (при 2 подходах)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>и на 3 раза меньше (при 3 подходах)</w:t>
      </w: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color w:val="FF0000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3.1. Акробатические элементы 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3.1.1. </w:t>
      </w:r>
      <w:r w:rsidR="0005152F" w:rsidRPr="00E80D39">
        <w:rPr>
          <w:sz w:val="24"/>
          <w:szCs w:val="24"/>
          <w:lang w:val="ru-RU"/>
        </w:rPr>
        <w:t xml:space="preserve">Выход в стойку с </w:t>
      </w:r>
      <w:proofErr w:type="gramStart"/>
      <w:r w:rsidR="0005152F" w:rsidRPr="00E80D39">
        <w:rPr>
          <w:sz w:val="24"/>
          <w:szCs w:val="24"/>
          <w:lang w:val="ru-RU"/>
        </w:rPr>
        <w:t>полож</w:t>
      </w:r>
      <w:r w:rsidR="001D2EA0">
        <w:rPr>
          <w:sz w:val="24"/>
          <w:szCs w:val="24"/>
          <w:lang w:val="ru-RU"/>
        </w:rPr>
        <w:t>ении</w:t>
      </w:r>
      <w:proofErr w:type="gramEnd"/>
      <w:r w:rsidR="001D2EA0">
        <w:rPr>
          <w:sz w:val="24"/>
          <w:szCs w:val="24"/>
          <w:lang w:val="ru-RU"/>
        </w:rPr>
        <w:t xml:space="preserve"> лёжа на спине с помощью выталкивания руками</w:t>
      </w:r>
      <w:r w:rsidR="00997A15">
        <w:rPr>
          <w:sz w:val="24"/>
          <w:szCs w:val="24"/>
          <w:lang w:val="ru-RU"/>
        </w:rPr>
        <w:t xml:space="preserve"> (подъем разгибом)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3.1.2. Продольный шпагат с просветом не более 10 см.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3.1.3. Поперечный шпагат с просветом не более 10 см.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05152F">
        <w:rPr>
          <w:b/>
          <w:color w:val="0000FF"/>
          <w:sz w:val="24"/>
          <w:szCs w:val="24"/>
          <w:lang w:val="ru-RU"/>
        </w:rPr>
        <w:t xml:space="preserve"> (отсутствует) 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lastRenderedPageBreak/>
        <w:t xml:space="preserve">4.2. Техника передвижений </w:t>
      </w:r>
    </w:p>
    <w:p w:rsidR="0005152F" w:rsidRPr="00E80D39" w:rsidRDefault="0005152F" w:rsidP="0007393F">
      <w:pPr>
        <w:outlineLvl w:val="0"/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4.2.1. Скрутка – нырок – передвижение по кругу</w:t>
      </w:r>
    </w:p>
    <w:p w:rsidR="0007393F" w:rsidRDefault="00E80D39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4.3. Техника ударов руками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4.3.1. Прямой удар передней</w:t>
      </w:r>
      <w:r w:rsidR="0005152F" w:rsidRPr="00E80D39">
        <w:rPr>
          <w:sz w:val="24"/>
          <w:szCs w:val="24"/>
          <w:lang w:val="ru-RU"/>
        </w:rPr>
        <w:t xml:space="preserve"> </w:t>
      </w:r>
      <w:r w:rsidRPr="00E80D39">
        <w:rPr>
          <w:sz w:val="24"/>
          <w:szCs w:val="24"/>
          <w:lang w:val="ru-RU"/>
        </w:rPr>
        <w:t xml:space="preserve">рукой в голову, нырок </w:t>
      </w:r>
      <w:r w:rsidR="0005152F" w:rsidRPr="00E80D39">
        <w:rPr>
          <w:sz w:val="24"/>
          <w:szCs w:val="24"/>
          <w:lang w:val="ru-RU"/>
        </w:rPr>
        <w:t>под ударную руку, боковой удар передней рукой в голову</w:t>
      </w:r>
    </w:p>
    <w:p w:rsidR="0005152F" w:rsidRPr="00E80D39" w:rsidRDefault="0007393F" w:rsidP="0005152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 xml:space="preserve">4.3.2. Прямой удар дальней рукой в голову, нырок </w:t>
      </w:r>
      <w:r w:rsidR="0005152F" w:rsidRPr="00E80D39">
        <w:rPr>
          <w:sz w:val="24"/>
          <w:szCs w:val="24"/>
          <w:lang w:val="ru-RU"/>
        </w:rPr>
        <w:t>под ударную руку, боковой удар дальней рукой в голову</w:t>
      </w:r>
    </w:p>
    <w:p w:rsidR="0007393F" w:rsidRPr="00E80D39" w:rsidRDefault="0007393F" w:rsidP="0007393F">
      <w:pPr>
        <w:rPr>
          <w:sz w:val="24"/>
          <w:szCs w:val="24"/>
          <w:lang w:val="ru-RU"/>
        </w:rPr>
      </w:pPr>
    </w:p>
    <w:p w:rsidR="0007393F" w:rsidRPr="00E80D39" w:rsidRDefault="0005152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4.3.3</w:t>
      </w:r>
      <w:r w:rsidR="0007393F" w:rsidRPr="00E80D39">
        <w:rPr>
          <w:sz w:val="24"/>
          <w:szCs w:val="24"/>
          <w:lang w:val="ru-RU"/>
        </w:rPr>
        <w:t xml:space="preserve">. Боковой удар передней рукой в голову, нырок </w:t>
      </w:r>
      <w:r w:rsidRPr="00E80D39">
        <w:rPr>
          <w:sz w:val="24"/>
          <w:szCs w:val="24"/>
          <w:lang w:val="ru-RU"/>
        </w:rPr>
        <w:t>под ударную руку, боковой удар передней рукой в голову</w:t>
      </w:r>
    </w:p>
    <w:p w:rsidR="0007393F" w:rsidRPr="00E80D39" w:rsidRDefault="0005152F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4.3.4</w:t>
      </w:r>
      <w:r w:rsidR="0007393F" w:rsidRPr="00E80D39">
        <w:rPr>
          <w:sz w:val="24"/>
          <w:szCs w:val="24"/>
          <w:lang w:val="ru-RU"/>
        </w:rPr>
        <w:t xml:space="preserve">. Боковой удар дальней правой рукой в голову, нырок </w:t>
      </w:r>
      <w:r w:rsidRPr="00E80D39">
        <w:rPr>
          <w:sz w:val="24"/>
          <w:szCs w:val="24"/>
          <w:lang w:val="ru-RU"/>
        </w:rPr>
        <w:t>под ударную руку, боковой удар дальней рукой в голову</w:t>
      </w:r>
    </w:p>
    <w:p w:rsidR="0007393F" w:rsidRPr="00E80D39" w:rsidRDefault="00E80D39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4.3.5. Апперкот передней рукой, прямой удар дальней рукой.</w:t>
      </w:r>
    </w:p>
    <w:p w:rsidR="00E80D39" w:rsidRPr="00E80D39" w:rsidRDefault="00E80D39" w:rsidP="0007393F">
      <w:pPr>
        <w:rPr>
          <w:sz w:val="24"/>
          <w:szCs w:val="24"/>
          <w:lang w:val="ru-RU"/>
        </w:rPr>
      </w:pPr>
      <w:r w:rsidRPr="00E80D39">
        <w:rPr>
          <w:sz w:val="24"/>
          <w:szCs w:val="24"/>
          <w:lang w:val="ru-RU"/>
        </w:rPr>
        <w:t>4.3.6. Прямой удар передней рукой, апперкот дальней рукой.</w:t>
      </w:r>
    </w:p>
    <w:p w:rsidR="00E80D39" w:rsidRDefault="00E80D39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4.4. Техника ударов ногами </w:t>
      </w:r>
      <w:r w:rsidR="0005152F">
        <w:rPr>
          <w:b/>
          <w:color w:val="0000FF"/>
          <w:sz w:val="24"/>
          <w:szCs w:val="24"/>
          <w:lang w:val="ru-RU"/>
        </w:rPr>
        <w:t>(сдвоенные удары передней ногой с промежуточным постановкой ноги) :</w:t>
      </w:r>
    </w:p>
    <w:p w:rsidR="0005152F" w:rsidRPr="0085740B" w:rsidRDefault="0085740B" w:rsidP="0085740B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4.4.1.П</w:t>
      </w:r>
      <w:r w:rsidR="00955FEB" w:rsidRPr="0085740B">
        <w:rPr>
          <w:sz w:val="24"/>
          <w:szCs w:val="24"/>
          <w:lang w:val="ru-RU"/>
        </w:rPr>
        <w:t>рямой удар в корпус, круговой удар в корпус</w:t>
      </w:r>
    </w:p>
    <w:p w:rsidR="00955FEB" w:rsidRPr="0085740B" w:rsidRDefault="0085740B" w:rsidP="008574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4.4.2.К</w:t>
      </w:r>
      <w:r w:rsidR="00955FEB" w:rsidRPr="0085740B">
        <w:rPr>
          <w:sz w:val="24"/>
          <w:szCs w:val="24"/>
          <w:lang w:val="ru-RU"/>
        </w:rPr>
        <w:t>руговой удар по бедру, круговой удар в голову</w:t>
      </w:r>
    </w:p>
    <w:p w:rsidR="00955FEB" w:rsidRPr="0085740B" w:rsidRDefault="0085740B" w:rsidP="008574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4.4.3. К</w:t>
      </w:r>
      <w:r w:rsidR="00955FEB" w:rsidRPr="0085740B">
        <w:rPr>
          <w:sz w:val="24"/>
          <w:szCs w:val="24"/>
          <w:lang w:val="ru-RU"/>
        </w:rPr>
        <w:t>руговой удар в голову, боковой удар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4.5.1. Прямой удар передней левой рукой (по воздуху для загрузки глаз), круговой удар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передней левой ногой в голову (корпус, бедро), прямой удар передней левой рукой в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голову, прямой удар дальней правой рукой в голову, </w:t>
      </w:r>
      <w:r w:rsidR="00955FEB" w:rsidRPr="0085740B">
        <w:rPr>
          <w:sz w:val="24"/>
          <w:szCs w:val="24"/>
          <w:lang w:val="ru-RU"/>
        </w:rPr>
        <w:t>нырок</w:t>
      </w:r>
      <w:r w:rsidRPr="0085740B">
        <w:rPr>
          <w:sz w:val="24"/>
          <w:szCs w:val="24"/>
          <w:lang w:val="ru-RU"/>
        </w:rPr>
        <w:t xml:space="preserve"> вправо, прямой удар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дальней правой рукой в голову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4.5.2. Прямой удар передней левой рукой (по воздуху для загрузки глаз), круговой удар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левой  передней ногой в голову (корпус, бедро), прямой удар передней левой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 нырок влево с боковым ударом дальней правой рукой в голову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4.5.3. Прямой удар левой рукой (по воздуху для загрузки глаз), круговой удар левой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передней  ногой в  голову (корпус, бедро), прямой удар передней левой рукой в голову,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прямой удар  правой рукой, нырок вправо с боковым ударом  левой рукой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4.6. Техника защиты </w:t>
      </w:r>
    </w:p>
    <w:p w:rsidR="0007393F" w:rsidRPr="0085740B" w:rsidRDefault="0007393F" w:rsidP="0007393F">
      <w:pPr>
        <w:rPr>
          <w:sz w:val="24"/>
          <w:szCs w:val="24"/>
          <w:u w:val="single"/>
          <w:lang w:val="ru-RU"/>
        </w:rPr>
      </w:pPr>
      <w:r w:rsidRPr="0085740B">
        <w:rPr>
          <w:sz w:val="24"/>
          <w:szCs w:val="24"/>
          <w:u w:val="single"/>
          <w:lang w:val="ru-RU"/>
        </w:rPr>
        <w:t xml:space="preserve">4.6.1. </w:t>
      </w:r>
      <w:r w:rsidR="00D20D42" w:rsidRPr="0085740B">
        <w:rPr>
          <w:sz w:val="24"/>
          <w:szCs w:val="24"/>
          <w:u w:val="single"/>
          <w:lang w:val="ru-RU"/>
        </w:rPr>
        <w:t>Присед в стойке, присед на скрутке вправо (влево)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4.7. Техника борьбы</w:t>
      </w:r>
    </w:p>
    <w:p w:rsidR="0007393F" w:rsidRPr="00D20D42" w:rsidRDefault="0007393F" w:rsidP="0007393F">
      <w:pPr>
        <w:rPr>
          <w:b/>
          <w:i/>
          <w:sz w:val="24"/>
          <w:szCs w:val="24"/>
          <w:lang w:val="ru-RU"/>
        </w:rPr>
      </w:pPr>
      <w:r w:rsidRPr="00D20D42">
        <w:rPr>
          <w:b/>
          <w:i/>
          <w:color w:val="0000FF"/>
          <w:sz w:val="24"/>
          <w:szCs w:val="24"/>
          <w:lang w:val="ru-RU"/>
        </w:rPr>
        <w:t xml:space="preserve">4.7.1. Техника борьбы в стойке </w:t>
      </w:r>
    </w:p>
    <w:p w:rsidR="0007393F" w:rsidRPr="0085740B" w:rsidRDefault="0007393F" w:rsidP="00D20D42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4.7.1.1. </w:t>
      </w:r>
      <w:r w:rsidR="00D20D42" w:rsidRPr="0085740B">
        <w:rPr>
          <w:sz w:val="24"/>
          <w:szCs w:val="24"/>
          <w:lang w:val="ru-RU"/>
        </w:rPr>
        <w:t xml:space="preserve">Передний переворот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4.7.1.2. </w:t>
      </w:r>
      <w:r w:rsidR="00D20D42" w:rsidRPr="0085740B">
        <w:rPr>
          <w:sz w:val="24"/>
          <w:szCs w:val="24"/>
          <w:lang w:val="ru-RU"/>
        </w:rPr>
        <w:t>Боковой переворот</w:t>
      </w:r>
    </w:p>
    <w:p w:rsidR="00136D16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4.7.1.3. </w:t>
      </w:r>
      <w:r w:rsidR="00136D16" w:rsidRPr="0085740B">
        <w:rPr>
          <w:sz w:val="24"/>
          <w:szCs w:val="24"/>
          <w:lang w:val="ru-RU"/>
        </w:rPr>
        <w:t>Боковой переворот с колен «мельница»</w:t>
      </w:r>
    </w:p>
    <w:p w:rsidR="0007393F" w:rsidRPr="00D20D42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D20D42">
        <w:rPr>
          <w:b/>
          <w:i/>
          <w:color w:val="0000FF"/>
          <w:sz w:val="24"/>
          <w:szCs w:val="24"/>
          <w:lang w:val="ru-RU"/>
        </w:rPr>
        <w:t>4.7.2. Техника борьбы в партере</w:t>
      </w:r>
    </w:p>
    <w:p w:rsidR="0007393F" w:rsidRPr="0085740B" w:rsidRDefault="00136D16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4.7.2.1. Рычаг рук</w:t>
      </w:r>
      <w:r w:rsidR="00C144A2" w:rsidRPr="0085740B">
        <w:rPr>
          <w:sz w:val="24"/>
          <w:szCs w:val="24"/>
          <w:lang w:val="ru-RU"/>
        </w:rPr>
        <w:t xml:space="preserve"> с захватом рук</w:t>
      </w:r>
      <w:r w:rsidR="0007393F" w:rsidRPr="0085740B">
        <w:rPr>
          <w:sz w:val="24"/>
          <w:szCs w:val="24"/>
          <w:lang w:val="ru-RU"/>
        </w:rPr>
        <w:t xml:space="preserve"> между ног против </w:t>
      </w:r>
      <w:r w:rsidR="00C144A2" w:rsidRPr="0085740B">
        <w:rPr>
          <w:sz w:val="24"/>
          <w:szCs w:val="24"/>
          <w:lang w:val="ru-RU"/>
        </w:rPr>
        <w:t>контроля сверху</w:t>
      </w:r>
      <w:r w:rsidR="0007393F" w:rsidRPr="0085740B">
        <w:rPr>
          <w:sz w:val="24"/>
          <w:szCs w:val="24"/>
          <w:lang w:val="ru-RU"/>
        </w:rPr>
        <w:t xml:space="preserve"> со стороны ног</w:t>
      </w:r>
    </w:p>
    <w:p w:rsidR="00C144A2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4.7.2.2. Рычаг </w:t>
      </w:r>
      <w:r w:rsidR="00E97EE7" w:rsidRPr="00490F07">
        <w:rPr>
          <w:sz w:val="24"/>
          <w:szCs w:val="24"/>
          <w:lang w:val="ru-RU"/>
        </w:rPr>
        <w:t>локтя</w:t>
      </w:r>
      <w:r w:rsidR="00DA4EAB">
        <w:rPr>
          <w:color w:val="FF0000"/>
          <w:sz w:val="24"/>
          <w:szCs w:val="24"/>
          <w:lang w:val="ru-RU"/>
        </w:rPr>
        <w:t xml:space="preserve"> </w:t>
      </w:r>
      <w:r w:rsidR="00C144A2" w:rsidRPr="0085740B">
        <w:rPr>
          <w:sz w:val="24"/>
          <w:szCs w:val="24"/>
          <w:lang w:val="ru-RU"/>
        </w:rPr>
        <w:t xml:space="preserve">захватом руки между </w:t>
      </w:r>
      <w:r w:rsidRPr="0085740B">
        <w:rPr>
          <w:sz w:val="24"/>
          <w:szCs w:val="24"/>
          <w:lang w:val="ru-RU"/>
        </w:rPr>
        <w:t>ног</w:t>
      </w:r>
      <w:r w:rsidR="00E97EE7">
        <w:rPr>
          <w:sz w:val="24"/>
          <w:szCs w:val="24"/>
          <w:lang w:val="ru-RU"/>
        </w:rPr>
        <w:t xml:space="preserve"> </w:t>
      </w:r>
      <w:r w:rsidR="00490F07">
        <w:rPr>
          <w:sz w:val="24"/>
          <w:szCs w:val="24"/>
          <w:lang w:val="ru-RU"/>
        </w:rPr>
        <w:t>(</w:t>
      </w:r>
      <w:r w:rsidR="00C144A2" w:rsidRPr="0085740B">
        <w:rPr>
          <w:sz w:val="24"/>
          <w:szCs w:val="24"/>
          <w:lang w:val="ru-RU"/>
        </w:rPr>
        <w:t>на живот</w:t>
      </w:r>
      <w:r w:rsidR="00E97EE7">
        <w:rPr>
          <w:sz w:val="24"/>
          <w:szCs w:val="24"/>
          <w:lang w:val="ru-RU"/>
        </w:rPr>
        <w:t>е</w:t>
      </w:r>
      <w:r w:rsidR="00490F07">
        <w:rPr>
          <w:sz w:val="24"/>
          <w:szCs w:val="24"/>
          <w:lang w:val="ru-RU"/>
        </w:rPr>
        <w:t>)</w:t>
      </w:r>
      <w:proofErr w:type="gramStart"/>
      <w:r w:rsidR="00E97EE7">
        <w:rPr>
          <w:sz w:val="24"/>
          <w:szCs w:val="24"/>
          <w:lang w:val="ru-RU"/>
        </w:rPr>
        <w:t xml:space="preserve"> ,</w:t>
      </w:r>
      <w:proofErr w:type="gramEnd"/>
      <w:r w:rsidR="00C144A2" w:rsidRPr="0085740B">
        <w:rPr>
          <w:sz w:val="24"/>
          <w:szCs w:val="24"/>
          <w:lang w:val="ru-RU"/>
        </w:rPr>
        <w:t xml:space="preserve"> против контроля сверху со стороны ног </w:t>
      </w:r>
    </w:p>
    <w:p w:rsidR="00490F07" w:rsidRDefault="00490F07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4.7.2.3.   Рычаг локтя голенью</w:t>
      </w:r>
    </w:p>
    <w:p w:rsidR="00C144A2" w:rsidRDefault="00490F07" w:rsidP="00C144A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4.7.2.4</w:t>
      </w:r>
      <w:r w:rsidR="0007393F">
        <w:rPr>
          <w:sz w:val="24"/>
          <w:szCs w:val="24"/>
          <w:lang w:val="ru-RU"/>
        </w:rPr>
        <w:t xml:space="preserve">. </w:t>
      </w:r>
      <w:r w:rsidR="00C144A2">
        <w:rPr>
          <w:sz w:val="24"/>
          <w:szCs w:val="24"/>
          <w:lang w:val="ru-RU"/>
        </w:rPr>
        <w:t>Удушающий п</w:t>
      </w:r>
      <w:r w:rsidR="00DA4EAB">
        <w:rPr>
          <w:sz w:val="24"/>
          <w:szCs w:val="24"/>
          <w:lang w:val="ru-RU"/>
        </w:rPr>
        <w:t>рием плечом и предплечьем на шею</w:t>
      </w:r>
      <w:r w:rsidR="00C144A2">
        <w:rPr>
          <w:sz w:val="24"/>
          <w:szCs w:val="24"/>
          <w:lang w:val="ru-RU"/>
        </w:rPr>
        <w:t xml:space="preserve"> против удержания со стороны ног, </w:t>
      </w:r>
    </w:p>
    <w:p w:rsidR="0007393F" w:rsidRDefault="00C144A2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сверху</w:t>
      </w:r>
    </w:p>
    <w:p w:rsidR="00C144A2" w:rsidRDefault="00C144A2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C144A2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C144A2">
        <w:rPr>
          <w:b/>
          <w:i/>
          <w:color w:val="0000FF"/>
          <w:sz w:val="24"/>
          <w:szCs w:val="24"/>
          <w:lang w:val="ru-RU"/>
        </w:rPr>
        <w:t xml:space="preserve">4.8.1. Ударами от ударов </w:t>
      </w:r>
    </w:p>
    <w:p w:rsidR="00C144A2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4.8.1.1. Защита и контрат</w:t>
      </w:r>
      <w:r w:rsidR="0085740B">
        <w:rPr>
          <w:color w:val="000000"/>
          <w:sz w:val="24"/>
          <w:szCs w:val="24"/>
          <w:lang w:val="ru-RU"/>
        </w:rPr>
        <w:t>ака от комбинации ударов ногами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4.8.1.2. Защита и контратака от комбинации ударов руками</w:t>
      </w:r>
    </w:p>
    <w:p w:rsidR="0007393F" w:rsidRPr="00C144A2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C144A2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  <w:r w:rsidR="00C144A2">
        <w:rPr>
          <w:b/>
          <w:i/>
          <w:color w:val="0000FF"/>
          <w:sz w:val="24"/>
          <w:szCs w:val="24"/>
          <w:lang w:val="ru-RU"/>
        </w:rPr>
        <w:t xml:space="preserve">(броском переворотом)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4.8.2.1. Защита и контратака от комбинации ударов ногами </w:t>
      </w:r>
      <w:r w:rsidR="00C144A2" w:rsidRPr="0085740B">
        <w:rPr>
          <w:sz w:val="24"/>
          <w:szCs w:val="24"/>
          <w:lang w:val="ru-RU"/>
        </w:rPr>
        <w:t>в корпус (голову)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4.8.2.2. Защита и контратака от комбинации ударов руками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 w:rsidRPr="00C144A2">
        <w:rPr>
          <w:b/>
          <w:i/>
          <w:color w:val="0000FF"/>
          <w:sz w:val="24"/>
          <w:szCs w:val="24"/>
          <w:lang w:val="ru-RU"/>
        </w:rPr>
        <w:lastRenderedPageBreak/>
        <w:t>4.8.3. Броском от броска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C144A2" w:rsidRPr="0085740B" w:rsidRDefault="00C144A2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4.8.3.1. Бросок переворотом з захватом сбоку от передней (задней) подножки</w:t>
      </w:r>
    </w:p>
    <w:p w:rsidR="0007393F" w:rsidRDefault="0007393F" w:rsidP="0007393F">
      <w:pPr>
        <w:rPr>
          <w:b/>
          <w:i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07393F" w:rsidRDefault="0007393F" w:rsidP="0007393F">
      <w:pPr>
        <w:rPr>
          <w:b/>
          <w:color w:val="FF0000"/>
          <w:sz w:val="28"/>
          <w:szCs w:val="28"/>
          <w:u w:val="single"/>
          <w:lang w:val="ru-RU"/>
        </w:rPr>
      </w:pPr>
      <w:r>
        <w:rPr>
          <w:b/>
          <w:color w:val="0000FF"/>
          <w:sz w:val="24"/>
          <w:szCs w:val="24"/>
          <w:lang w:val="ru-RU"/>
        </w:rPr>
        <w:t>5.1. Скоростные удары по лапе в техническо-правильном исполнении на продвижении вперёд: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- скоростные удары руками по «лапе» в течение 10 сек  </w:t>
      </w:r>
      <w:r w:rsidR="003F6E97" w:rsidRPr="0085740B">
        <w:rPr>
          <w:sz w:val="24"/>
          <w:szCs w:val="24"/>
          <w:lang w:val="ru-RU"/>
        </w:rPr>
        <w:t>(прямой, боковой)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- скоростные удары ногами по «лапе» в течение 10 сек</w:t>
      </w:r>
      <w:r w:rsidR="003F6E97" w:rsidRPr="0085740B">
        <w:rPr>
          <w:sz w:val="24"/>
          <w:szCs w:val="24"/>
          <w:lang w:val="ru-RU"/>
        </w:rPr>
        <w:t xml:space="preserve"> (прямой, круговой с промежуточным постановке ноги) 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6480" w:dyaOrig="1275">
          <v:shape id="_x0000_i1034" type="#_x0000_t75" style="width:324.4pt;height:63.9pt" o:ole="">
            <v:imagedata r:id="rId26" o:title=""/>
          </v:shape>
          <o:OLEObject Type="Embed" ProgID="Excel.Sheet.8" ShapeID="_x0000_i1034" DrawAspect="Content" ObjectID="_1563819807" r:id="rId27"/>
        </w:objec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3" w:name="_MON_1560679164"/>
      <w:bookmarkEnd w:id="33"/>
      <w:r w:rsidR="003F6E97">
        <w:rPr>
          <w:rStyle w:val="shorttext"/>
          <w:sz w:val="24"/>
          <w:szCs w:val="24"/>
          <w:lang w:val="ru-RU"/>
        </w:rPr>
        <w:object w:dxaOrig="6030" w:dyaOrig="1108">
          <v:shape id="_x0000_i1035" type="#_x0000_t75" style="width:301.75pt;height:55.8pt" o:ole="">
            <v:imagedata r:id="rId28" o:title=""/>
          </v:shape>
          <o:OLEObject Type="Embed" ProgID="Excel.Sheet.8" ShapeID="_x0000_i1035" DrawAspect="Content" ObjectID="_1563819808" r:id="rId29"/>
        </w:object>
      </w:r>
    </w:p>
    <w:p w:rsidR="0007393F" w:rsidRPr="003F6E97" w:rsidRDefault="0007393F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 </w:t>
      </w:r>
      <w:r w:rsidR="003F6E97">
        <w:rPr>
          <w:rStyle w:val="shorttext"/>
          <w:sz w:val="24"/>
          <w:szCs w:val="24"/>
          <w:lang w:val="ru-RU"/>
        </w:rPr>
        <w:t xml:space="preserve">осуществляется </w:t>
      </w:r>
      <w:r>
        <w:rPr>
          <w:rStyle w:val="shorttext"/>
          <w:sz w:val="24"/>
          <w:szCs w:val="24"/>
          <w:lang w:val="ru-RU"/>
        </w:rPr>
        <w:t xml:space="preserve">с </w:t>
      </w:r>
      <w:r w:rsidR="003F6E97">
        <w:rPr>
          <w:rStyle w:val="shorttext"/>
          <w:sz w:val="24"/>
          <w:szCs w:val="24"/>
          <w:lang w:val="ru-RU"/>
        </w:rPr>
        <w:t xml:space="preserve">использованием изученной </w:t>
      </w:r>
      <w:r>
        <w:rPr>
          <w:rStyle w:val="shorttext"/>
          <w:sz w:val="24"/>
          <w:szCs w:val="24"/>
          <w:lang w:val="ru-RU"/>
        </w:rPr>
        <w:t xml:space="preserve">техники </w:t>
      </w:r>
      <w:r w:rsidR="003F6E97">
        <w:rPr>
          <w:rStyle w:val="shorttext"/>
          <w:sz w:val="24"/>
          <w:szCs w:val="24"/>
          <w:lang w:val="ru-RU"/>
        </w:rPr>
        <w:t>предыдущего раздела</w:t>
      </w:r>
      <w:r>
        <w:rPr>
          <w:rStyle w:val="shorttext"/>
          <w:sz w:val="24"/>
          <w:szCs w:val="24"/>
          <w:lang w:val="ru-RU"/>
        </w:rPr>
        <w:t xml:space="preserve">.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   </w:t>
      </w:r>
    </w:p>
    <w:p w:rsidR="0007393F" w:rsidRDefault="0007393F" w:rsidP="0007393F"/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3F6E97" w:rsidRDefault="003F6E97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tabs>
          <w:tab w:val="center" w:pos="4819"/>
        </w:tabs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-36830</wp:posOffset>
                </wp:positionV>
                <wp:extent cx="6057900" cy="571500"/>
                <wp:effectExtent l="9525" t="10795" r="952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BA8793" id="Прямоугольник 14" o:spid="_x0000_s1026" style="position:absolute;margin-left:0;margin-top:-2.9pt;width:477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" fillcolor="#9c0" strokecolor="silver"/>
            </w:pict>
          </mc:Fallback>
        </mc:AlternateContent>
      </w:r>
      <w:r>
        <w:rPr>
          <w:sz w:val="24"/>
          <w:szCs w:val="24"/>
          <w:lang w:val="ru-RU"/>
        </w:rPr>
        <w:t>Аттестационная программа  технического уровня подготовки по боевому многоборью</w:t>
      </w:r>
    </w:p>
    <w:p w:rsidR="0007393F" w:rsidRDefault="0007393F" w:rsidP="0007393F">
      <w:pPr>
        <w:jc w:val="center"/>
        <w:outlineLvl w:val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 зелёный пояс »</w:t>
      </w:r>
    </w:p>
    <w:p w:rsidR="0007393F" w:rsidRDefault="0007393F" w:rsidP="0007393F">
      <w:pPr>
        <w:jc w:val="center"/>
        <w:rPr>
          <w:sz w:val="28"/>
          <w:szCs w:val="28"/>
          <w:lang w:val="ru-RU"/>
        </w:rPr>
      </w:pPr>
    </w:p>
    <w:p w:rsidR="0007393F" w:rsidRDefault="0007393F" w:rsidP="0007393F">
      <w:pPr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соответствующий уровень подготовки;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участвовавшие в чемпионате страны и ставшие призёрами;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чемпионы области.</w:t>
      </w:r>
    </w:p>
    <w:p w:rsidR="0007393F" w:rsidRDefault="0007393F" w:rsidP="0007393F">
      <w:pPr>
        <w:outlineLvl w:val="0"/>
        <w:rPr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</w:t>
      </w:r>
      <w:proofErr w:type="spellStart"/>
      <w:r>
        <w:rPr>
          <w:sz w:val="24"/>
          <w:szCs w:val="24"/>
        </w:rPr>
        <w:t>Понятие</w:t>
      </w:r>
      <w:proofErr w:type="spellEnd"/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признаки </w:t>
      </w:r>
      <w:r>
        <w:rPr>
          <w:sz w:val="24"/>
          <w:szCs w:val="24"/>
          <w:lang w:val="ru-RU"/>
        </w:rPr>
        <w:t xml:space="preserve">и правовая ответственность при </w:t>
      </w:r>
      <w:proofErr w:type="spellStart"/>
      <w:r>
        <w:rPr>
          <w:sz w:val="24"/>
          <w:szCs w:val="24"/>
        </w:rPr>
        <w:t>превышении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пределов</w:t>
      </w:r>
      <w:proofErr w:type="spellEnd"/>
      <w:r>
        <w:rPr>
          <w:sz w:val="24"/>
          <w:szCs w:val="24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</w:rPr>
        <w:t>необходимой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обороны</w:t>
      </w:r>
      <w:proofErr w:type="spellEnd"/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Виды спортивных травм и меры их предотвращения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Основы стрельбы и правила техники безопасности во время стрельбы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1.7. Правила участия в соревнованиях по боевому </w:t>
      </w:r>
      <w:r w:rsidR="008F7235">
        <w:rPr>
          <w:color w:val="000000"/>
          <w:sz w:val="24"/>
          <w:szCs w:val="24"/>
          <w:lang w:val="ru-RU"/>
        </w:rPr>
        <w:t>двое</w:t>
      </w:r>
      <w:r>
        <w:rPr>
          <w:color w:val="000000"/>
          <w:sz w:val="24"/>
          <w:szCs w:val="24"/>
          <w:lang w:val="ru-RU"/>
        </w:rPr>
        <w:t>борью. Особенности версий</w:t>
      </w:r>
    </w:p>
    <w:p w:rsidR="0007393F" w:rsidRDefault="0007393F" w:rsidP="0007393F">
      <w:pPr>
        <w:ind w:left="480"/>
        <w:outlineLvl w:val="0"/>
        <w:rPr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color w:val="FF0000"/>
          <w:u w:val="single"/>
        </w:rPr>
      </w:pPr>
      <w:r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Раздел  2. Общая физическая подготовка (ОФП) </w:t>
      </w:r>
    </w:p>
    <w:tbl>
      <w:tblPr>
        <w:tblpPr w:leftFromText="180" w:rightFromText="180" w:vertAnchor="text" w:horzAnchor="margin" w:tblpY="253"/>
        <w:tblW w:w="7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648"/>
        <w:gridCol w:w="540"/>
        <w:gridCol w:w="585"/>
        <w:gridCol w:w="495"/>
        <w:gridCol w:w="483"/>
        <w:gridCol w:w="489"/>
        <w:gridCol w:w="513"/>
        <w:gridCol w:w="495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  <w:lang w:val="ru-RU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спортсмена, лет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92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3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2 раза меньше (при 3 подходах)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>и на 3 раза меньше (при 4 подходах)</w:t>
      </w:r>
    </w:p>
    <w:p w:rsidR="0007393F" w:rsidRDefault="0007393F" w:rsidP="0007393F">
      <w:pPr>
        <w:rPr>
          <w:rStyle w:val="shorttext"/>
          <w:b/>
          <w:color w:val="FF0000"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sz w:val="24"/>
          <w:szCs w:val="24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3.1. Акробатические элементы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3.1.1. </w:t>
      </w:r>
      <w:r w:rsidR="0098265F" w:rsidRPr="0085740B">
        <w:rPr>
          <w:sz w:val="24"/>
          <w:szCs w:val="24"/>
          <w:lang w:val="ru-RU"/>
        </w:rPr>
        <w:t>Кувырок вперёд со стойки на руках</w:t>
      </w:r>
    </w:p>
    <w:p w:rsidR="0098265F" w:rsidRPr="0085740B" w:rsidRDefault="0098265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3.1.2.</w:t>
      </w:r>
      <w:r w:rsidR="0085740B" w:rsidRPr="0085740B">
        <w:rPr>
          <w:sz w:val="24"/>
          <w:szCs w:val="24"/>
          <w:lang w:val="ru-RU"/>
        </w:rPr>
        <w:t xml:space="preserve"> «</w:t>
      </w:r>
      <w:r w:rsidRPr="0085740B">
        <w:rPr>
          <w:sz w:val="24"/>
          <w:szCs w:val="24"/>
          <w:lang w:val="ru-RU"/>
        </w:rPr>
        <w:t xml:space="preserve"> </w:t>
      </w:r>
      <w:proofErr w:type="spellStart"/>
      <w:r w:rsidRPr="0085740B">
        <w:rPr>
          <w:sz w:val="24"/>
          <w:szCs w:val="24"/>
          <w:lang w:val="ru-RU"/>
        </w:rPr>
        <w:t>Рандат</w:t>
      </w:r>
      <w:proofErr w:type="spellEnd"/>
      <w:r w:rsidR="0085740B" w:rsidRPr="0085740B">
        <w:rPr>
          <w:sz w:val="24"/>
          <w:szCs w:val="24"/>
          <w:lang w:val="ru-RU"/>
        </w:rPr>
        <w:t>»</w:t>
      </w:r>
    </w:p>
    <w:p w:rsidR="0098265F" w:rsidRPr="0085740B" w:rsidRDefault="0098265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3.1.3. Кувырок прогибом со стойки на руках</w:t>
      </w:r>
    </w:p>
    <w:p w:rsidR="0007393F" w:rsidRDefault="0098265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3.1.4</w:t>
      </w:r>
      <w:r w:rsidR="0007393F">
        <w:rPr>
          <w:color w:val="000000"/>
          <w:sz w:val="24"/>
          <w:szCs w:val="24"/>
          <w:lang w:val="ru-RU"/>
        </w:rPr>
        <w:t>. Продольный шпагат с просветом не более 10 см.</w:t>
      </w:r>
    </w:p>
    <w:p w:rsidR="0007393F" w:rsidRDefault="0098265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3.1.5</w:t>
      </w:r>
      <w:r w:rsidR="0007393F">
        <w:rPr>
          <w:color w:val="000000"/>
          <w:sz w:val="24"/>
          <w:szCs w:val="24"/>
          <w:lang w:val="ru-RU"/>
        </w:rPr>
        <w:t>. Поперечный шпагат с просветом не более 10 см.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98265F">
        <w:rPr>
          <w:b/>
          <w:color w:val="0000FF"/>
          <w:sz w:val="24"/>
          <w:szCs w:val="24"/>
          <w:lang w:val="ru-RU"/>
        </w:rPr>
        <w:t xml:space="preserve"> (отсутствует) 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</w:p>
    <w:p w:rsidR="0098265F" w:rsidRPr="0085740B" w:rsidRDefault="0098265F" w:rsidP="0007393F">
      <w:pPr>
        <w:outlineLvl w:val="0"/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4.2.1. Комбинированное передвижение из ранее изученных способов передвижении (30 секунд)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4.3. Техника ударов руками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4.3.1. Прямой удар передней рукой в голову, прямой удар дальней рукой в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</w:t>
      </w:r>
      <w:r w:rsidR="00ED365D">
        <w:rPr>
          <w:sz w:val="24"/>
          <w:szCs w:val="24"/>
          <w:lang w:val="ru-RU"/>
        </w:rPr>
        <w:t>скрутка</w:t>
      </w:r>
      <w:r>
        <w:rPr>
          <w:sz w:val="24"/>
          <w:szCs w:val="24"/>
          <w:lang w:val="ru-RU"/>
        </w:rPr>
        <w:t xml:space="preserve"> вправо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4.3.2. Прямой удар передней рукой в голову, прямой удар дальней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прямой удар передней левой рукой в голову, скрутка влево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4.3.3. Прямой удар передней рукой в голову, прямой удар дальней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нырок вправо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4.3.4. Прямой удар передней рукой в голову, прямой удар дальней рукой,      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прямой удар передней рукой в голову, нырок влево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4.4. Техника ударов ногами </w:t>
      </w:r>
    </w:p>
    <w:p w:rsidR="0007393F" w:rsidRPr="0085740B" w:rsidRDefault="0007393F" w:rsidP="00F227C9">
      <w:pPr>
        <w:rPr>
          <w:b/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4.4.1. </w:t>
      </w:r>
      <w:r w:rsidR="0085740B" w:rsidRPr="0085740B">
        <w:rPr>
          <w:sz w:val="24"/>
          <w:szCs w:val="24"/>
          <w:lang w:val="ru-RU"/>
        </w:rPr>
        <w:t>Комбинации из</w:t>
      </w:r>
      <w:r w:rsidR="00F227C9" w:rsidRPr="0085740B">
        <w:rPr>
          <w:sz w:val="24"/>
          <w:szCs w:val="24"/>
          <w:lang w:val="ru-RU"/>
        </w:rPr>
        <w:t xml:space="preserve"> трёх разных ударов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Pr="0085740B" w:rsidRDefault="0007393F" w:rsidP="00DD3C9D">
      <w:pPr>
        <w:ind w:left="567" w:hanging="567"/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4.5.1. </w:t>
      </w:r>
      <w:r w:rsidR="00DD3C9D" w:rsidRPr="0085740B">
        <w:rPr>
          <w:sz w:val="24"/>
          <w:szCs w:val="24"/>
          <w:lang w:val="ru-RU"/>
        </w:rPr>
        <w:t>Прямой удар передней рукой в голову, боковой удар задней рукой в голову, удар снизу           передней рукой в корпус, круговой удар дальней ногой по бедру</w:t>
      </w:r>
    </w:p>
    <w:p w:rsidR="0007393F" w:rsidRPr="0085740B" w:rsidRDefault="0007393F" w:rsidP="00DD3C9D">
      <w:pPr>
        <w:ind w:left="567" w:hanging="567"/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4.5.2. </w:t>
      </w:r>
      <w:r w:rsidR="00DD3C9D" w:rsidRPr="0085740B">
        <w:rPr>
          <w:sz w:val="24"/>
          <w:szCs w:val="24"/>
          <w:lang w:val="ru-RU"/>
        </w:rPr>
        <w:t>Прямой удар задней рукой в голову, боковой удар передней удар в голову, удар снизу дальней рукой в корпус. круговой удар передней ногой в корпус</w:t>
      </w:r>
    </w:p>
    <w:p w:rsidR="0007393F" w:rsidRPr="0085740B" w:rsidRDefault="0007393F" w:rsidP="00DD3C9D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4.5.3. </w:t>
      </w:r>
      <w:r w:rsidR="00DD3C9D" w:rsidRPr="0085740B">
        <w:rPr>
          <w:sz w:val="24"/>
          <w:szCs w:val="24"/>
          <w:lang w:val="ru-RU"/>
        </w:rPr>
        <w:t xml:space="preserve">Прямой удар передней рукой в голову, скрутка под ударную руку, удар снизу передней рукой в корпус, боковой удар дальней рукой в голову, круговой удар дальней ногой по бедру (корпус) </w:t>
      </w:r>
    </w:p>
    <w:p w:rsidR="00DD3C9D" w:rsidRDefault="00DD3C9D" w:rsidP="00DD3C9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4.5.4. Прямой удар передней левой рукой в голову, боковой удар дальней правой ногой с </w:t>
      </w:r>
    </w:p>
    <w:p w:rsidR="00DD3C9D" w:rsidRDefault="00DD3C9D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разворотом  в корпус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4.6. Техника защиты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4.6.1. </w:t>
      </w:r>
      <w:r w:rsidR="00944AE7">
        <w:rPr>
          <w:sz w:val="24"/>
          <w:szCs w:val="24"/>
          <w:lang w:val="ru-RU"/>
        </w:rPr>
        <w:t xml:space="preserve">Защита от ударов снизу (подставка, оттяжка, сбыв) </w:t>
      </w:r>
      <w:r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4.7. Техника борьбы</w:t>
      </w:r>
    </w:p>
    <w:p w:rsidR="0007393F" w:rsidRPr="00944AE7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944AE7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  <w:r w:rsidR="0044630D">
        <w:rPr>
          <w:b/>
          <w:i/>
          <w:color w:val="0000FF"/>
          <w:sz w:val="24"/>
          <w:szCs w:val="24"/>
          <w:lang w:val="ru-RU"/>
        </w:rPr>
        <w:t xml:space="preserve"> </w:t>
      </w:r>
      <w:r w:rsidR="0044630D" w:rsidRPr="00725063">
        <w:rPr>
          <w:b/>
          <w:color w:val="0000FF"/>
          <w:sz w:val="24"/>
          <w:szCs w:val="24"/>
          <w:lang w:val="ru-RU"/>
        </w:rPr>
        <w:t>(комбинации из двух бросков основанных на развитие сопротивление первому броску</w:t>
      </w:r>
      <w:r w:rsidR="0044630D">
        <w:rPr>
          <w:b/>
          <w:i/>
          <w:color w:val="0000FF"/>
          <w:sz w:val="24"/>
          <w:szCs w:val="24"/>
          <w:lang w:val="ru-RU"/>
        </w:rPr>
        <w:t>)</w:t>
      </w:r>
    </w:p>
    <w:p w:rsidR="0044630D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4.7.1.1. </w:t>
      </w:r>
      <w:r w:rsidR="0044630D" w:rsidRPr="0085740B">
        <w:rPr>
          <w:sz w:val="24"/>
          <w:szCs w:val="24"/>
          <w:lang w:val="ru-RU"/>
        </w:rPr>
        <w:t>Бросок через бедро – задняя подножка</w:t>
      </w:r>
    </w:p>
    <w:p w:rsidR="0007393F" w:rsidRPr="0085740B" w:rsidRDefault="0044630D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4.7.1.2. Задняя подножка – бросок через спину с колен </w:t>
      </w:r>
      <w:r w:rsidR="0007393F" w:rsidRPr="0085740B">
        <w:rPr>
          <w:sz w:val="24"/>
          <w:szCs w:val="24"/>
          <w:lang w:val="ru-RU"/>
        </w:rPr>
        <w:t xml:space="preserve"> </w:t>
      </w:r>
    </w:p>
    <w:p w:rsidR="0044630D" w:rsidRPr="0085740B" w:rsidRDefault="0044630D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4.7.1.3. Внутренняя подсечка – бросок через бедро </w:t>
      </w:r>
    </w:p>
    <w:p w:rsidR="0007393F" w:rsidRPr="00944AE7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944AE7">
        <w:rPr>
          <w:b/>
          <w:i/>
          <w:color w:val="0000FF"/>
          <w:sz w:val="24"/>
          <w:szCs w:val="24"/>
          <w:lang w:val="ru-RU"/>
        </w:rPr>
        <w:t>4.7.2. Приемы борьбы в партере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4.7.2.1. </w:t>
      </w:r>
      <w:r w:rsidR="0052286F" w:rsidRPr="0085740B">
        <w:rPr>
          <w:sz w:val="24"/>
          <w:szCs w:val="24"/>
          <w:lang w:val="ru-RU"/>
        </w:rPr>
        <w:t>Рычаг колена против контроля снизу со стороны ног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4.7.2.2. </w:t>
      </w:r>
      <w:r w:rsidR="0052286F" w:rsidRPr="0085740B">
        <w:rPr>
          <w:sz w:val="24"/>
          <w:szCs w:val="24"/>
          <w:lang w:val="ru-RU"/>
        </w:rPr>
        <w:t>Рычаг локтя захватом руки между ног против контроля сбоку</w:t>
      </w:r>
    </w:p>
    <w:p w:rsidR="0007393F" w:rsidRPr="00490F07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4.7.2.3. </w:t>
      </w:r>
      <w:r w:rsidR="0052286F" w:rsidRPr="0085740B">
        <w:rPr>
          <w:sz w:val="24"/>
          <w:szCs w:val="24"/>
          <w:lang w:val="ru-RU"/>
        </w:rPr>
        <w:t>Рычаг локтя захватом руки между ног против контроля поперёк</w:t>
      </w:r>
    </w:p>
    <w:p w:rsidR="0052286F" w:rsidRDefault="00490F07" w:rsidP="0007393F">
      <w:pPr>
        <w:rPr>
          <w:i/>
          <w:sz w:val="24"/>
          <w:szCs w:val="24"/>
          <w:lang w:val="ru-RU"/>
        </w:rPr>
      </w:pPr>
      <w:r w:rsidRPr="00490F07">
        <w:rPr>
          <w:i/>
          <w:sz w:val="24"/>
          <w:szCs w:val="24"/>
          <w:lang w:val="ru-RU"/>
        </w:rPr>
        <w:t>4.7.2.4. Рычаг бедра</w:t>
      </w:r>
    </w:p>
    <w:p w:rsidR="00490F07" w:rsidRPr="00490F07" w:rsidRDefault="00490F07" w:rsidP="0007393F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4.7.2.5. Рычаг кисти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944AE7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944AE7">
        <w:rPr>
          <w:b/>
          <w:i/>
          <w:color w:val="0000FF"/>
          <w:sz w:val="24"/>
          <w:szCs w:val="24"/>
          <w:lang w:val="ru-RU"/>
        </w:rPr>
        <w:t xml:space="preserve">4.8.1. Ударами от ударов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4.8.1.1. Защита и контратака от комбинации ударов ногами на первом движении</w:t>
      </w:r>
      <w:r w:rsidR="00ED58B4">
        <w:rPr>
          <w:color w:val="000000"/>
          <w:sz w:val="24"/>
          <w:szCs w:val="24"/>
          <w:lang w:val="ru-RU"/>
        </w:rPr>
        <w:t xml:space="preserve"> (по 3  удара)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4.8.1.2. Защита и контратака от комбинации ударов руками на первом</w:t>
      </w:r>
      <w:r>
        <w:rPr>
          <w:sz w:val="24"/>
          <w:szCs w:val="24"/>
          <w:lang w:val="ru-RU"/>
        </w:rPr>
        <w:t xml:space="preserve"> движении</w:t>
      </w:r>
      <w:r w:rsidR="00ED58B4">
        <w:rPr>
          <w:sz w:val="24"/>
          <w:szCs w:val="24"/>
          <w:lang w:val="ru-RU"/>
        </w:rPr>
        <w:t xml:space="preserve"> </w:t>
      </w:r>
      <w:r w:rsidR="00ED58B4">
        <w:rPr>
          <w:color w:val="000000"/>
          <w:sz w:val="24"/>
          <w:szCs w:val="24"/>
          <w:lang w:val="ru-RU"/>
        </w:rPr>
        <w:t>(по 3  удара)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b/>
          <w:i/>
          <w:sz w:val="24"/>
          <w:szCs w:val="24"/>
          <w:lang w:val="ru-RU"/>
        </w:rPr>
        <w:t>4.8.2. Броском от ударов</w:t>
      </w:r>
      <w:r w:rsidRPr="0085740B">
        <w:rPr>
          <w:sz w:val="24"/>
          <w:szCs w:val="24"/>
          <w:lang w:val="ru-RU"/>
        </w:rPr>
        <w:t xml:space="preserve"> (</w:t>
      </w:r>
      <w:r w:rsidR="00ED58B4" w:rsidRPr="0085740B">
        <w:rPr>
          <w:sz w:val="24"/>
          <w:szCs w:val="24"/>
          <w:lang w:val="ru-RU"/>
        </w:rPr>
        <w:t>на первом движении 3 удара руками, 3 удара ногами</w:t>
      </w:r>
      <w:r w:rsidRPr="0085740B">
        <w:rPr>
          <w:sz w:val="24"/>
          <w:szCs w:val="24"/>
          <w:lang w:val="ru-RU"/>
        </w:rPr>
        <w:t>)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b/>
          <w:i/>
          <w:sz w:val="24"/>
          <w:szCs w:val="24"/>
          <w:lang w:val="ru-RU"/>
        </w:rPr>
        <w:t>4.8.3. Броском от броска</w:t>
      </w:r>
      <w:r w:rsidRPr="0085740B">
        <w:rPr>
          <w:sz w:val="24"/>
          <w:szCs w:val="24"/>
          <w:lang w:val="ru-RU"/>
        </w:rPr>
        <w:t xml:space="preserve"> (</w:t>
      </w:r>
      <w:r w:rsidR="002A109C" w:rsidRPr="0085740B">
        <w:rPr>
          <w:sz w:val="24"/>
          <w:szCs w:val="24"/>
          <w:lang w:val="ru-RU"/>
        </w:rPr>
        <w:t>5 разных контратакующих бросков</w:t>
      </w:r>
      <w:r w:rsidRPr="0085740B">
        <w:rPr>
          <w:sz w:val="24"/>
          <w:szCs w:val="24"/>
          <w:lang w:val="ru-RU"/>
        </w:rPr>
        <w:t>)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07393F" w:rsidRDefault="0007393F" w:rsidP="0007393F">
      <w:pPr>
        <w:rPr>
          <w:b/>
          <w:color w:val="FF0000"/>
          <w:sz w:val="28"/>
          <w:szCs w:val="28"/>
          <w:u w:val="single"/>
          <w:lang w:val="ru-RU"/>
        </w:rPr>
      </w:pPr>
      <w:r>
        <w:rPr>
          <w:b/>
          <w:color w:val="0000FF"/>
          <w:sz w:val="24"/>
          <w:szCs w:val="24"/>
          <w:lang w:val="ru-RU"/>
        </w:rPr>
        <w:lastRenderedPageBreak/>
        <w:t>5.1. Скоростные удары по лапе в техническо-правильном исполнении при движении назад:</w:t>
      </w:r>
    </w:p>
    <w:p w:rsidR="0007393F" w:rsidRPr="0085740B" w:rsidRDefault="0085740B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5.1.1.С</w:t>
      </w:r>
      <w:r w:rsidR="0007393F" w:rsidRPr="0085740B">
        <w:rPr>
          <w:sz w:val="24"/>
          <w:szCs w:val="24"/>
          <w:lang w:val="ru-RU"/>
        </w:rPr>
        <w:t xml:space="preserve">коростные удары руками по «лапе» в течение 10 сек  </w:t>
      </w:r>
      <w:r w:rsidR="002B78BF" w:rsidRPr="0085740B">
        <w:rPr>
          <w:sz w:val="24"/>
          <w:szCs w:val="24"/>
          <w:lang w:val="ru-RU"/>
        </w:rPr>
        <w:t xml:space="preserve">(комбинация из прямого удара и удара снизу в голову) </w:t>
      </w:r>
    </w:p>
    <w:p w:rsidR="0007393F" w:rsidRPr="0085740B" w:rsidRDefault="0085740B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5.1.2.С</w:t>
      </w:r>
      <w:r w:rsidR="0007393F" w:rsidRPr="0085740B">
        <w:rPr>
          <w:sz w:val="24"/>
          <w:szCs w:val="24"/>
          <w:lang w:val="ru-RU"/>
        </w:rPr>
        <w:t>коростные удары ногами по «лапе» в течение 10 сек</w:t>
      </w:r>
      <w:r w:rsidR="002B78BF" w:rsidRPr="0085740B">
        <w:rPr>
          <w:sz w:val="24"/>
          <w:szCs w:val="24"/>
          <w:lang w:val="ru-RU"/>
        </w:rPr>
        <w:t xml:space="preserve"> (комбинация кругового удара по бедру и кругового удара в голову одноимённой ногой с промежуточной постановкой ноги)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6480" w:dyaOrig="1275">
          <v:shape id="_x0000_i1036" type="#_x0000_t75" style="width:324.4pt;height:63.9pt" o:ole="">
            <v:imagedata r:id="rId30" o:title=""/>
          </v:shape>
          <o:OLEObject Type="Embed" ProgID="Excel.Sheet.8" ShapeID="_x0000_i1036" DrawAspect="Content" ObjectID="_1563819809" r:id="rId31"/>
        </w:objec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b/>
          <w:color w:val="FF0000"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4" w:name="_MON_1560680711"/>
      <w:bookmarkEnd w:id="34"/>
      <w:r w:rsidR="002A109C">
        <w:rPr>
          <w:rStyle w:val="shorttext"/>
          <w:sz w:val="24"/>
          <w:szCs w:val="24"/>
          <w:lang w:val="ru-RU"/>
        </w:rPr>
        <w:object w:dxaOrig="6030" w:dyaOrig="1108">
          <v:shape id="_x0000_i1037" type="#_x0000_t75" style="width:301.75pt;height:55.8pt" o:ole="">
            <v:imagedata r:id="rId32" o:title=""/>
          </v:shape>
          <o:OLEObject Type="Embed" ProgID="Excel.Sheet.8" ShapeID="_x0000_i1037" DrawAspect="Content" ObjectID="_1563819810" r:id="rId33"/>
        </w:object>
      </w:r>
    </w:p>
    <w:p w:rsidR="0007393F" w:rsidRPr="002A109C" w:rsidRDefault="002A109C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осуществляется с использованием изученной </w:t>
      </w:r>
      <w:r w:rsidR="0007393F">
        <w:rPr>
          <w:rStyle w:val="shorttext"/>
          <w:sz w:val="24"/>
          <w:szCs w:val="24"/>
          <w:lang w:val="ru-RU"/>
        </w:rPr>
        <w:t xml:space="preserve">техники </w:t>
      </w:r>
      <w:r>
        <w:rPr>
          <w:rStyle w:val="shorttext"/>
          <w:sz w:val="24"/>
          <w:szCs w:val="24"/>
          <w:lang w:val="ru-RU"/>
        </w:rPr>
        <w:t xml:space="preserve">предыдущего </w:t>
      </w:r>
      <w:r w:rsidR="0007393F">
        <w:rPr>
          <w:rStyle w:val="shorttext"/>
          <w:sz w:val="24"/>
          <w:szCs w:val="24"/>
          <w:lang w:val="ru-RU"/>
        </w:rPr>
        <w:t xml:space="preserve">раздела.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/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950174" w:rsidRDefault="00950174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26670</wp:posOffset>
                </wp:positionV>
                <wp:extent cx="114300" cy="571500"/>
                <wp:effectExtent l="9525" t="7620" r="9525" b="114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5D48AD" id="Прямоугольник 13" o:spid="_x0000_s1026" style="position:absolute;margin-left:459pt;margin-top:2.1pt;width:9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" fillcolor="black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057900" cy="571500"/>
                <wp:effectExtent l="9525" t="7620" r="9525" b="1143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B012CE" id="Прямоугольник 12" o:spid="_x0000_s1026" style="position:absolute;margin-left:0;margin-top:2.1pt;width:477pt;height: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" fillcolor="#9c0" strokecolor="silver"/>
            </w:pict>
          </mc:Fallback>
        </mc:AlternateContent>
      </w: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 Аттестационная программа  технического уровня подготовки по боевому многоборью</w:t>
      </w:r>
    </w:p>
    <w:p w:rsidR="0007393F" w:rsidRDefault="0007393F" w:rsidP="0007393F">
      <w:pPr>
        <w:jc w:val="center"/>
        <w:outlineLvl w:val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 зелёный пояс 1 степени »</w:t>
      </w:r>
    </w:p>
    <w:p w:rsidR="0007393F" w:rsidRDefault="0007393F" w:rsidP="0007393F">
      <w:pPr>
        <w:jc w:val="center"/>
        <w:rPr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соответствующий уровень подготовки;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участвовавшие в международных соревнованиях;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занявших на чемпионатах страны не ниже второго места;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чемпионы области.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</w:t>
      </w:r>
      <w:proofErr w:type="spellStart"/>
      <w:r>
        <w:rPr>
          <w:sz w:val="24"/>
          <w:szCs w:val="24"/>
        </w:rPr>
        <w:t>Понятие</w:t>
      </w:r>
      <w:proofErr w:type="spellEnd"/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признаки </w:t>
      </w:r>
      <w:r>
        <w:rPr>
          <w:sz w:val="24"/>
          <w:szCs w:val="24"/>
          <w:lang w:val="ru-RU"/>
        </w:rPr>
        <w:t xml:space="preserve">и правовая ответственность при </w:t>
      </w:r>
      <w:proofErr w:type="spellStart"/>
      <w:r>
        <w:rPr>
          <w:sz w:val="24"/>
          <w:szCs w:val="24"/>
        </w:rPr>
        <w:t>превышении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пределов</w:t>
      </w:r>
      <w:proofErr w:type="spellEnd"/>
      <w:r>
        <w:rPr>
          <w:sz w:val="24"/>
          <w:szCs w:val="24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</w:rPr>
        <w:t>необходимой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обороны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Виды спортивных травм и меры их предотвращения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Основы стрельбы и правила техники безопасности во время стрельбы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1.7. Правила участия в соревнованиях по боевому </w:t>
      </w:r>
      <w:r w:rsidR="00297468">
        <w:rPr>
          <w:color w:val="000000"/>
          <w:sz w:val="24"/>
          <w:szCs w:val="24"/>
          <w:lang w:val="ru-RU"/>
        </w:rPr>
        <w:t>двое</w:t>
      </w:r>
      <w:r>
        <w:rPr>
          <w:color w:val="000000"/>
          <w:sz w:val="24"/>
          <w:szCs w:val="24"/>
          <w:lang w:val="ru-RU"/>
        </w:rPr>
        <w:t>борью. Особенности версий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</w:t>
      </w:r>
    </w:p>
    <w:p w:rsidR="0007393F" w:rsidRDefault="0007393F" w:rsidP="0007393F">
      <w:pPr>
        <w:rPr>
          <w:b/>
          <w:color w:val="FF0000"/>
          <w:sz w:val="28"/>
          <w:szCs w:val="28"/>
          <w:u w:val="single"/>
          <w:lang w:val="ru-RU"/>
        </w:rPr>
      </w:pPr>
      <w:r>
        <w:rPr>
          <w:rStyle w:val="shorttext"/>
          <w:b/>
          <w:color w:val="FF0000"/>
          <w:sz w:val="28"/>
          <w:szCs w:val="28"/>
          <w:u w:val="single"/>
          <w:lang w:val="ru-RU"/>
        </w:rPr>
        <w:t xml:space="preserve">Раздел  2. Общая физическая подготовка (ОФП) </w:t>
      </w:r>
    </w:p>
    <w:tbl>
      <w:tblPr>
        <w:tblpPr w:leftFromText="180" w:rightFromText="180" w:vertAnchor="text" w:horzAnchor="margin" w:tblpY="238"/>
        <w:tblW w:w="6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828"/>
        <w:gridCol w:w="540"/>
        <w:gridCol w:w="720"/>
        <w:gridCol w:w="540"/>
        <w:gridCol w:w="720"/>
        <w:gridCol w:w="540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38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14-15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92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11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3 раза меньше </w:t>
      </w: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color w:val="FF0000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3.1. Акробатические элементы </w:t>
      </w:r>
    </w:p>
    <w:p w:rsidR="00297468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3.1.1. </w:t>
      </w:r>
      <w:r w:rsidR="00297468">
        <w:rPr>
          <w:color w:val="000000"/>
          <w:sz w:val="24"/>
          <w:szCs w:val="24"/>
          <w:lang w:val="ru-RU"/>
        </w:rPr>
        <w:t>Стойка на голове с выходом на руки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3.1.2. Продольный шпагат с просветом не более 10 см.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3.1.3. Поперечный шпагат с просветом не более 10 см.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 w:rsidR="00297468">
        <w:rPr>
          <w:b/>
          <w:color w:val="0000FF"/>
          <w:sz w:val="24"/>
          <w:szCs w:val="24"/>
          <w:lang w:val="ru-RU"/>
        </w:rPr>
        <w:t xml:space="preserve"> (отсутствует)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lastRenderedPageBreak/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tabs>
          <w:tab w:val="left" w:pos="2415"/>
        </w:tabs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4.3. Техника ударов руками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>4.3.1. Прямой удар передней рукой в голову,</w:t>
      </w:r>
      <w:r w:rsidR="00297468" w:rsidRPr="0085740B">
        <w:rPr>
          <w:sz w:val="24"/>
          <w:szCs w:val="24"/>
          <w:lang w:val="ru-RU"/>
        </w:rPr>
        <w:t xml:space="preserve"> «волна»</w:t>
      </w:r>
      <w:r w:rsidRPr="0085740B">
        <w:rPr>
          <w:sz w:val="24"/>
          <w:szCs w:val="24"/>
          <w:lang w:val="ru-RU"/>
        </w:rPr>
        <w:t xml:space="preserve"> прямой удар дальней рукой в 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 голову, скрутка вправо, </w:t>
      </w:r>
      <w:r w:rsidR="00297468" w:rsidRPr="0085740B">
        <w:rPr>
          <w:sz w:val="24"/>
          <w:szCs w:val="24"/>
          <w:lang w:val="ru-RU"/>
        </w:rPr>
        <w:t>боковой</w:t>
      </w:r>
      <w:r w:rsidRPr="0085740B">
        <w:rPr>
          <w:sz w:val="24"/>
          <w:szCs w:val="24"/>
          <w:lang w:val="ru-RU"/>
        </w:rPr>
        <w:t xml:space="preserve"> удар дальней рукой в </w:t>
      </w:r>
      <w:r w:rsidR="00297468" w:rsidRPr="0085740B">
        <w:rPr>
          <w:sz w:val="24"/>
          <w:szCs w:val="24"/>
          <w:lang w:val="ru-RU"/>
        </w:rPr>
        <w:t>корпус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4.3.2. Прямой удар передней рукой в голову, прямой удар дальней рукой в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голову,</w:t>
      </w:r>
      <w:r w:rsidR="00297468" w:rsidRPr="0085740B">
        <w:rPr>
          <w:sz w:val="24"/>
          <w:szCs w:val="24"/>
          <w:lang w:val="ru-RU"/>
        </w:rPr>
        <w:t xml:space="preserve"> «волна»</w:t>
      </w:r>
      <w:r w:rsidRPr="0085740B">
        <w:rPr>
          <w:sz w:val="24"/>
          <w:szCs w:val="24"/>
          <w:lang w:val="ru-RU"/>
        </w:rPr>
        <w:t xml:space="preserve"> прямой удар передней рукой в голову, скрутка влево, </w:t>
      </w:r>
      <w:r w:rsidR="00297468" w:rsidRPr="0085740B">
        <w:rPr>
          <w:sz w:val="24"/>
          <w:szCs w:val="24"/>
          <w:lang w:val="ru-RU"/>
        </w:rPr>
        <w:t>боковой</w:t>
      </w:r>
      <w:r w:rsidRPr="0085740B">
        <w:rPr>
          <w:sz w:val="24"/>
          <w:szCs w:val="24"/>
          <w:lang w:val="ru-RU"/>
        </w:rPr>
        <w:t xml:space="preserve"> удар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передней  рукой в </w:t>
      </w:r>
      <w:r w:rsidR="00297468" w:rsidRPr="0085740B">
        <w:rPr>
          <w:sz w:val="24"/>
          <w:szCs w:val="24"/>
          <w:lang w:val="ru-RU"/>
        </w:rPr>
        <w:t>корпус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4.3.3. Прямой удар передней  рукой в голову, прямой удар дальней рукой в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голову,</w:t>
      </w:r>
      <w:r w:rsidR="00297468" w:rsidRPr="0085740B">
        <w:rPr>
          <w:sz w:val="24"/>
          <w:szCs w:val="24"/>
          <w:lang w:val="ru-RU"/>
        </w:rPr>
        <w:t xml:space="preserve"> </w:t>
      </w:r>
      <w:r w:rsidRPr="0085740B">
        <w:rPr>
          <w:sz w:val="24"/>
          <w:szCs w:val="24"/>
          <w:lang w:val="ru-RU"/>
        </w:rPr>
        <w:t xml:space="preserve"> нырок </w:t>
      </w:r>
      <w:r w:rsidR="00EB27BB" w:rsidRPr="0085740B">
        <w:rPr>
          <w:sz w:val="24"/>
          <w:szCs w:val="24"/>
          <w:lang w:val="ru-RU"/>
        </w:rPr>
        <w:t>под ударную руку</w:t>
      </w:r>
      <w:r w:rsidRPr="0085740B">
        <w:rPr>
          <w:sz w:val="24"/>
          <w:szCs w:val="24"/>
          <w:lang w:val="ru-RU"/>
        </w:rPr>
        <w:t>, боковой удар дальней рукой в голову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4.3.4. Прямой удар передней рукой в голову, прямой удар дальней правой рукой в </w:t>
      </w:r>
    </w:p>
    <w:p w:rsidR="0007393F" w:rsidRPr="0085740B" w:rsidRDefault="0007393F" w:rsidP="00297468">
      <w:pPr>
        <w:ind w:left="567" w:hanging="567"/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голову,</w:t>
      </w:r>
      <w:r w:rsidR="00297468" w:rsidRPr="0085740B">
        <w:rPr>
          <w:sz w:val="24"/>
          <w:szCs w:val="24"/>
          <w:lang w:val="ru-RU"/>
        </w:rPr>
        <w:t xml:space="preserve"> «волна»</w:t>
      </w:r>
      <w:r w:rsidRPr="0085740B">
        <w:rPr>
          <w:sz w:val="24"/>
          <w:szCs w:val="24"/>
          <w:lang w:val="ru-RU"/>
        </w:rPr>
        <w:t xml:space="preserve"> прямой удар передней рукой в голову, </w:t>
      </w:r>
      <w:r w:rsidR="00297468" w:rsidRPr="0085740B">
        <w:rPr>
          <w:sz w:val="24"/>
          <w:szCs w:val="24"/>
          <w:lang w:val="ru-RU"/>
        </w:rPr>
        <w:t>скрутка</w:t>
      </w:r>
      <w:r w:rsidRPr="0085740B">
        <w:rPr>
          <w:sz w:val="24"/>
          <w:szCs w:val="24"/>
          <w:lang w:val="ru-RU"/>
        </w:rPr>
        <w:t xml:space="preserve"> влево,</w:t>
      </w:r>
      <w:r w:rsidR="00297468" w:rsidRPr="0085740B">
        <w:rPr>
          <w:sz w:val="24"/>
          <w:szCs w:val="24"/>
          <w:lang w:val="ru-RU"/>
        </w:rPr>
        <w:t xml:space="preserve"> удар снизу   передней рукой в корпус, боковой удар дальней</w:t>
      </w:r>
      <w:r w:rsidRPr="0085740B">
        <w:rPr>
          <w:sz w:val="24"/>
          <w:szCs w:val="24"/>
          <w:lang w:val="ru-RU"/>
        </w:rPr>
        <w:t xml:space="preserve"> рукой</w:t>
      </w:r>
      <w:r w:rsidR="00297468" w:rsidRPr="0085740B">
        <w:rPr>
          <w:sz w:val="24"/>
          <w:szCs w:val="24"/>
          <w:lang w:val="ru-RU"/>
        </w:rPr>
        <w:t xml:space="preserve"> в голову</w:t>
      </w:r>
    </w:p>
    <w:p w:rsidR="00EB27BB" w:rsidRPr="0085740B" w:rsidRDefault="00EB27BB" w:rsidP="00EB27BB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4.3.5. Прямой удар передней рукой в голову, прямой удар дальней правой рукой в </w:t>
      </w:r>
    </w:p>
    <w:p w:rsidR="00EB27BB" w:rsidRPr="0085740B" w:rsidRDefault="00EB27BB" w:rsidP="00EB27BB">
      <w:pPr>
        <w:ind w:left="567" w:hanging="567"/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голову, «волна» прямой удар передней рукой в голову, нырок под ударную руку, боковой удар передней рукой в голову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4.4. Техника ударов ногами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4.4.1. Нанесение всей разновидности ударов как правой, так и левой ногой на уровне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туловища, без  поддержкой руки, по воздуху, без опускания ноги  в медленном темпе в 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течение 60 секунд</w:t>
      </w:r>
      <w:r>
        <w:rPr>
          <w:b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4.5.1. Прямой удар передней рукой в голову, круговой удар передней ногой в </w:t>
      </w:r>
    </w:p>
    <w:p w:rsidR="0007393F" w:rsidRPr="0085740B" w:rsidRDefault="0007393F" w:rsidP="0007393F">
      <w:pPr>
        <w:rPr>
          <w:sz w:val="24"/>
          <w:szCs w:val="24"/>
          <w:lang w:val="ru-RU"/>
        </w:rPr>
      </w:pPr>
      <w:r w:rsidRPr="0085740B">
        <w:rPr>
          <w:sz w:val="24"/>
          <w:szCs w:val="24"/>
          <w:lang w:val="ru-RU"/>
        </w:rPr>
        <w:t xml:space="preserve">          голову (корпус), </w:t>
      </w:r>
      <w:r w:rsidR="0063108A" w:rsidRPr="0085740B">
        <w:rPr>
          <w:sz w:val="24"/>
          <w:szCs w:val="24"/>
          <w:lang w:val="ru-RU"/>
        </w:rPr>
        <w:t xml:space="preserve">«волна» </w:t>
      </w:r>
      <w:r w:rsidRPr="0085740B">
        <w:rPr>
          <w:sz w:val="24"/>
          <w:szCs w:val="24"/>
          <w:lang w:val="ru-RU"/>
        </w:rPr>
        <w:t xml:space="preserve">прямой удар передней рукой в голову, прямой удар дальней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ногой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4.5.2. Прямой удар передней рукой в голову, круговой удар передней ногой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боковой удар левой ногой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4.5.3. Прямой удар передней рукой (по воздуху для загрузки глаз), круговой удар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передней </w:t>
      </w:r>
      <w:r w:rsidR="0063108A">
        <w:rPr>
          <w:sz w:val="24"/>
          <w:szCs w:val="24"/>
          <w:lang w:val="ru-RU"/>
        </w:rPr>
        <w:t xml:space="preserve">ногой в </w:t>
      </w:r>
      <w:r>
        <w:rPr>
          <w:sz w:val="24"/>
          <w:szCs w:val="24"/>
          <w:lang w:val="ru-RU"/>
        </w:rPr>
        <w:t xml:space="preserve">голову (корпус, бедро), прямой удар передней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нырок влево, боковой удар передней рукой в голову</w:t>
      </w:r>
      <w:r w:rsidR="004E3752"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4.5.4. Прямой удар передней рукой (по воздуху для загрузки глаз), круговой удар </w:t>
      </w:r>
    </w:p>
    <w:p w:rsidR="0007393F" w:rsidRDefault="0063108A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передней </w:t>
      </w:r>
      <w:r w:rsidR="0007393F">
        <w:rPr>
          <w:sz w:val="24"/>
          <w:szCs w:val="24"/>
          <w:lang w:val="ru-RU"/>
        </w:rPr>
        <w:t xml:space="preserve">ногой в голову (корпус, бедро), прямой удар передней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прямой удар дальней рукой, нырок вправо, боковой удар дальней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рукой в голову</w:t>
      </w:r>
      <w:r w:rsidR="0063108A"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4.6. Техника защиты 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4.6.1. </w:t>
      </w:r>
      <w:r w:rsidR="0063108A" w:rsidRPr="004E3752">
        <w:rPr>
          <w:sz w:val="24"/>
          <w:szCs w:val="24"/>
          <w:lang w:val="ru-RU"/>
        </w:rPr>
        <w:t>Защита о</w:t>
      </w:r>
      <w:r w:rsidR="004E3752" w:rsidRPr="004E3752">
        <w:rPr>
          <w:sz w:val="24"/>
          <w:szCs w:val="24"/>
          <w:lang w:val="ru-RU"/>
        </w:rPr>
        <w:t xml:space="preserve">т 5 комбинаций </w:t>
      </w:r>
      <w:proofErr w:type="gramStart"/>
      <w:r w:rsidR="004E3752" w:rsidRPr="004E3752">
        <w:rPr>
          <w:sz w:val="24"/>
          <w:szCs w:val="24"/>
          <w:lang w:val="ru-RU"/>
        </w:rPr>
        <w:t>состоящий</w:t>
      </w:r>
      <w:proofErr w:type="gramEnd"/>
      <w:r w:rsidR="004E3752" w:rsidRPr="004E3752">
        <w:rPr>
          <w:sz w:val="24"/>
          <w:szCs w:val="24"/>
          <w:lang w:val="ru-RU"/>
        </w:rPr>
        <w:t xml:space="preserve"> из 3-</w:t>
      </w:r>
      <w:r w:rsidR="0063108A" w:rsidRPr="004E3752">
        <w:rPr>
          <w:sz w:val="24"/>
          <w:szCs w:val="24"/>
          <w:lang w:val="ru-RU"/>
        </w:rPr>
        <w:t>х ударов (руки – ноги)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4.7. Техника борьбы</w:t>
      </w:r>
    </w:p>
    <w:p w:rsidR="0007393F" w:rsidRPr="0063108A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63108A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  <w:r w:rsidR="0063108A">
        <w:rPr>
          <w:b/>
          <w:i/>
          <w:color w:val="0000FF"/>
          <w:sz w:val="24"/>
          <w:szCs w:val="24"/>
          <w:lang w:val="ru-RU"/>
        </w:rPr>
        <w:t xml:space="preserve"> </w:t>
      </w:r>
      <w:r w:rsidR="0063108A" w:rsidRPr="00725063">
        <w:rPr>
          <w:b/>
          <w:color w:val="0000FF"/>
          <w:sz w:val="24"/>
          <w:szCs w:val="24"/>
          <w:lang w:val="ru-RU"/>
        </w:rPr>
        <w:t>(комбинации из двух бросков основанных на развитие сопротивление первому броску)</w:t>
      </w:r>
    </w:p>
    <w:p w:rsidR="0063108A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4.7.1. </w:t>
      </w:r>
      <w:r w:rsidR="0063108A" w:rsidRPr="004E3752">
        <w:rPr>
          <w:sz w:val="24"/>
          <w:szCs w:val="24"/>
          <w:lang w:val="ru-RU"/>
        </w:rPr>
        <w:t>Бросок через бедро, зацеп изнутри</w:t>
      </w:r>
    </w:p>
    <w:p w:rsidR="0007393F" w:rsidRPr="004E3752" w:rsidRDefault="0063108A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 Бросок через бедро, </w:t>
      </w:r>
      <w:r w:rsidRPr="000A3EF6">
        <w:rPr>
          <w:color w:val="FF0000"/>
          <w:sz w:val="24"/>
          <w:szCs w:val="24"/>
          <w:lang w:val="ru-RU"/>
        </w:rPr>
        <w:t xml:space="preserve"> </w:t>
      </w:r>
      <w:r w:rsidR="000A3EF6" w:rsidRPr="009667B7">
        <w:rPr>
          <w:color w:val="FF0000"/>
          <w:sz w:val="24"/>
          <w:szCs w:val="24"/>
          <w:lang w:val="ru-RU"/>
        </w:rPr>
        <w:t xml:space="preserve"> </w:t>
      </w:r>
      <w:proofErr w:type="spellStart"/>
      <w:r w:rsidR="000A3EF6" w:rsidRPr="00160218">
        <w:rPr>
          <w:sz w:val="24"/>
          <w:szCs w:val="24"/>
          <w:lang w:val="ru-RU"/>
        </w:rPr>
        <w:t>отхват</w:t>
      </w:r>
      <w:proofErr w:type="spellEnd"/>
      <w:r w:rsidR="009667B7" w:rsidRPr="009667B7">
        <w:rPr>
          <w:color w:val="FF0000"/>
          <w:sz w:val="24"/>
          <w:szCs w:val="24"/>
          <w:lang w:val="ru-RU"/>
        </w:rPr>
        <w:t xml:space="preserve">  </w:t>
      </w:r>
      <w:r w:rsidRPr="004E3752">
        <w:rPr>
          <w:sz w:val="24"/>
          <w:szCs w:val="24"/>
          <w:lang w:val="ru-RU"/>
        </w:rPr>
        <w:t>изнутри</w:t>
      </w:r>
      <w:r w:rsidR="0007393F" w:rsidRPr="004E3752">
        <w:rPr>
          <w:sz w:val="24"/>
          <w:szCs w:val="24"/>
          <w:lang w:val="ru-RU"/>
        </w:rPr>
        <w:t xml:space="preserve"> </w:t>
      </w:r>
    </w:p>
    <w:p w:rsidR="0063108A" w:rsidRPr="004E3752" w:rsidRDefault="0063108A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4.7.3. Зацеп снаружи , задняя подножка с </w:t>
      </w:r>
      <w:proofErr w:type="spellStart"/>
      <w:r w:rsidRPr="004E3752">
        <w:rPr>
          <w:sz w:val="24"/>
          <w:szCs w:val="24"/>
          <w:lang w:val="ru-RU"/>
        </w:rPr>
        <w:t>выседом</w:t>
      </w:r>
      <w:proofErr w:type="spellEnd"/>
    </w:p>
    <w:p w:rsidR="0007393F" w:rsidRPr="0063108A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63108A">
        <w:rPr>
          <w:b/>
          <w:i/>
          <w:color w:val="0000FF"/>
          <w:sz w:val="24"/>
          <w:szCs w:val="24"/>
          <w:lang w:val="ru-RU"/>
        </w:rPr>
        <w:t>4.7.2. Приемы борьбы в партере</w:t>
      </w:r>
    </w:p>
    <w:p w:rsidR="0007393F" w:rsidRPr="004E3752" w:rsidRDefault="0007393F" w:rsidP="0063108A">
      <w:pPr>
        <w:ind w:left="851" w:hanging="851"/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4.7.2.1. </w:t>
      </w:r>
      <w:r w:rsidR="0063108A" w:rsidRPr="004E3752">
        <w:rPr>
          <w:sz w:val="24"/>
          <w:szCs w:val="24"/>
          <w:lang w:val="ru-RU"/>
        </w:rPr>
        <w:t xml:space="preserve"> Переворот на спину з захватом руки ногой удушающий приём ногами на шею (треугольник)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4.7.2.2. </w:t>
      </w:r>
      <w:r w:rsidR="009667B7">
        <w:rPr>
          <w:sz w:val="24"/>
          <w:szCs w:val="24"/>
          <w:lang w:val="ru-RU"/>
        </w:rPr>
        <w:t>Рычаг</w:t>
      </w:r>
      <w:r w:rsidR="0063108A" w:rsidRPr="00AE0A62">
        <w:rPr>
          <w:sz w:val="24"/>
          <w:szCs w:val="24"/>
          <w:lang w:val="ru-RU"/>
        </w:rPr>
        <w:t>,</w:t>
      </w:r>
      <w:r w:rsidR="009667B7" w:rsidRPr="00AE0A62">
        <w:rPr>
          <w:sz w:val="24"/>
          <w:szCs w:val="24"/>
          <w:lang w:val="ru-RU"/>
        </w:rPr>
        <w:t xml:space="preserve"> колена</w:t>
      </w:r>
      <w:r w:rsidR="0063108A" w:rsidRPr="00AE0A62">
        <w:rPr>
          <w:sz w:val="24"/>
          <w:szCs w:val="24"/>
          <w:lang w:val="ru-RU"/>
        </w:rPr>
        <w:t xml:space="preserve"> </w:t>
      </w:r>
      <w:r w:rsidR="0063108A" w:rsidRPr="004E3752">
        <w:rPr>
          <w:sz w:val="24"/>
          <w:szCs w:val="24"/>
          <w:lang w:val="ru-RU"/>
        </w:rPr>
        <w:t>противник осуществляет к</w:t>
      </w:r>
      <w:r w:rsidR="00160218">
        <w:rPr>
          <w:sz w:val="24"/>
          <w:szCs w:val="24"/>
          <w:lang w:val="ru-RU"/>
        </w:rPr>
        <w:t>онтроль сверху</w:t>
      </w:r>
      <w:r w:rsidR="009667B7">
        <w:rPr>
          <w:sz w:val="24"/>
          <w:szCs w:val="24"/>
          <w:lang w:val="ru-RU"/>
        </w:rPr>
        <w:t xml:space="preserve"> со стороны ног </w:t>
      </w:r>
    </w:p>
    <w:p w:rsidR="0007393F" w:rsidRDefault="0007393F" w:rsidP="0063108A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4.7.2.3. </w:t>
      </w:r>
      <w:r w:rsidR="0063108A" w:rsidRPr="004E3752">
        <w:rPr>
          <w:sz w:val="24"/>
          <w:szCs w:val="24"/>
          <w:lang w:val="ru-RU"/>
        </w:rPr>
        <w:t xml:space="preserve">Удушающий приём ногами </w:t>
      </w:r>
      <w:r w:rsidR="008838B0" w:rsidRPr="004E3752">
        <w:rPr>
          <w:sz w:val="24"/>
          <w:szCs w:val="24"/>
          <w:lang w:val="ru-RU"/>
        </w:rPr>
        <w:t>(треугольник) И.П. – контроль сверху</w:t>
      </w:r>
    </w:p>
    <w:p w:rsidR="00CF2B7E" w:rsidRPr="005A05B6" w:rsidRDefault="00CF2B7E" w:rsidP="00CF2B7E">
      <w:pPr>
        <w:rPr>
          <w:color w:val="FF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4.7.2.4. </w:t>
      </w:r>
      <w:r w:rsidRPr="00160218">
        <w:rPr>
          <w:sz w:val="24"/>
          <w:szCs w:val="24"/>
          <w:lang w:val="ru-RU"/>
        </w:rPr>
        <w:t>Удушающий приём ногами «Треуголь</w:t>
      </w:r>
      <w:r w:rsidR="00EF738F" w:rsidRPr="00160218">
        <w:rPr>
          <w:sz w:val="24"/>
          <w:szCs w:val="24"/>
          <w:lang w:val="ru-RU"/>
        </w:rPr>
        <w:t>ник»  (из положения «контроль снизу</w:t>
      </w:r>
      <w:r w:rsidRPr="00160218">
        <w:rPr>
          <w:sz w:val="24"/>
          <w:szCs w:val="24"/>
          <w:lang w:val="ru-RU"/>
        </w:rPr>
        <w:t xml:space="preserve">») </w:t>
      </w:r>
    </w:p>
    <w:p w:rsidR="00CF2B7E" w:rsidRPr="004E3752" w:rsidRDefault="00CF2B7E" w:rsidP="0063108A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color w:val="0000FF"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8838B0" w:rsidRDefault="0007393F" w:rsidP="0007393F">
      <w:pPr>
        <w:rPr>
          <w:b/>
          <w:i/>
          <w:sz w:val="24"/>
          <w:szCs w:val="24"/>
          <w:lang w:val="ru-RU"/>
        </w:rPr>
      </w:pPr>
      <w:r w:rsidRPr="008838B0">
        <w:rPr>
          <w:b/>
          <w:i/>
          <w:color w:val="0000FF"/>
          <w:sz w:val="24"/>
          <w:szCs w:val="24"/>
          <w:lang w:val="ru-RU"/>
        </w:rPr>
        <w:lastRenderedPageBreak/>
        <w:t xml:space="preserve">4.8.1. Ударами от ударов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4.8.1.1. Демонстрация элементов защиты с дальнейшим переходом в контратаку</w:t>
      </w:r>
    </w:p>
    <w:p w:rsidR="0007393F" w:rsidRPr="008838B0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8838B0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  <w:r w:rsidR="008838B0" w:rsidRPr="00725063">
        <w:rPr>
          <w:b/>
          <w:color w:val="0000FF"/>
          <w:sz w:val="24"/>
          <w:szCs w:val="24"/>
          <w:lang w:val="ru-RU"/>
        </w:rPr>
        <w:t>(5 комбинаций)</w:t>
      </w:r>
    </w:p>
    <w:p w:rsidR="008838B0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4.8.2.1. </w:t>
      </w:r>
      <w:r w:rsidR="008838B0" w:rsidRPr="004E3752">
        <w:rPr>
          <w:sz w:val="24"/>
          <w:szCs w:val="24"/>
          <w:lang w:val="ru-RU"/>
        </w:rPr>
        <w:t>Защита от ударов рук, ног на пер</w:t>
      </w:r>
      <w:r w:rsidR="004E3752" w:rsidRPr="004E3752">
        <w:rPr>
          <w:sz w:val="24"/>
          <w:szCs w:val="24"/>
          <w:lang w:val="ru-RU"/>
        </w:rPr>
        <w:t>вом движении с обозначением доби</w:t>
      </w:r>
      <w:r w:rsidR="008838B0" w:rsidRPr="004E3752">
        <w:rPr>
          <w:sz w:val="24"/>
          <w:szCs w:val="24"/>
          <w:lang w:val="ru-RU"/>
        </w:rPr>
        <w:t>ва</w:t>
      </w:r>
      <w:r w:rsidR="004E3752" w:rsidRPr="004E3752">
        <w:rPr>
          <w:sz w:val="24"/>
          <w:szCs w:val="24"/>
          <w:lang w:val="ru-RU"/>
        </w:rPr>
        <w:t>ния</w:t>
      </w:r>
    </w:p>
    <w:p w:rsidR="0007393F" w:rsidRPr="008838B0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8838B0">
        <w:rPr>
          <w:b/>
          <w:i/>
          <w:color w:val="0000FF"/>
          <w:sz w:val="24"/>
          <w:szCs w:val="24"/>
          <w:lang w:val="ru-RU"/>
        </w:rPr>
        <w:t xml:space="preserve">4.8.3. Броском от броска </w:t>
      </w:r>
      <w:r w:rsidR="008838B0" w:rsidRPr="00725063">
        <w:rPr>
          <w:b/>
          <w:color w:val="0000FF"/>
          <w:sz w:val="24"/>
          <w:szCs w:val="24"/>
          <w:lang w:val="ru-RU"/>
        </w:rPr>
        <w:t>(5 комбинаций)</w:t>
      </w:r>
    </w:p>
    <w:p w:rsidR="0007393F" w:rsidRPr="004E3752" w:rsidRDefault="0007393F" w:rsidP="0007393F">
      <w:pPr>
        <w:rPr>
          <w:b/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4.8.2.1. Демонстрация элементов защиты с </w:t>
      </w:r>
      <w:r w:rsidR="008838B0" w:rsidRPr="004E3752">
        <w:rPr>
          <w:sz w:val="24"/>
          <w:szCs w:val="24"/>
          <w:lang w:val="ru-RU"/>
        </w:rPr>
        <w:t>дальнейшим выходом на болевой или удушающим приёмом</w:t>
      </w:r>
      <w:r w:rsidRPr="004E3752">
        <w:rPr>
          <w:b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  <w:r>
        <w:rPr>
          <w:color w:val="0000FF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b/>
          <w:i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8838B0" w:rsidRDefault="0007393F" w:rsidP="0007393F">
      <w:pPr>
        <w:rPr>
          <w:b/>
          <w:color w:val="FF0000"/>
          <w:sz w:val="28"/>
          <w:szCs w:val="28"/>
          <w:lang w:val="ru-RU"/>
        </w:rPr>
      </w:pPr>
      <w:r>
        <w:rPr>
          <w:b/>
          <w:color w:val="0000FF"/>
          <w:sz w:val="24"/>
          <w:szCs w:val="24"/>
          <w:lang w:val="ru-RU"/>
        </w:rPr>
        <w:t>5.1. Скоростные удары по лапе в техническо-правильном исполнении при движении назад:</w:t>
      </w:r>
      <w:r>
        <w:rPr>
          <w:b/>
          <w:color w:val="FF0000"/>
          <w:sz w:val="28"/>
          <w:szCs w:val="28"/>
          <w:lang w:val="ru-RU"/>
        </w:rPr>
        <w:t xml:space="preserve">   </w:t>
      </w:r>
    </w:p>
    <w:p w:rsidR="0007393F" w:rsidRPr="004E3752" w:rsidRDefault="0007393F" w:rsidP="008838B0">
      <w:pPr>
        <w:ind w:left="-426" w:firstLine="1277"/>
        <w:rPr>
          <w:b/>
          <w:sz w:val="28"/>
          <w:szCs w:val="28"/>
          <w:u w:val="single"/>
          <w:lang w:val="ru-RU"/>
        </w:rPr>
      </w:pPr>
      <w:r w:rsidRPr="004E3752">
        <w:rPr>
          <w:sz w:val="24"/>
          <w:szCs w:val="24"/>
          <w:lang w:val="ru-RU"/>
        </w:rPr>
        <w:t>- скоростные удары руками по «лапе» в течение 10 сек</w:t>
      </w:r>
      <w:r w:rsidR="008838B0" w:rsidRPr="004E3752">
        <w:rPr>
          <w:sz w:val="24"/>
          <w:szCs w:val="24"/>
          <w:lang w:val="ru-RU"/>
        </w:rPr>
        <w:t xml:space="preserve"> (боковой снизу)</w:t>
      </w:r>
      <w:r w:rsidRPr="004E3752">
        <w:rPr>
          <w:sz w:val="24"/>
          <w:szCs w:val="24"/>
          <w:lang w:val="ru-RU"/>
        </w:rPr>
        <w:t xml:space="preserve">  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               - скоростные удары ногами по «лапе» в течение 10 сек</w:t>
      </w:r>
      <w:r w:rsidR="008838B0" w:rsidRPr="004E3752">
        <w:rPr>
          <w:sz w:val="24"/>
          <w:szCs w:val="24"/>
          <w:lang w:val="ru-RU"/>
        </w:rPr>
        <w:t xml:space="preserve"> (боковой в корпус)</w:t>
      </w:r>
    </w:p>
    <w:p w:rsidR="0007393F" w:rsidRDefault="0007393F" w:rsidP="0007393F">
      <w:pPr>
        <w:tabs>
          <w:tab w:val="left" w:pos="2610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ru-RU"/>
        </w:rPr>
        <w:tab/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5610" w:dyaOrig="1275">
          <v:shape id="_x0000_i1038" type="#_x0000_t75" style="width:280.7pt;height:63.9pt" o:ole="">
            <v:imagedata r:id="rId34" o:title=""/>
          </v:shape>
          <o:OLEObject Type="Embed" ProgID="Excel.Sheet.8" ShapeID="_x0000_i1038" DrawAspect="Content" ObjectID="_1563819811" r:id="rId35"/>
        </w:objec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5" w:name="_MON_1560682556"/>
      <w:bookmarkEnd w:id="35"/>
      <w:r w:rsidR="008838B0">
        <w:rPr>
          <w:rStyle w:val="shorttext"/>
          <w:sz w:val="24"/>
          <w:szCs w:val="24"/>
          <w:lang w:val="ru-RU"/>
        </w:rPr>
        <w:object w:dxaOrig="5096" w:dyaOrig="1108">
          <v:shape id="_x0000_i1039" type="#_x0000_t75" style="width:254pt;height:55.8pt" o:ole="">
            <v:imagedata r:id="rId36" o:title=""/>
          </v:shape>
          <o:OLEObject Type="Embed" ProgID="Excel.Sheet.8" ShapeID="_x0000_i1039" DrawAspect="Content" ObjectID="_1563819812" r:id="rId37"/>
        </w:object>
      </w:r>
    </w:p>
    <w:p w:rsidR="0007393F" w:rsidRPr="008838B0" w:rsidRDefault="0007393F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 осуществляется </w:t>
      </w:r>
      <w:r w:rsidR="008838B0">
        <w:rPr>
          <w:rStyle w:val="shorttext"/>
          <w:sz w:val="24"/>
          <w:szCs w:val="24"/>
          <w:lang w:val="ru-RU"/>
        </w:rPr>
        <w:t>с</w:t>
      </w:r>
      <w:r>
        <w:rPr>
          <w:rStyle w:val="shorttext"/>
          <w:sz w:val="24"/>
          <w:szCs w:val="24"/>
          <w:lang w:val="ru-RU"/>
        </w:rPr>
        <w:t xml:space="preserve"> использован</w:t>
      </w:r>
      <w:r w:rsidR="008838B0">
        <w:rPr>
          <w:rStyle w:val="shorttext"/>
          <w:sz w:val="24"/>
          <w:szCs w:val="24"/>
          <w:lang w:val="ru-RU"/>
        </w:rPr>
        <w:t xml:space="preserve">ием изученной </w:t>
      </w:r>
      <w:r>
        <w:rPr>
          <w:rStyle w:val="shorttext"/>
          <w:sz w:val="24"/>
          <w:szCs w:val="24"/>
          <w:lang w:val="ru-RU"/>
        </w:rPr>
        <w:t xml:space="preserve">техники </w:t>
      </w:r>
      <w:r w:rsidR="008838B0">
        <w:rPr>
          <w:rStyle w:val="shorttext"/>
          <w:sz w:val="24"/>
          <w:szCs w:val="24"/>
          <w:lang w:val="ru-RU"/>
        </w:rPr>
        <w:t>предыдущего раздела</w:t>
      </w:r>
      <w:r>
        <w:rPr>
          <w:rStyle w:val="shorttext"/>
          <w:sz w:val="24"/>
          <w:szCs w:val="24"/>
          <w:lang w:val="ru-RU"/>
        </w:rPr>
        <w:t xml:space="preserve">. </w:t>
      </w:r>
    </w:p>
    <w:p w:rsidR="0007393F" w:rsidRDefault="0007393F" w:rsidP="0007393F"/>
    <w:p w:rsidR="0007393F" w:rsidRDefault="0007393F" w:rsidP="0007393F">
      <w:pPr>
        <w:rPr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8838B0" w:rsidRDefault="008838B0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057900" cy="571500"/>
                <wp:effectExtent l="9525" t="5080" r="9525" b="1397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D3AE13" id="Прямоугольник 11" o:spid="_x0000_s1026" style="position:absolute;margin-left:0;margin-top:10.9pt;width:477pt;height: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" fillcolor="#960" strokecolor="silver"/>
            </w:pict>
          </mc:Fallback>
        </mc:AlternateContent>
      </w:r>
    </w:p>
    <w:p w:rsidR="0007393F" w:rsidRDefault="0007393F" w:rsidP="0007393F">
      <w:pPr>
        <w:jc w:val="center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Аттестационная</w:t>
      </w:r>
      <w:proofErr w:type="spellEnd"/>
      <w:r>
        <w:rPr>
          <w:sz w:val="24"/>
          <w:szCs w:val="24"/>
        </w:rPr>
        <w:t xml:space="preserve"> програма  </w:t>
      </w:r>
      <w:r>
        <w:rPr>
          <w:sz w:val="24"/>
          <w:szCs w:val="24"/>
          <w:lang w:val="ru-RU"/>
        </w:rPr>
        <w:t xml:space="preserve">технического </w:t>
      </w:r>
      <w:proofErr w:type="spellStart"/>
      <w:r>
        <w:rPr>
          <w:sz w:val="24"/>
          <w:szCs w:val="24"/>
        </w:rPr>
        <w:t>уровня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подготовки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боевому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многоборью</w:t>
      </w:r>
      <w:proofErr w:type="spellEnd"/>
    </w:p>
    <w:p w:rsidR="0007393F" w:rsidRDefault="0007393F" w:rsidP="0007393F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« </w:t>
      </w:r>
      <w:r>
        <w:rPr>
          <w:b/>
          <w:sz w:val="28"/>
          <w:szCs w:val="28"/>
          <w:lang w:val="ru-RU"/>
        </w:rPr>
        <w:t>коричневый пояс</w:t>
      </w:r>
      <w:r>
        <w:rPr>
          <w:b/>
          <w:sz w:val="28"/>
          <w:szCs w:val="28"/>
        </w:rPr>
        <w:t>»</w:t>
      </w:r>
    </w:p>
    <w:p w:rsidR="0007393F" w:rsidRDefault="0007393F" w:rsidP="0007393F">
      <w:pPr>
        <w:jc w:val="center"/>
        <w:rPr>
          <w:b/>
          <w:sz w:val="28"/>
          <w:szCs w:val="28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</w:t>
      </w:r>
      <w:r w:rsidR="0053581F">
        <w:rPr>
          <w:sz w:val="24"/>
          <w:szCs w:val="24"/>
          <w:lang w:val="ru-RU"/>
        </w:rPr>
        <w:t>ветствующий уровень подготовки;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чемпионы страны;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занявшие в международных соревнованиях не ниже второго места.</w:t>
      </w:r>
    </w:p>
    <w:p w:rsidR="0007393F" w:rsidRDefault="0007393F" w:rsidP="0007393F">
      <w:pPr>
        <w:outlineLvl w:val="0"/>
        <w:rPr>
          <w:b/>
          <w:sz w:val="24"/>
          <w:szCs w:val="24"/>
          <w:u w:val="single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</w:t>
      </w:r>
      <w:proofErr w:type="spellStart"/>
      <w:r>
        <w:rPr>
          <w:sz w:val="24"/>
          <w:szCs w:val="24"/>
        </w:rPr>
        <w:t>Понятие</w:t>
      </w:r>
      <w:proofErr w:type="spellEnd"/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признаки </w:t>
      </w:r>
      <w:r>
        <w:rPr>
          <w:sz w:val="24"/>
          <w:szCs w:val="24"/>
          <w:lang w:val="ru-RU"/>
        </w:rPr>
        <w:t xml:space="preserve">и правовая ответственность при </w:t>
      </w:r>
      <w:proofErr w:type="spellStart"/>
      <w:r>
        <w:rPr>
          <w:sz w:val="24"/>
          <w:szCs w:val="24"/>
        </w:rPr>
        <w:t>превышении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пределов</w:t>
      </w:r>
      <w:proofErr w:type="spellEnd"/>
      <w:r>
        <w:rPr>
          <w:sz w:val="24"/>
          <w:szCs w:val="24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</w:rPr>
        <w:t>необходимой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обороны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Виды спортивных травм и меры их предотвращения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Оказание первой медицинской помощи при  спортивном травматизме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1.7. Основы стрельбы и правила техники безопасности во время стрельбы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1.8. Основы организации  и методики проведения учебных занятий по боевому </w:t>
      </w:r>
    </w:p>
    <w:p w:rsidR="0007393F" w:rsidRDefault="0007393F" w:rsidP="0007393F">
      <w:pPr>
        <w:tabs>
          <w:tab w:val="left" w:pos="4200"/>
        </w:tabs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     многоборью</w:t>
      </w:r>
      <w:r>
        <w:rPr>
          <w:color w:val="000000"/>
          <w:sz w:val="24"/>
          <w:szCs w:val="24"/>
          <w:lang w:val="ru-RU"/>
        </w:rPr>
        <w:tab/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1.9. Правила участия в соревнованиях по боевому </w:t>
      </w:r>
      <w:r w:rsidR="0053581F">
        <w:rPr>
          <w:color w:val="000000"/>
          <w:sz w:val="24"/>
          <w:szCs w:val="24"/>
          <w:lang w:val="ru-RU"/>
        </w:rPr>
        <w:t>двое</w:t>
      </w:r>
      <w:r>
        <w:rPr>
          <w:color w:val="000000"/>
          <w:sz w:val="24"/>
          <w:szCs w:val="24"/>
          <w:lang w:val="ru-RU"/>
        </w:rPr>
        <w:t xml:space="preserve">борью. Особенности версий </w:t>
      </w:r>
    </w:p>
    <w:p w:rsidR="0007393F" w:rsidRDefault="0007393F" w:rsidP="0007393F">
      <w:pPr>
        <w:rPr>
          <w:rStyle w:val="shorttext"/>
          <w:b/>
          <w:u w:val="single"/>
        </w:rPr>
      </w:pPr>
    </w:p>
    <w:p w:rsidR="0007393F" w:rsidRDefault="0007393F" w:rsidP="0007393F">
      <w:pPr>
        <w:rPr>
          <w:color w:val="FF0000"/>
        </w:rPr>
      </w:pPr>
      <w:r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Раздел  2. Общая физическая подготовка (ОФП) </w:t>
      </w:r>
    </w:p>
    <w:tbl>
      <w:tblPr>
        <w:tblpPr w:leftFromText="180" w:rightFromText="180" w:vertAnchor="text" w:horzAnchor="margin" w:tblpY="238"/>
        <w:tblW w:w="6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828"/>
        <w:gridCol w:w="540"/>
        <w:gridCol w:w="720"/>
        <w:gridCol w:w="540"/>
        <w:gridCol w:w="720"/>
        <w:gridCol w:w="540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38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92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4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3 раза меньше (при 4 подходах)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>и на 4 раза меньше (при 5 подходах)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color w:val="FF0000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3.1. Акробатические элементы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3.1.1. На выбор аттестационной комиссии из ранее изученных упражнений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3.1.2. Продольный шпагат с просветом не более 10 см.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3.1.3. Поперечный шпагат с просветом не более 10 см.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3.2.1. На выбор аттестационной комиссии из ранее изученных упражнений   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tabs>
          <w:tab w:val="left" w:pos="2415"/>
        </w:tabs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4.3. Техника ударов руками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4.3.1. Прямой удар передней рукой в голову, боковой удар локтём дальней </w:t>
      </w:r>
    </w:p>
    <w:p w:rsidR="0007393F" w:rsidRDefault="0053581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руки в </w:t>
      </w:r>
      <w:r w:rsidR="0007393F">
        <w:rPr>
          <w:sz w:val="24"/>
          <w:szCs w:val="24"/>
          <w:lang w:val="ru-RU"/>
        </w:rPr>
        <w:t>голову</w:t>
      </w:r>
    </w:p>
    <w:p w:rsidR="0053581F" w:rsidRDefault="0007393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4.3.2. </w:t>
      </w:r>
      <w:r w:rsidR="0053581F">
        <w:rPr>
          <w:sz w:val="24"/>
          <w:szCs w:val="24"/>
          <w:lang w:val="ru-RU"/>
        </w:rPr>
        <w:t>Боковой удар дальней рукой в голову, боковой удар локтём передней</w:t>
      </w:r>
    </w:p>
    <w:p w:rsidR="0007393F" w:rsidRDefault="0053581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руки в голову</w:t>
      </w:r>
    </w:p>
    <w:p w:rsidR="0053581F" w:rsidRDefault="0007393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4.3.3. </w:t>
      </w:r>
      <w:r w:rsidR="0053581F">
        <w:rPr>
          <w:sz w:val="24"/>
          <w:szCs w:val="24"/>
          <w:lang w:val="ru-RU"/>
        </w:rPr>
        <w:t xml:space="preserve">Прямой удар передней рукой в голову, прямой удар дальней рукой в </w:t>
      </w:r>
    </w:p>
    <w:p w:rsidR="0007393F" w:rsidRDefault="0053581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боковой удар локтём передней рукой в голову</w:t>
      </w:r>
    </w:p>
    <w:p w:rsidR="0053581F" w:rsidRDefault="0007393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4.3.4. </w:t>
      </w:r>
      <w:r w:rsidR="0053581F">
        <w:rPr>
          <w:sz w:val="24"/>
          <w:szCs w:val="24"/>
          <w:lang w:val="ru-RU"/>
        </w:rPr>
        <w:t xml:space="preserve">Прямой удар дальней рукой в голову, прямой удар передней рукой в </w:t>
      </w:r>
    </w:p>
    <w:p w:rsidR="0053581F" w:rsidRDefault="0053581F" w:rsidP="005358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боковой удар локтём  дальней руки в голову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4.4. Техника ударов ногами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4.4.1. </w:t>
      </w:r>
      <w:r w:rsidR="00AB7B28">
        <w:rPr>
          <w:sz w:val="24"/>
          <w:szCs w:val="24"/>
          <w:lang w:val="ru-RU"/>
        </w:rPr>
        <w:t>Обратный круговой удар дальней правой ногой в голову</w:t>
      </w:r>
    </w:p>
    <w:p w:rsidR="00AB7B28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4.4.2</w:t>
      </w:r>
      <w:r w:rsidR="00AB7B28">
        <w:rPr>
          <w:sz w:val="24"/>
          <w:szCs w:val="24"/>
          <w:lang w:val="ru-RU"/>
        </w:rPr>
        <w:t>. Обратный круговой удар передней левой ногой в голову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4.4.3</w:t>
      </w:r>
      <w:r w:rsidR="00AB7B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 </w:t>
      </w:r>
      <w:r w:rsidR="00AB7B28">
        <w:rPr>
          <w:sz w:val="24"/>
          <w:szCs w:val="24"/>
          <w:lang w:val="ru-RU"/>
        </w:rPr>
        <w:t>Обратный круговой удар с разворотом через спину дальней правой ногой в голову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Default="0007393F" w:rsidP="0007393F">
      <w:pPr>
        <w:rPr>
          <w:sz w:val="24"/>
          <w:szCs w:val="24"/>
        </w:rPr>
      </w:pPr>
      <w:r>
        <w:rPr>
          <w:sz w:val="24"/>
          <w:szCs w:val="24"/>
          <w:lang w:val="ru-RU"/>
        </w:rPr>
        <w:t>4.5.1. Прямой</w:t>
      </w:r>
      <w:r>
        <w:rPr>
          <w:sz w:val="24"/>
          <w:szCs w:val="24"/>
        </w:rPr>
        <w:t xml:space="preserve"> удар</w:t>
      </w:r>
      <w:r>
        <w:rPr>
          <w:sz w:val="24"/>
          <w:szCs w:val="24"/>
          <w:lang w:val="ru-RU"/>
        </w:rPr>
        <w:t xml:space="preserve"> передней рукой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>, скрутка</w:t>
      </w:r>
      <w:r>
        <w:rPr>
          <w:sz w:val="24"/>
          <w:szCs w:val="24"/>
        </w:rPr>
        <w:t xml:space="preserve"> </w:t>
      </w:r>
      <w:r w:rsidR="00491EEB">
        <w:rPr>
          <w:sz w:val="24"/>
          <w:szCs w:val="24"/>
          <w:lang w:val="ru-RU"/>
        </w:rPr>
        <w:t>под ударную руку</w:t>
      </w:r>
      <w:r>
        <w:rPr>
          <w:sz w:val="24"/>
          <w:szCs w:val="24"/>
          <w:lang w:val="ru-RU"/>
        </w:rPr>
        <w:t>, прямой у</w:t>
      </w:r>
      <w:r>
        <w:rPr>
          <w:sz w:val="24"/>
          <w:szCs w:val="24"/>
        </w:rPr>
        <w:t xml:space="preserve">дар </w:t>
      </w:r>
    </w:p>
    <w:p w:rsidR="0007393F" w:rsidRDefault="0007393F" w:rsidP="0007393F">
      <w:pPr>
        <w:ind w:left="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передней рукой</w:t>
      </w:r>
      <w:r>
        <w:rPr>
          <w:sz w:val="24"/>
          <w:szCs w:val="24"/>
        </w:rPr>
        <w:t xml:space="preserve"> в корпус</w:t>
      </w:r>
      <w:r w:rsidR="000507D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удар</w:t>
      </w:r>
      <w:r w:rsidR="000507DE">
        <w:rPr>
          <w:sz w:val="24"/>
          <w:szCs w:val="24"/>
          <w:lang w:val="ru-RU"/>
        </w:rPr>
        <w:t xml:space="preserve"> снизу</w:t>
      </w:r>
      <w:r>
        <w:rPr>
          <w:sz w:val="24"/>
          <w:szCs w:val="24"/>
          <w:lang w:val="ru-RU"/>
        </w:rPr>
        <w:t xml:space="preserve"> дальней рукой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 xml:space="preserve">,      </w:t>
      </w:r>
    </w:p>
    <w:p w:rsidR="0007393F" w:rsidRDefault="0007393F" w:rsidP="0007393F">
      <w:pPr>
        <w:ind w:left="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круговой</w:t>
      </w:r>
      <w:r>
        <w:rPr>
          <w:sz w:val="24"/>
          <w:szCs w:val="24"/>
        </w:rPr>
        <w:t xml:space="preserve"> удар</w:t>
      </w:r>
      <w:r>
        <w:rPr>
          <w:sz w:val="24"/>
          <w:szCs w:val="24"/>
          <w:lang w:val="ru-RU"/>
        </w:rPr>
        <w:t xml:space="preserve"> </w:t>
      </w:r>
      <w:r w:rsidR="000507DE">
        <w:rPr>
          <w:sz w:val="24"/>
          <w:szCs w:val="24"/>
          <w:lang w:val="ru-RU"/>
        </w:rPr>
        <w:t>передней</w:t>
      </w:r>
      <w:r>
        <w:rPr>
          <w:sz w:val="24"/>
          <w:szCs w:val="24"/>
          <w:lang w:val="ru-RU"/>
        </w:rPr>
        <w:t xml:space="preserve"> ногой</w:t>
      </w:r>
      <w:r>
        <w:rPr>
          <w:sz w:val="24"/>
          <w:szCs w:val="24"/>
        </w:rPr>
        <w:t xml:space="preserve"> в голову (корпус,</w:t>
      </w:r>
      <w:r>
        <w:rPr>
          <w:sz w:val="24"/>
          <w:szCs w:val="24"/>
          <w:lang w:val="ru-RU"/>
        </w:rPr>
        <w:t xml:space="preserve"> бедро</w:t>
      </w:r>
      <w:r>
        <w:rPr>
          <w:sz w:val="24"/>
          <w:szCs w:val="24"/>
        </w:rPr>
        <w:t>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4.5.2. П</w:t>
      </w:r>
      <w:r>
        <w:rPr>
          <w:sz w:val="24"/>
          <w:szCs w:val="24"/>
          <w:lang w:val="ru-RU"/>
        </w:rPr>
        <w:t>рямой</w:t>
      </w:r>
      <w:r>
        <w:rPr>
          <w:sz w:val="24"/>
          <w:szCs w:val="24"/>
        </w:rPr>
        <w:t xml:space="preserve"> удар</w:t>
      </w:r>
      <w:r>
        <w:rPr>
          <w:sz w:val="24"/>
          <w:szCs w:val="24"/>
          <w:lang w:val="ru-RU"/>
        </w:rPr>
        <w:t xml:space="preserve"> передней рукой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 xml:space="preserve">, прямой удар дальней рукой в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круговой</w:t>
      </w:r>
      <w:r>
        <w:rPr>
          <w:sz w:val="24"/>
          <w:szCs w:val="24"/>
        </w:rPr>
        <w:t xml:space="preserve"> удар</w:t>
      </w:r>
      <w:r>
        <w:rPr>
          <w:sz w:val="24"/>
          <w:szCs w:val="24"/>
          <w:lang w:val="ru-RU"/>
        </w:rPr>
        <w:t xml:space="preserve"> дальней ногой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>, боковой</w:t>
      </w:r>
      <w:r>
        <w:rPr>
          <w:sz w:val="24"/>
          <w:szCs w:val="24"/>
        </w:rPr>
        <w:t xml:space="preserve"> удар </w:t>
      </w:r>
      <w:proofErr w:type="spellStart"/>
      <w:r>
        <w:rPr>
          <w:sz w:val="24"/>
          <w:szCs w:val="24"/>
        </w:rPr>
        <w:t>дальн</w:t>
      </w:r>
      <w:proofErr w:type="spellEnd"/>
      <w:r>
        <w:rPr>
          <w:sz w:val="24"/>
          <w:szCs w:val="24"/>
          <w:lang w:val="ru-RU"/>
        </w:rPr>
        <w:t>е</w:t>
      </w:r>
      <w:r>
        <w:rPr>
          <w:sz w:val="24"/>
          <w:szCs w:val="24"/>
        </w:rPr>
        <w:t>й</w:t>
      </w:r>
      <w:r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ногой</w:t>
      </w:r>
      <w:r>
        <w:rPr>
          <w:sz w:val="24"/>
          <w:szCs w:val="24"/>
        </w:rPr>
        <w:t xml:space="preserve">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4.5.3. Прямой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удар дальней рукой в голову, нырок</w:t>
      </w:r>
      <w:r>
        <w:rPr>
          <w:sz w:val="24"/>
          <w:szCs w:val="24"/>
        </w:rPr>
        <w:t xml:space="preserve"> </w:t>
      </w:r>
      <w:r w:rsidR="000507DE">
        <w:rPr>
          <w:sz w:val="24"/>
          <w:szCs w:val="24"/>
          <w:lang w:val="ru-RU"/>
        </w:rPr>
        <w:t>под ударную руку</w:t>
      </w:r>
      <w:r w:rsidR="000507D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боковы</w:t>
      </w:r>
      <w:proofErr w:type="spellEnd"/>
      <w:r>
        <w:rPr>
          <w:sz w:val="24"/>
          <w:szCs w:val="24"/>
        </w:rPr>
        <w:t xml:space="preserve">м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у</w:t>
      </w:r>
      <w:r>
        <w:rPr>
          <w:sz w:val="24"/>
          <w:szCs w:val="24"/>
        </w:rPr>
        <w:t>дар</w:t>
      </w:r>
      <w:r>
        <w:rPr>
          <w:sz w:val="24"/>
          <w:szCs w:val="24"/>
          <w:lang w:val="ru-RU"/>
        </w:rPr>
        <w:t>ом передней рукой</w:t>
      </w:r>
      <w:r>
        <w:rPr>
          <w:sz w:val="24"/>
          <w:szCs w:val="24"/>
        </w:rPr>
        <w:t xml:space="preserve"> в голову,</w:t>
      </w:r>
      <w:r>
        <w:rPr>
          <w:sz w:val="24"/>
          <w:szCs w:val="24"/>
          <w:lang w:val="ru-RU"/>
        </w:rPr>
        <w:t xml:space="preserve"> боковой</w:t>
      </w:r>
      <w:r>
        <w:rPr>
          <w:sz w:val="24"/>
          <w:szCs w:val="24"/>
        </w:rPr>
        <w:t xml:space="preserve"> удар</w:t>
      </w:r>
      <w:r>
        <w:rPr>
          <w:sz w:val="24"/>
          <w:szCs w:val="24"/>
          <w:lang w:val="ru-RU"/>
        </w:rPr>
        <w:t xml:space="preserve"> дальней рукой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 xml:space="preserve">,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круговой удар передней ногой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4.5.4. Прямой удар передней рукой в голову, н</w:t>
      </w:r>
      <w:proofErr w:type="spellStart"/>
      <w:r>
        <w:rPr>
          <w:sz w:val="24"/>
          <w:szCs w:val="24"/>
        </w:rPr>
        <w:t>ырок</w:t>
      </w:r>
      <w:proofErr w:type="spellEnd"/>
      <w:r>
        <w:rPr>
          <w:sz w:val="24"/>
          <w:szCs w:val="24"/>
        </w:rPr>
        <w:t xml:space="preserve"> </w:t>
      </w:r>
      <w:r w:rsidR="000507DE">
        <w:rPr>
          <w:sz w:val="24"/>
          <w:szCs w:val="24"/>
          <w:lang w:val="ru-RU"/>
        </w:rPr>
        <w:t xml:space="preserve">под ударную руку </w:t>
      </w:r>
      <w:r>
        <w:rPr>
          <w:sz w:val="24"/>
          <w:szCs w:val="24"/>
          <w:lang w:val="ru-RU"/>
        </w:rPr>
        <w:t>с боковым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</w:t>
      </w:r>
      <w:r>
        <w:rPr>
          <w:sz w:val="24"/>
          <w:szCs w:val="24"/>
        </w:rPr>
        <w:t>удар</w:t>
      </w:r>
      <w:r>
        <w:rPr>
          <w:sz w:val="24"/>
          <w:szCs w:val="24"/>
          <w:lang w:val="ru-RU"/>
        </w:rPr>
        <w:t>ом дальней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рукой</w:t>
      </w:r>
      <w:r>
        <w:rPr>
          <w:sz w:val="24"/>
          <w:szCs w:val="24"/>
        </w:rPr>
        <w:t xml:space="preserve"> в голову</w:t>
      </w:r>
      <w:r>
        <w:rPr>
          <w:sz w:val="24"/>
          <w:szCs w:val="24"/>
          <w:lang w:val="ru-RU"/>
        </w:rPr>
        <w:t xml:space="preserve">, круговой удар передней ногой в голову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(корпус, бедро)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4.6. Техника защиты </w:t>
      </w:r>
    </w:p>
    <w:p w:rsidR="0007393F" w:rsidRDefault="009635A8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4.6.1</w:t>
      </w:r>
      <w:r w:rsidR="0007393F">
        <w:rPr>
          <w:sz w:val="24"/>
          <w:szCs w:val="24"/>
          <w:lang w:val="ru-RU"/>
        </w:rPr>
        <w:t>. Блоки от ударов локтём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4.7. Техника борьбы</w:t>
      </w:r>
    </w:p>
    <w:p w:rsidR="0007393F" w:rsidRPr="009635A8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9635A8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  <w:r w:rsidR="009635A8">
        <w:rPr>
          <w:b/>
          <w:i/>
          <w:color w:val="0000FF"/>
          <w:sz w:val="24"/>
          <w:szCs w:val="24"/>
          <w:lang w:val="ru-RU"/>
        </w:rPr>
        <w:t xml:space="preserve"> </w:t>
      </w:r>
      <w:r w:rsidR="009635A8" w:rsidRPr="00C936C8">
        <w:rPr>
          <w:b/>
          <w:color w:val="0000FF"/>
          <w:sz w:val="24"/>
          <w:szCs w:val="24"/>
          <w:lang w:val="ru-RU"/>
        </w:rPr>
        <w:t>(7 бросков)</w:t>
      </w:r>
    </w:p>
    <w:p w:rsidR="0007393F" w:rsidRPr="009635A8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9635A8">
        <w:rPr>
          <w:b/>
          <w:i/>
          <w:color w:val="0000FF"/>
          <w:sz w:val="24"/>
          <w:szCs w:val="24"/>
          <w:lang w:val="ru-RU"/>
        </w:rPr>
        <w:t>4.7.2. Приемы борьбы в партере</w:t>
      </w:r>
    </w:p>
    <w:p w:rsidR="00C936C8" w:rsidRDefault="0007393F" w:rsidP="00C936C8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4.7.2.1. </w:t>
      </w:r>
      <w:r w:rsidR="00C936C8">
        <w:rPr>
          <w:sz w:val="24"/>
          <w:szCs w:val="24"/>
          <w:lang w:val="ru-RU"/>
        </w:rPr>
        <w:t xml:space="preserve">Уход от рычага локтя захватом руки между ног - </w:t>
      </w:r>
      <w:proofErr w:type="spellStart"/>
      <w:r w:rsidR="00C936C8">
        <w:rPr>
          <w:sz w:val="24"/>
          <w:szCs w:val="24"/>
          <w:lang w:val="ru-RU"/>
        </w:rPr>
        <w:t>забеганием</w:t>
      </w:r>
      <w:proofErr w:type="spellEnd"/>
      <w:r w:rsidR="00C936C8">
        <w:rPr>
          <w:sz w:val="24"/>
          <w:szCs w:val="24"/>
          <w:lang w:val="ru-RU"/>
        </w:rPr>
        <w:t xml:space="preserve">, кувырком назад,  </w:t>
      </w:r>
    </w:p>
    <w:p w:rsidR="0007393F" w:rsidRDefault="00C936C8" w:rsidP="00C936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сбрасыванием  ног противника за голову</w:t>
      </w:r>
    </w:p>
    <w:p w:rsidR="0007393F" w:rsidRPr="004E3752" w:rsidRDefault="0007393F" w:rsidP="00C936C8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4.7.2.2. </w:t>
      </w:r>
      <w:r w:rsidR="00C936C8" w:rsidRPr="004E3752">
        <w:rPr>
          <w:sz w:val="24"/>
          <w:szCs w:val="24"/>
          <w:lang w:val="ru-RU"/>
        </w:rPr>
        <w:t xml:space="preserve">Защита от болевых приемов на </w:t>
      </w:r>
      <w:proofErr w:type="spellStart"/>
      <w:r w:rsidR="00C936C8" w:rsidRPr="004E3752">
        <w:rPr>
          <w:sz w:val="24"/>
          <w:szCs w:val="24"/>
          <w:lang w:val="ru-RU"/>
        </w:rPr>
        <w:t>ахиллесовое</w:t>
      </w:r>
      <w:proofErr w:type="spellEnd"/>
      <w:r w:rsidR="00C936C8" w:rsidRPr="004E3752">
        <w:rPr>
          <w:sz w:val="24"/>
          <w:szCs w:val="24"/>
          <w:lang w:val="ru-RU"/>
        </w:rPr>
        <w:t xml:space="preserve"> сухожилие </w:t>
      </w:r>
    </w:p>
    <w:p w:rsidR="0007393F" w:rsidRDefault="0007393F" w:rsidP="00C936C8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4.7.2.3. Защита от </w:t>
      </w:r>
      <w:r w:rsidR="00C936C8" w:rsidRPr="004E3752">
        <w:rPr>
          <w:sz w:val="24"/>
          <w:szCs w:val="24"/>
          <w:lang w:val="ru-RU"/>
        </w:rPr>
        <w:t xml:space="preserve">попытки проведение удушающего приёма из </w:t>
      </w:r>
      <w:proofErr w:type="gramStart"/>
      <w:r w:rsidR="00C936C8" w:rsidRPr="004E3752">
        <w:rPr>
          <w:sz w:val="24"/>
          <w:szCs w:val="24"/>
          <w:lang w:val="ru-RU"/>
        </w:rPr>
        <w:t>положении</w:t>
      </w:r>
      <w:proofErr w:type="gramEnd"/>
      <w:r w:rsidR="00C936C8" w:rsidRPr="004E3752">
        <w:rPr>
          <w:sz w:val="24"/>
          <w:szCs w:val="24"/>
          <w:lang w:val="ru-RU"/>
        </w:rPr>
        <w:t xml:space="preserve"> контроля снизу со стороны ног</w:t>
      </w:r>
    </w:p>
    <w:p w:rsidR="00EF738F" w:rsidRPr="00160218" w:rsidRDefault="00EF738F" w:rsidP="00EF738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4.7.2.4. </w:t>
      </w:r>
      <w:r w:rsidRPr="00160218">
        <w:rPr>
          <w:sz w:val="24"/>
          <w:szCs w:val="24"/>
          <w:lang w:val="ru-RU"/>
        </w:rPr>
        <w:t>Удушающий приём с использованием  руки противника  «Треугольник руками»  (из положения контроля  сверху</w:t>
      </w:r>
      <w:proofErr w:type="gramStart"/>
      <w:r w:rsidRPr="00160218">
        <w:rPr>
          <w:sz w:val="24"/>
          <w:szCs w:val="24"/>
          <w:lang w:val="ru-RU"/>
        </w:rPr>
        <w:t xml:space="preserve"> ,</w:t>
      </w:r>
      <w:proofErr w:type="gramEnd"/>
      <w:r w:rsidRPr="00160218">
        <w:rPr>
          <w:sz w:val="24"/>
          <w:szCs w:val="24"/>
          <w:lang w:val="ru-RU"/>
        </w:rPr>
        <w:t xml:space="preserve"> снизу, сбоку) </w:t>
      </w:r>
    </w:p>
    <w:p w:rsidR="00EF738F" w:rsidRPr="004E3752" w:rsidRDefault="00EF738F" w:rsidP="00C936C8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0507DE" w:rsidRDefault="0007393F" w:rsidP="0007393F">
      <w:pPr>
        <w:rPr>
          <w:b/>
          <w:i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 xml:space="preserve">4.8.1. Ударами от ударов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4.8.1.1. </w:t>
      </w:r>
      <w:r w:rsidR="00C936C8">
        <w:rPr>
          <w:sz w:val="24"/>
          <w:szCs w:val="24"/>
          <w:lang w:val="ru-RU"/>
        </w:rPr>
        <w:t>На выбор аттестационной комиссии из ранее изученных приёмов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 xml:space="preserve">4.8.2. Броском от ударов </w:t>
      </w:r>
      <w:r w:rsidR="00C936C8" w:rsidRPr="00C936C8">
        <w:rPr>
          <w:b/>
          <w:color w:val="0000FF"/>
          <w:sz w:val="24"/>
          <w:szCs w:val="24"/>
          <w:lang w:val="ru-RU"/>
        </w:rPr>
        <w:t>(5 комбинаций)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4.8.2.1. </w:t>
      </w:r>
      <w:r w:rsidR="004E3752" w:rsidRPr="004E3752">
        <w:rPr>
          <w:sz w:val="24"/>
          <w:szCs w:val="24"/>
          <w:lang w:val="ru-RU"/>
        </w:rPr>
        <w:t>Бросок от комбинаций из 3-</w:t>
      </w:r>
      <w:r w:rsidR="00C936C8" w:rsidRPr="004E3752">
        <w:rPr>
          <w:sz w:val="24"/>
          <w:szCs w:val="24"/>
          <w:lang w:val="ru-RU"/>
        </w:rPr>
        <w:t>х ударов (руки, ноги) на послед</w:t>
      </w:r>
      <w:r w:rsidR="004E3752" w:rsidRPr="004E3752">
        <w:rPr>
          <w:sz w:val="24"/>
          <w:szCs w:val="24"/>
          <w:lang w:val="ru-RU"/>
        </w:rPr>
        <w:t>нем движении с обозначением доби</w:t>
      </w:r>
      <w:r w:rsidR="00C936C8" w:rsidRPr="004E3752">
        <w:rPr>
          <w:sz w:val="24"/>
          <w:szCs w:val="24"/>
          <w:lang w:val="ru-RU"/>
        </w:rPr>
        <w:t>ва</w:t>
      </w:r>
      <w:r w:rsidR="004E3752" w:rsidRPr="004E3752">
        <w:rPr>
          <w:sz w:val="24"/>
          <w:szCs w:val="24"/>
          <w:lang w:val="ru-RU"/>
        </w:rPr>
        <w:t>ния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 xml:space="preserve">4.8.3. Броском от броска </w:t>
      </w:r>
      <w:r w:rsidR="00C936C8" w:rsidRPr="00C936C8">
        <w:rPr>
          <w:b/>
          <w:color w:val="0000FF"/>
          <w:sz w:val="24"/>
          <w:szCs w:val="24"/>
          <w:lang w:val="ru-RU"/>
        </w:rPr>
        <w:t>( 7 разных контратакующих бросков с выходом на удушающий или болевой прём)</w:t>
      </w:r>
    </w:p>
    <w:p w:rsidR="0007393F" w:rsidRDefault="0007393F" w:rsidP="0007393F">
      <w:pPr>
        <w:rPr>
          <w:b/>
          <w:i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>4.9.1. Хват ножа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4.9.1.1. Прямым хватом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4.9.1.2. Обратным хватом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>4.9.2. Стойки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4.9.2.1. Левосторонняя стойка с ножом в правой или левой  руке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4.9.2.2. Правосторонняя стойка с ножом в правой или левой  руке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4.9.2.3. Фронтальная стойка  с ножом в правой или левой  руке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>4.9.3. Техника передвижения с ножом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4.9.3.1. Передвижение вперёд в левосторонней стойке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4.9.3.2. Передвижение назад в левосторонней стойке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4.9.3.3. Передвижение </w:t>
      </w:r>
      <w:proofErr w:type="spellStart"/>
      <w:r>
        <w:rPr>
          <w:color w:val="000000"/>
          <w:sz w:val="24"/>
          <w:szCs w:val="24"/>
          <w:lang w:val="ru-RU"/>
        </w:rPr>
        <w:t>скрестным</w:t>
      </w:r>
      <w:proofErr w:type="spellEnd"/>
      <w:r>
        <w:rPr>
          <w:color w:val="000000"/>
          <w:sz w:val="24"/>
          <w:szCs w:val="24"/>
          <w:lang w:val="ru-RU"/>
        </w:rPr>
        <w:t xml:space="preserve"> шагом влево и обратно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4.9.3.4. Передвижение вперёд в правосторонней стойке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4.9.3.5. Передвижение назад в правосторонней стойке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4.9.3.6. Передвижение </w:t>
      </w:r>
      <w:proofErr w:type="spellStart"/>
      <w:r>
        <w:rPr>
          <w:color w:val="000000"/>
          <w:sz w:val="24"/>
          <w:szCs w:val="24"/>
          <w:lang w:val="ru-RU"/>
        </w:rPr>
        <w:t>скрестным</w:t>
      </w:r>
      <w:proofErr w:type="spellEnd"/>
      <w:r>
        <w:rPr>
          <w:color w:val="000000"/>
          <w:sz w:val="24"/>
          <w:szCs w:val="24"/>
          <w:lang w:val="ru-RU"/>
        </w:rPr>
        <w:t xml:space="preserve"> шагом вправо и обратно</w:t>
      </w:r>
    </w:p>
    <w:p w:rsidR="0007393F" w:rsidRPr="000507DE" w:rsidRDefault="0007393F" w:rsidP="0007393F">
      <w:pPr>
        <w:rPr>
          <w:b/>
          <w:color w:val="0000FF"/>
          <w:sz w:val="24"/>
          <w:szCs w:val="24"/>
          <w:lang w:val="ru-RU"/>
        </w:rPr>
      </w:pPr>
      <w:r w:rsidRPr="000507DE">
        <w:rPr>
          <w:b/>
          <w:color w:val="0000FF"/>
          <w:sz w:val="24"/>
          <w:szCs w:val="24"/>
          <w:lang w:val="ru-RU"/>
        </w:rPr>
        <w:t>4.9.4. Техника ударов ножом</w:t>
      </w:r>
    </w:p>
    <w:p w:rsidR="0007393F" w:rsidRPr="000507DE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0507DE">
        <w:rPr>
          <w:b/>
          <w:i/>
          <w:color w:val="0000FF"/>
          <w:sz w:val="24"/>
          <w:szCs w:val="24"/>
          <w:lang w:val="ru-RU"/>
        </w:rPr>
        <w:t xml:space="preserve">4.9.4.1. Двенадцать базовых ударом прямым хватом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4.9.4.1.1. Режущий удар сверху вниз слева на право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4.9.4.1.2. Режущий удар сверху вниз справа на лево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4.9.4.1.3. Режущий удар справа на лево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4.9.4.1.4. Режущий удар слева на право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4.9.4.1.5. Колющий удар справа на лево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4.9.4.1.6. Колющий удар слева на право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4.9.4.1.7. Колющий прямой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4.9.4.1.8. Режущий удар справа на лево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4.9.4.1.9. Режущий удар слева на право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4.9.4.1.10. Колющий удар справа на лево (</w:t>
      </w:r>
      <w:proofErr w:type="spellStart"/>
      <w:r>
        <w:rPr>
          <w:color w:val="000000"/>
          <w:sz w:val="24"/>
          <w:szCs w:val="24"/>
          <w:lang w:val="ru-RU"/>
        </w:rPr>
        <w:t>врехний</w:t>
      </w:r>
      <w:proofErr w:type="spellEnd"/>
      <w:r>
        <w:rPr>
          <w:color w:val="000000"/>
          <w:sz w:val="24"/>
          <w:szCs w:val="24"/>
          <w:lang w:val="ru-RU"/>
        </w:rPr>
        <w:t xml:space="preserve">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4.9.4.1.11. Колющий удар слева на право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4.9.4.1.12. Режущий удар с верху вниз по середине</w:t>
      </w:r>
    </w:p>
    <w:p w:rsidR="0007393F" w:rsidRPr="00E42C67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E42C67">
        <w:rPr>
          <w:b/>
          <w:i/>
          <w:color w:val="0000FF"/>
          <w:sz w:val="24"/>
          <w:szCs w:val="24"/>
          <w:lang w:val="ru-RU"/>
        </w:rPr>
        <w:t xml:space="preserve">4.9.4.2. Двенадцать базовых ударов обратным хватом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4.9.4.2.1. Режущий удар сверху вниз справа на лево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4.9.4.2.2. Режущий удар снизу в верх слева на право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4.9.4.2.3. Режущий удар справа на лево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4.9.4.2.4. Режущий удар слева на право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4.9.4.2.5. Колющий удар справа на лево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4.9.4.2.6. Колющий удар слева на право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4.9.4.2.7. Колющий удар на развороте в живот (средний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4.9.4.2.8. Режущий удар справа на лево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4.9.4.2.9. Режущий удар слева на право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4.9.4.2.10. Колющий удар справа на лево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4.9.4.2.11. Колющий удар слева на право (верхний уровень)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4.9.4.2.12. Режущий удар с низу вверх по середине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</w:p>
    <w:p w:rsidR="0007393F" w:rsidRPr="00725063" w:rsidRDefault="0007393F" w:rsidP="0007393F">
      <w:pPr>
        <w:rPr>
          <w:color w:val="0000FF"/>
          <w:sz w:val="24"/>
          <w:szCs w:val="24"/>
          <w:lang w:val="ru-RU"/>
        </w:rPr>
      </w:pPr>
      <w:r w:rsidRPr="00725063">
        <w:rPr>
          <w:b/>
          <w:color w:val="0000FF"/>
          <w:sz w:val="24"/>
          <w:szCs w:val="24"/>
          <w:lang w:val="ru-RU"/>
        </w:rPr>
        <w:t>4.9.3. Техника защиты от ударов ножом</w:t>
      </w:r>
      <w:r w:rsidRPr="00725063">
        <w:rPr>
          <w:color w:val="0000FF"/>
          <w:sz w:val="24"/>
          <w:szCs w:val="24"/>
          <w:lang w:val="ru-RU"/>
        </w:rPr>
        <w:t xml:space="preserve"> </w:t>
      </w:r>
      <w:r w:rsidRPr="00725063">
        <w:rPr>
          <w:color w:val="000000"/>
          <w:sz w:val="24"/>
          <w:szCs w:val="24"/>
          <w:lang w:val="ru-RU"/>
        </w:rPr>
        <w:t>(отсутствует)</w:t>
      </w:r>
    </w:p>
    <w:p w:rsidR="0007393F" w:rsidRPr="00725063" w:rsidRDefault="0007393F" w:rsidP="0007393F">
      <w:pPr>
        <w:rPr>
          <w:color w:val="000000"/>
          <w:sz w:val="24"/>
          <w:szCs w:val="24"/>
          <w:lang w:val="ru-RU"/>
        </w:rPr>
      </w:pPr>
      <w:r w:rsidRPr="00725063">
        <w:rPr>
          <w:b/>
          <w:color w:val="0000FF"/>
          <w:sz w:val="24"/>
          <w:szCs w:val="24"/>
          <w:lang w:val="ru-RU"/>
        </w:rPr>
        <w:t>4.9.4. Техника контратаки ножевого боя</w:t>
      </w:r>
      <w:r w:rsidRPr="00725063">
        <w:rPr>
          <w:color w:val="0000FF"/>
          <w:sz w:val="24"/>
          <w:szCs w:val="24"/>
          <w:lang w:val="ru-RU"/>
        </w:rPr>
        <w:t xml:space="preserve"> </w:t>
      </w:r>
      <w:r w:rsidRPr="00725063"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b/>
          <w:i/>
          <w:sz w:val="24"/>
          <w:szCs w:val="24"/>
          <w:lang w:val="ru-RU"/>
        </w:rPr>
      </w:pPr>
      <w:r w:rsidRPr="00725063">
        <w:rPr>
          <w:b/>
          <w:color w:val="0000FF"/>
          <w:sz w:val="24"/>
          <w:szCs w:val="24"/>
          <w:lang w:val="ru-RU"/>
        </w:rPr>
        <w:t>4.9.5. Техника прикладных приёмов самозащиты от ударов ножом</w:t>
      </w:r>
      <w:r>
        <w:rPr>
          <w:color w:val="0000FF"/>
          <w:sz w:val="24"/>
          <w:szCs w:val="24"/>
          <w:lang w:val="ru-RU"/>
        </w:rPr>
        <w:t xml:space="preserve"> 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lastRenderedPageBreak/>
        <w:t>5.1. Скоростные удары по лапе в техническо-правильном исполнении при движении назад: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- скоростные удары руками по «лапе» в течение 10 сек  </w:t>
      </w:r>
    </w:p>
    <w:p w:rsidR="0007393F" w:rsidRPr="00E42C67" w:rsidRDefault="0007393F" w:rsidP="0007393F">
      <w:pPr>
        <w:rPr>
          <w:color w:val="FF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- скоростные удары ногами по «лапе» в течение 10 сек</w:t>
      </w:r>
      <w:r w:rsidR="00C936C8">
        <w:rPr>
          <w:sz w:val="24"/>
          <w:szCs w:val="24"/>
          <w:lang w:val="ru-RU"/>
        </w:rPr>
        <w:t xml:space="preserve">  </w:t>
      </w:r>
    </w:p>
    <w:p w:rsidR="0007393F" w:rsidRDefault="0007393F" w:rsidP="0007393F">
      <w:pPr>
        <w:tabs>
          <w:tab w:val="left" w:pos="2610"/>
          <w:tab w:val="left" w:pos="3045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rStyle w:val="shorttext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5610" w:dyaOrig="1275">
          <v:shape id="_x0000_i1040" type="#_x0000_t75" style="width:280.7pt;height:63.9pt" o:ole="">
            <v:imagedata r:id="rId38" o:title=""/>
          </v:shape>
          <o:OLEObject Type="Embed" ProgID="Excel.Sheet.8" ShapeID="_x0000_i1040" DrawAspect="Content" ObjectID="_1563819813" r:id="rId39"/>
        </w:object>
      </w:r>
    </w:p>
    <w:p w:rsidR="0007393F" w:rsidRDefault="0007393F" w:rsidP="0007393F"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rStyle w:val="shorttext"/>
        </w:rPr>
      </w:pPr>
    </w:p>
    <w:p w:rsidR="0007393F" w:rsidRDefault="0007393F" w:rsidP="0007393F"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6" w:name="_MON_1560683674"/>
      <w:bookmarkEnd w:id="36"/>
      <w:r w:rsidR="00E42C67">
        <w:rPr>
          <w:rStyle w:val="shorttext"/>
          <w:sz w:val="24"/>
          <w:szCs w:val="24"/>
          <w:lang w:val="ru-RU"/>
        </w:rPr>
        <w:object w:dxaOrig="5096" w:dyaOrig="1108">
          <v:shape id="_x0000_i1041" type="#_x0000_t75" style="width:254pt;height:55.8pt" o:ole="">
            <v:imagedata r:id="rId40" o:title=""/>
          </v:shape>
          <o:OLEObject Type="Embed" ProgID="Excel.Sheet.8" ShapeID="_x0000_i1041" DrawAspect="Content" ObjectID="_1563819814" r:id="rId41"/>
        </w:object>
      </w:r>
    </w:p>
    <w:p w:rsidR="0007393F" w:rsidRPr="00E42C67" w:rsidRDefault="0007393F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</w:t>
      </w:r>
      <w:r w:rsidR="00E42C67">
        <w:rPr>
          <w:rStyle w:val="shorttext"/>
          <w:sz w:val="24"/>
          <w:szCs w:val="24"/>
          <w:lang w:val="ru-RU"/>
        </w:rPr>
        <w:t xml:space="preserve">тенью осуществляется с  использованием изученной </w:t>
      </w:r>
      <w:r>
        <w:rPr>
          <w:rStyle w:val="shorttext"/>
          <w:sz w:val="24"/>
          <w:szCs w:val="24"/>
          <w:lang w:val="ru-RU"/>
        </w:rPr>
        <w:t xml:space="preserve">техники </w:t>
      </w:r>
      <w:r w:rsidR="00E42C67">
        <w:rPr>
          <w:rStyle w:val="shorttext"/>
          <w:sz w:val="24"/>
          <w:szCs w:val="24"/>
          <w:lang w:val="ru-RU"/>
        </w:rPr>
        <w:t>предыдущего раздела</w:t>
      </w:r>
      <w:r>
        <w:rPr>
          <w:rStyle w:val="shorttext"/>
          <w:sz w:val="24"/>
          <w:szCs w:val="24"/>
          <w:lang w:val="ru-RU"/>
        </w:rPr>
        <w:t xml:space="preserve">. </w:t>
      </w:r>
    </w:p>
    <w:p w:rsidR="0007393F" w:rsidRDefault="0007393F" w:rsidP="0007393F"/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E42C67" w:rsidRDefault="00E42C67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90170</wp:posOffset>
                </wp:positionV>
                <wp:extent cx="114300" cy="571500"/>
                <wp:effectExtent l="9525" t="13970" r="9525" b="508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4409A2" id="Прямоугольник 10" o:spid="_x0000_s1026" style="position:absolute;margin-left:459pt;margin-top:7.1pt;width:9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" fillcolor="black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057900" cy="571500"/>
                <wp:effectExtent l="9525" t="13970" r="9525" b="508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260B13" id="Прямоугольник 9" o:spid="_x0000_s1026" style="position:absolute;margin-left:0;margin-top:7.1pt;width:477pt;height: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" fillcolor="#960" strokecolor="silver"/>
            </w:pict>
          </mc:Fallback>
        </mc:AlternateContent>
      </w: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Аттестационная программа  технического уровня подготовки по боевому многоборью</w:t>
      </w:r>
    </w:p>
    <w:p w:rsidR="0007393F" w:rsidRDefault="0007393F" w:rsidP="0007393F">
      <w:pPr>
        <w:jc w:val="center"/>
        <w:outlineLvl w:val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 коричневый пояс 1 степени »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sz w:val="28"/>
          <w:szCs w:val="28"/>
          <w:lang w:val="ru-RU"/>
        </w:rPr>
      </w:pPr>
      <w:r>
        <w:rPr>
          <w:b/>
          <w:sz w:val="24"/>
          <w:szCs w:val="24"/>
          <w:lang w:val="ru-RU"/>
        </w:rPr>
        <w:t>Допускаются спортсмены: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имеющие соответствующий уровень подготовки;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чемпионы страны;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занявшие в международных соревнованиях не ниже второго места.</w:t>
      </w:r>
    </w:p>
    <w:p w:rsidR="0007393F" w:rsidRDefault="0007393F" w:rsidP="0007393F">
      <w:pPr>
        <w:outlineLvl w:val="0"/>
        <w:rPr>
          <w:b/>
          <w:sz w:val="24"/>
          <w:szCs w:val="24"/>
          <w:u w:val="single"/>
          <w:lang w:val="ru-RU"/>
        </w:rPr>
      </w:pPr>
    </w:p>
    <w:p w:rsidR="0007393F" w:rsidRDefault="0007393F" w:rsidP="0007393F">
      <w:pPr>
        <w:outlineLvl w:val="0"/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1.  Теоретические знания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lang w:val="ru-RU"/>
        </w:rPr>
        <w:t>1.1. История развития боевого многоборья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1.2. Морально-этический кодекс бойца-многоборца</w:t>
      </w:r>
    </w:p>
    <w:p w:rsidR="0007393F" w:rsidRDefault="0007393F" w:rsidP="0007393F">
      <w:pPr>
        <w:outlineLvl w:val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1.3. </w:t>
      </w:r>
      <w:proofErr w:type="spellStart"/>
      <w:r>
        <w:rPr>
          <w:sz w:val="24"/>
          <w:szCs w:val="24"/>
        </w:rPr>
        <w:t>Понятие</w:t>
      </w:r>
      <w:proofErr w:type="spellEnd"/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признаки </w:t>
      </w:r>
      <w:r>
        <w:rPr>
          <w:sz w:val="24"/>
          <w:szCs w:val="24"/>
          <w:lang w:val="ru-RU"/>
        </w:rPr>
        <w:t xml:space="preserve">и правовая ответственность при </w:t>
      </w:r>
      <w:proofErr w:type="spellStart"/>
      <w:r>
        <w:rPr>
          <w:sz w:val="24"/>
          <w:szCs w:val="24"/>
        </w:rPr>
        <w:t>превышении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пределов</w:t>
      </w:r>
      <w:proofErr w:type="spellEnd"/>
      <w:r>
        <w:rPr>
          <w:sz w:val="24"/>
          <w:szCs w:val="24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</w:rPr>
        <w:t>необходимой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обороны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1.4. Основы ведения здорового образа жизни спортсменом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1.5. Виды спортивных травм и меры их предотвращения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1.6. Оказание первой медицинской помощи при  спортивном травматизме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1.7. Основы стрельбы и правила техники безопасности во время стрельбы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1.8. Основы организации  и методики проведения учебных занятий по боевому  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     многоборью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1.9. Правила участия в соревнованиях по боевому </w:t>
      </w:r>
      <w:r w:rsidR="00AE52EE">
        <w:rPr>
          <w:color w:val="000000"/>
          <w:sz w:val="24"/>
          <w:szCs w:val="24"/>
          <w:lang w:val="ru-RU"/>
        </w:rPr>
        <w:t>двое</w:t>
      </w:r>
      <w:r>
        <w:rPr>
          <w:color w:val="000000"/>
          <w:sz w:val="24"/>
          <w:szCs w:val="24"/>
          <w:lang w:val="ru-RU"/>
        </w:rPr>
        <w:t>борью. Особенности версий</w:t>
      </w:r>
    </w:p>
    <w:p w:rsidR="0007393F" w:rsidRDefault="0007393F" w:rsidP="0007393F">
      <w:pPr>
        <w:rPr>
          <w:rStyle w:val="shorttext"/>
          <w:b/>
          <w:u w:val="single"/>
        </w:rPr>
      </w:pPr>
    </w:p>
    <w:p w:rsidR="0007393F" w:rsidRDefault="0007393F" w:rsidP="0007393F">
      <w:pPr>
        <w:rPr>
          <w:color w:val="FF0000"/>
        </w:rPr>
      </w:pPr>
      <w:r>
        <w:rPr>
          <w:rStyle w:val="shorttext"/>
          <w:b/>
          <w:color w:val="FF0000"/>
          <w:sz w:val="24"/>
          <w:szCs w:val="24"/>
          <w:u w:val="single"/>
          <w:lang w:val="ru-RU"/>
        </w:rPr>
        <w:t xml:space="preserve">Раздел  2. Общая физическая подготовка (ОФП) </w:t>
      </w:r>
    </w:p>
    <w:tbl>
      <w:tblPr>
        <w:tblpPr w:leftFromText="180" w:rightFromText="180" w:vertAnchor="text" w:horzAnchor="margin" w:tblpY="238"/>
        <w:tblW w:w="5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720"/>
        <w:gridCol w:w="648"/>
        <w:gridCol w:w="612"/>
        <w:gridCol w:w="648"/>
      </w:tblGrid>
      <w:tr w:rsidR="0007393F" w:rsidTr="0007393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2"/>
                <w:szCs w:val="22"/>
              </w:rPr>
            </w:pPr>
            <w:r>
              <w:rPr>
                <w:rStyle w:val="shorttext"/>
                <w:sz w:val="22"/>
                <w:szCs w:val="22"/>
                <w:lang w:val="ru-RU"/>
              </w:rPr>
              <w:t>Специальный комплекс общефизической подготовки</w:t>
            </w:r>
          </w:p>
        </w:tc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Возраст спортсмена</w:t>
            </w:r>
          </w:p>
        </w:tc>
      </w:tr>
      <w:tr w:rsidR="0007393F" w:rsidTr="0007393F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16-17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18+</w:t>
            </w:r>
          </w:p>
        </w:tc>
      </w:tr>
      <w:tr w:rsidR="0007393F" w:rsidTr="0007393F">
        <w:trPr>
          <w:trHeight w:val="595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sz w:val="22"/>
                <w:szCs w:val="22"/>
                <w:lang w:eastAsia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6"/>
                <w:szCs w:val="16"/>
                <w:lang w:val="ru-RU"/>
              </w:rPr>
            </w:pPr>
            <w:r>
              <w:rPr>
                <w:rStyle w:val="shorttext"/>
                <w:sz w:val="16"/>
                <w:szCs w:val="16"/>
                <w:lang w:val="ru-RU"/>
              </w:rPr>
              <w:t>Кол –во раз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393F" w:rsidRDefault="0007393F">
            <w:pPr>
              <w:pStyle w:val="22"/>
              <w:spacing w:after="0" w:line="240" w:lineRule="auto"/>
              <w:jc w:val="center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rStyle w:val="shorttext"/>
                <w:sz w:val="18"/>
                <w:szCs w:val="18"/>
                <w:lang w:val="ru-RU"/>
              </w:rPr>
              <w:t>Подход</w:t>
            </w: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Упражнение№1.</w:t>
            </w:r>
            <w:r>
              <w:rPr>
                <w:sz w:val="18"/>
                <w:szCs w:val="18"/>
                <w:lang w:val="ru-RU"/>
              </w:rPr>
              <w:t xml:space="preserve"> Сгибание и разгибание рук в упоре лежа.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5</w:t>
            </w:r>
          </w:p>
          <w:p w:rsidR="0007393F" w:rsidRDefault="0007393F">
            <w:pPr>
              <w:pStyle w:val="22"/>
              <w:spacing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Упражнение№2.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животе, перейти в положение присед и вернуться в исходное положение.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Упражнение№3.</w:t>
            </w:r>
            <w:r>
              <w:rPr>
                <w:sz w:val="18"/>
                <w:szCs w:val="18"/>
                <w:lang w:val="ru-RU"/>
              </w:rPr>
              <w:t xml:space="preserve"> Из положения лежа на спине, руки за головой, ноги выпрямлены подъем туловища в положения сед.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  <w:tr w:rsidR="0007393F" w:rsidTr="0007393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3F" w:rsidRDefault="0007393F">
            <w:pPr>
              <w:pStyle w:val="22"/>
              <w:spacing w:after="0" w:line="240" w:lineRule="auto"/>
              <w:jc w:val="both"/>
              <w:rPr>
                <w:rStyle w:val="shorttext"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Упражнение№4.</w:t>
            </w:r>
            <w:r>
              <w:rPr>
                <w:sz w:val="18"/>
                <w:szCs w:val="18"/>
                <w:lang w:val="ru-RU"/>
              </w:rPr>
              <w:t xml:space="preserve"> Из положения присед выпрыгнуть вверх, руки за головой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8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pStyle w:val="22"/>
              <w:spacing w:after="0" w:line="360" w:lineRule="auto"/>
              <w:jc w:val="center"/>
              <w:rPr>
                <w:rStyle w:val="shorttext"/>
                <w:sz w:val="20"/>
                <w:szCs w:val="20"/>
                <w:lang w:val="ru-RU"/>
              </w:rPr>
            </w:pPr>
            <w:r>
              <w:rPr>
                <w:rStyle w:val="shorttext"/>
                <w:sz w:val="20"/>
                <w:szCs w:val="20"/>
                <w:lang w:val="ru-RU"/>
              </w:rPr>
              <w:t>10</w:t>
            </w: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93F" w:rsidRDefault="0007393F">
            <w:pPr>
              <w:rPr>
                <w:rStyle w:val="shorttext"/>
                <w:lang w:eastAsia="uk-UA"/>
              </w:rPr>
            </w:pPr>
          </w:p>
        </w:tc>
      </w:tr>
    </w:tbl>
    <w:p w:rsidR="0007393F" w:rsidRDefault="0007393F" w:rsidP="0007393F">
      <w:pPr>
        <w:rPr>
          <w:rStyle w:val="shorttext"/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b/>
          <w:sz w:val="24"/>
          <w:szCs w:val="24"/>
          <w:lang w:val="ru-RU"/>
        </w:rPr>
      </w:pP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  <w:r>
        <w:rPr>
          <w:rStyle w:val="shorttext"/>
          <w:sz w:val="24"/>
          <w:szCs w:val="24"/>
          <w:lang w:val="ru-RU"/>
        </w:rPr>
        <w:t xml:space="preserve">*  Женщины выполняют каждое упражнение на 3 раза меньше </w:t>
      </w:r>
    </w:p>
    <w:p w:rsidR="0007393F" w:rsidRDefault="0007393F" w:rsidP="0007393F">
      <w:pPr>
        <w:rPr>
          <w:rStyle w:val="shorttext"/>
          <w:sz w:val="24"/>
          <w:szCs w:val="24"/>
          <w:lang w:val="ru-RU"/>
        </w:rPr>
      </w:pPr>
    </w:p>
    <w:p w:rsidR="0007393F" w:rsidRDefault="0007393F" w:rsidP="0007393F">
      <w:pPr>
        <w:rPr>
          <w:color w:val="FF0000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3. Прикладная гимнастика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3.1. Акробатические элементы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3.1.1. На выбор аттестационной комиссии из ранее изученных упражнений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3.1.2. Продольный шпагат с просветом не более 10 см.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3.1.3. Поперечный шпагат с просветом не более 10 см. </w:t>
      </w:r>
    </w:p>
    <w:p w:rsidR="0007393F" w:rsidRDefault="0007393F" w:rsidP="0007393F">
      <w:pPr>
        <w:tabs>
          <w:tab w:val="left" w:pos="3780"/>
        </w:tabs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3.2. Элементы </w:t>
      </w:r>
      <w:proofErr w:type="spellStart"/>
      <w:r>
        <w:rPr>
          <w:b/>
          <w:color w:val="0000FF"/>
          <w:sz w:val="24"/>
          <w:szCs w:val="24"/>
          <w:lang w:val="ru-RU"/>
        </w:rPr>
        <w:t>самостраховки</w:t>
      </w:r>
      <w:proofErr w:type="spellEnd"/>
      <w:r>
        <w:rPr>
          <w:b/>
          <w:color w:val="0000FF"/>
          <w:sz w:val="24"/>
          <w:szCs w:val="24"/>
          <w:lang w:val="ru-RU"/>
        </w:rPr>
        <w:tab/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3.2.1. На выбор аттестационной комиссии из ранее изученных упражнений   </w:t>
      </w:r>
    </w:p>
    <w:p w:rsidR="0007393F" w:rsidRDefault="0007393F" w:rsidP="0007393F">
      <w:pPr>
        <w:outlineLvl w:val="0"/>
        <w:rPr>
          <w:b/>
          <w:sz w:val="28"/>
          <w:szCs w:val="28"/>
          <w:u w:val="single"/>
          <w:lang w:val="ru-RU"/>
        </w:rPr>
      </w:pPr>
    </w:p>
    <w:p w:rsidR="0007393F" w:rsidRDefault="0007393F" w:rsidP="0007393F">
      <w:pPr>
        <w:outlineLvl w:val="0"/>
        <w:rPr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>Раздел 4. Боевая техника</w:t>
      </w:r>
      <w:r>
        <w:rPr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color w:val="FF0000"/>
          <w:sz w:val="24"/>
          <w:szCs w:val="24"/>
          <w:lang w:val="ru-RU"/>
        </w:rPr>
        <w:t>(все удары и комбинации выполняются в движении)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4.1. Стойки. Перемена стоек</w:t>
      </w:r>
      <w:r>
        <w:rPr>
          <w:color w:val="000000"/>
          <w:sz w:val="24"/>
          <w:szCs w:val="24"/>
          <w:lang w:val="ru-RU"/>
        </w:rPr>
        <w:t xml:space="preserve"> (отсутствует)</w:t>
      </w:r>
    </w:p>
    <w:p w:rsidR="0007393F" w:rsidRDefault="0007393F" w:rsidP="0007393F">
      <w:pPr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4.2. Техника передвижений </w:t>
      </w:r>
      <w:r>
        <w:rPr>
          <w:color w:val="000000"/>
          <w:sz w:val="24"/>
          <w:szCs w:val="24"/>
          <w:lang w:val="ru-RU"/>
        </w:rPr>
        <w:t>(отсутствует)</w:t>
      </w:r>
    </w:p>
    <w:p w:rsidR="0007393F" w:rsidRDefault="0007393F" w:rsidP="0007393F">
      <w:pPr>
        <w:tabs>
          <w:tab w:val="left" w:pos="2415"/>
        </w:tabs>
        <w:outlineLvl w:val="0"/>
        <w:rPr>
          <w:color w:val="000000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4.3. Техника ударов руками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4.3.1. Прямой удар передней левой рукой в голову, нырок в левую сторону, боковой удар 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передней левой рукой в голову, боковой удар локтём дальней правой рукой в голову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4.3.2. Прямой удар передней левой рукой в голову, прямой удар дальней правой рукой в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нырок в правую сторону, боковой удар локтём дальней правой рукой в голову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4.3.3. Прямой удар дальней правой рукой в голову, прямой удар передней левой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боковой удар локтём дальней правой рукой в голову, боковой удар передней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левой рукой в голову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4.3.4. Боковой удар передней левой рукой в голову, боковой удар локтём дальней правой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рукой в  голову, боковой удар передней левой рукой в голову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4.4. Техника ударов ногами</w:t>
      </w:r>
    </w:p>
    <w:p w:rsidR="0007393F" w:rsidRPr="004E3752" w:rsidRDefault="0007393F" w:rsidP="00AE52EE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4.4.1. </w:t>
      </w:r>
      <w:r w:rsidR="00AE52EE" w:rsidRPr="004E3752">
        <w:rPr>
          <w:sz w:val="24"/>
          <w:szCs w:val="24"/>
          <w:lang w:val="ru-RU"/>
        </w:rPr>
        <w:t>Удары коленями (</w:t>
      </w:r>
      <w:r w:rsidR="004E3752" w:rsidRPr="004E3752">
        <w:rPr>
          <w:sz w:val="24"/>
          <w:szCs w:val="24"/>
          <w:lang w:val="ru-RU"/>
        </w:rPr>
        <w:t>в двух ударных комбинациях</w:t>
      </w:r>
      <w:r w:rsidR="00AE52EE" w:rsidRPr="004E3752">
        <w:rPr>
          <w:sz w:val="24"/>
          <w:szCs w:val="24"/>
          <w:lang w:val="ru-RU"/>
        </w:rPr>
        <w:t>)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4.5. Серийно-комбинационные удары</w:t>
      </w:r>
    </w:p>
    <w:p w:rsidR="0007393F" w:rsidRPr="004E3752" w:rsidRDefault="0007393F" w:rsidP="00AE52EE">
      <w:pPr>
        <w:ind w:left="567" w:hanging="567"/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4.5.1. </w:t>
      </w:r>
      <w:r w:rsidR="00AE52EE" w:rsidRPr="004E3752">
        <w:rPr>
          <w:sz w:val="24"/>
          <w:szCs w:val="24"/>
          <w:lang w:val="ru-RU"/>
        </w:rPr>
        <w:t>Прямой удар передней рукой в голову, «волна» прямой удар дальней рукой в голову, боковой удар передней рукой в голову, боковой удар дальней ногой с разворота через спину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4.5.2. Прямой удар передней рукой в голову, круговой удар передней ногой в </w:t>
      </w:r>
    </w:p>
    <w:p w:rsidR="00AE52EE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голову, боковой удар назад с разворотом через спину дальней ногой в корпус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4.5.3. Прямой удар передней рукой в голову, прихват шеи правой рукой, удар правым 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коленом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4.5.4. Прямой удар передней рукой в голову, прямой удар дальней рукой 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голову, прихват за шею, удар левым коленом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4.5.5. Прямой удар передней рукой в голову, круговой удар дальней ногой по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бедру, прихват за шею, удар коленом левой ноги в корпус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4.5.6. Прямой удар передней рукой в голову, круговой удар передней ногой по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бедру, прихват за шею, удар коленом правой ноги по корпусу</w:t>
      </w:r>
    </w:p>
    <w:p w:rsidR="0007393F" w:rsidRDefault="0007393F" w:rsidP="0007393F">
      <w:pPr>
        <w:rPr>
          <w:b/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4.6. Техника защиты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4.6.1. </w:t>
      </w:r>
      <w:r w:rsidR="00D51B64">
        <w:rPr>
          <w:sz w:val="24"/>
          <w:szCs w:val="24"/>
          <w:lang w:val="ru-RU"/>
        </w:rPr>
        <w:t xml:space="preserve">Блок от ударов коленями (4 удара) </w:t>
      </w:r>
    </w:p>
    <w:p w:rsidR="00D51B64" w:rsidRDefault="00D51B64" w:rsidP="0007393F">
      <w:pPr>
        <w:rPr>
          <w:sz w:val="24"/>
          <w:szCs w:val="24"/>
          <w:lang w:val="ru-RU"/>
        </w:rPr>
      </w:pPr>
    </w:p>
    <w:p w:rsidR="00D51B64" w:rsidRDefault="00D51B64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4.7. Техника борьбы</w:t>
      </w:r>
    </w:p>
    <w:p w:rsidR="00D51B64" w:rsidRDefault="0007393F" w:rsidP="0007393F">
      <w:pPr>
        <w:rPr>
          <w:color w:val="000000"/>
          <w:sz w:val="24"/>
          <w:szCs w:val="24"/>
          <w:lang w:val="ru-RU"/>
        </w:rPr>
      </w:pPr>
      <w:r w:rsidRPr="00D51B64">
        <w:rPr>
          <w:b/>
          <w:i/>
          <w:color w:val="0000FF"/>
          <w:sz w:val="24"/>
          <w:szCs w:val="24"/>
          <w:lang w:val="ru-RU"/>
        </w:rPr>
        <w:t>4.7.1. Техника борьбы в стойке</w:t>
      </w:r>
      <w:r>
        <w:rPr>
          <w:color w:val="0000FF"/>
          <w:sz w:val="24"/>
          <w:szCs w:val="24"/>
          <w:lang w:val="ru-RU"/>
        </w:rPr>
        <w:t xml:space="preserve"> </w:t>
      </w:r>
    </w:p>
    <w:p w:rsidR="0007393F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4.7.1.1. </w:t>
      </w:r>
      <w:r w:rsidR="00D51B64" w:rsidRPr="004E3752">
        <w:rPr>
          <w:sz w:val="24"/>
          <w:szCs w:val="24"/>
          <w:lang w:val="ru-RU"/>
        </w:rPr>
        <w:t>Броски прогибом захватом (спереди, сбоку, сзади)</w:t>
      </w:r>
    </w:p>
    <w:p w:rsidR="00F42FA6" w:rsidRDefault="00F42FA6" w:rsidP="00F42F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4.7.1. 2  Учебная борьба в стойке  с использованием ранее изученных  болевых и удушающих приемов.  (1 раунд)</w:t>
      </w:r>
    </w:p>
    <w:p w:rsidR="00F42FA6" w:rsidRPr="004E3752" w:rsidRDefault="00F42FA6" w:rsidP="0007393F">
      <w:pPr>
        <w:rPr>
          <w:sz w:val="24"/>
          <w:szCs w:val="24"/>
          <w:lang w:val="ru-RU"/>
        </w:rPr>
      </w:pPr>
    </w:p>
    <w:p w:rsidR="0007393F" w:rsidRPr="00D51B64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D51B64">
        <w:rPr>
          <w:b/>
          <w:i/>
          <w:color w:val="0000FF"/>
          <w:sz w:val="24"/>
          <w:szCs w:val="24"/>
          <w:lang w:val="ru-RU"/>
        </w:rPr>
        <w:t>4.7.2. Приемы борьбы в партере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4.7.2.1. </w:t>
      </w:r>
      <w:r w:rsidR="00B46E0E" w:rsidRPr="004E3752">
        <w:rPr>
          <w:sz w:val="24"/>
          <w:szCs w:val="24"/>
          <w:lang w:val="ru-RU"/>
        </w:rPr>
        <w:t xml:space="preserve">Выполнить десять болевых приёмов </w:t>
      </w:r>
    </w:p>
    <w:p w:rsidR="00F02AF7" w:rsidRPr="00160218" w:rsidRDefault="00CF2B7E" w:rsidP="0007393F">
      <w:pPr>
        <w:rPr>
          <w:sz w:val="24"/>
          <w:szCs w:val="24"/>
          <w:lang w:val="ru-RU"/>
        </w:rPr>
      </w:pPr>
      <w:r w:rsidRPr="00160218">
        <w:rPr>
          <w:sz w:val="24"/>
          <w:szCs w:val="24"/>
          <w:lang w:val="ru-RU"/>
        </w:rPr>
        <w:t>4.7.</w:t>
      </w:r>
      <w:r w:rsidR="00160218" w:rsidRPr="00160218">
        <w:rPr>
          <w:sz w:val="24"/>
          <w:szCs w:val="24"/>
          <w:lang w:val="ru-RU"/>
        </w:rPr>
        <w:t>2.2</w:t>
      </w:r>
      <w:r w:rsidRPr="00160218">
        <w:rPr>
          <w:sz w:val="24"/>
          <w:szCs w:val="24"/>
          <w:lang w:val="ru-RU"/>
        </w:rPr>
        <w:t>. Выполнить десять</w:t>
      </w:r>
      <w:r w:rsidR="00F02AF7" w:rsidRPr="00160218">
        <w:rPr>
          <w:sz w:val="24"/>
          <w:szCs w:val="24"/>
          <w:lang w:val="ru-RU"/>
        </w:rPr>
        <w:t xml:space="preserve"> удушающих приёмов</w:t>
      </w:r>
    </w:p>
    <w:p w:rsidR="0007393F" w:rsidRDefault="00160218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4.7.2.3.  Учебная борьба в партере с использованием ранее изученных  болевых и удушающих приемов.  (1 раунд)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4.8. Техника контратаки</w:t>
      </w:r>
    </w:p>
    <w:p w:rsidR="0007393F" w:rsidRPr="006B4FE3" w:rsidRDefault="0007393F" w:rsidP="0007393F">
      <w:pPr>
        <w:rPr>
          <w:b/>
          <w:i/>
          <w:sz w:val="24"/>
          <w:szCs w:val="24"/>
          <w:lang w:val="ru-RU"/>
        </w:rPr>
      </w:pPr>
      <w:r w:rsidRPr="006B4FE3">
        <w:rPr>
          <w:b/>
          <w:i/>
          <w:color w:val="0000FF"/>
          <w:sz w:val="24"/>
          <w:szCs w:val="24"/>
          <w:lang w:val="ru-RU"/>
        </w:rPr>
        <w:t xml:space="preserve">4.8.1. Ударами от ударов </w:t>
      </w: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4.8.1.1. На выбор аттестационной комиссии из ранее изученных приёмов</w:t>
      </w:r>
    </w:p>
    <w:p w:rsidR="0007393F" w:rsidRPr="006B4FE3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6B4FE3">
        <w:rPr>
          <w:b/>
          <w:i/>
          <w:color w:val="0000FF"/>
          <w:sz w:val="24"/>
          <w:szCs w:val="24"/>
          <w:lang w:val="ru-RU"/>
        </w:rPr>
        <w:lastRenderedPageBreak/>
        <w:t xml:space="preserve">4.8.2. Броском от ударов </w:t>
      </w:r>
      <w:r w:rsidR="006B4FE3" w:rsidRPr="00677A0E">
        <w:rPr>
          <w:b/>
          <w:color w:val="0000FF"/>
          <w:sz w:val="24"/>
          <w:szCs w:val="24"/>
          <w:lang w:val="ru-RU"/>
        </w:rPr>
        <w:t>(4 комбинации рукой и 4 комбинации</w:t>
      </w:r>
      <w:r w:rsidR="00677A0E" w:rsidRPr="00677A0E">
        <w:rPr>
          <w:b/>
          <w:color w:val="0000FF"/>
          <w:sz w:val="24"/>
          <w:szCs w:val="24"/>
          <w:lang w:val="ru-RU"/>
        </w:rPr>
        <w:t xml:space="preserve"> ногой)</w:t>
      </w:r>
    </w:p>
    <w:p w:rsidR="0007393F" w:rsidRPr="006A1CDF" w:rsidRDefault="0007393F" w:rsidP="000739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4.8.2.1. </w:t>
      </w:r>
      <w:r w:rsidR="00F02AF7" w:rsidRPr="006A1CDF">
        <w:rPr>
          <w:sz w:val="24"/>
          <w:szCs w:val="24"/>
          <w:lang w:val="ru-RU"/>
        </w:rPr>
        <w:t xml:space="preserve">Бросками </w:t>
      </w:r>
      <w:r w:rsidR="004E3752" w:rsidRPr="006A1CDF">
        <w:rPr>
          <w:sz w:val="24"/>
          <w:szCs w:val="24"/>
          <w:lang w:val="ru-RU"/>
        </w:rPr>
        <w:t xml:space="preserve"> от комбинаций </w:t>
      </w:r>
      <w:r w:rsidR="006B4FE3" w:rsidRPr="006A1CDF">
        <w:rPr>
          <w:sz w:val="24"/>
          <w:szCs w:val="24"/>
          <w:lang w:val="ru-RU"/>
        </w:rPr>
        <w:t xml:space="preserve"> ударов (руки, ноги) </w:t>
      </w:r>
      <w:r w:rsidR="004E3752" w:rsidRPr="006A1CDF">
        <w:rPr>
          <w:sz w:val="24"/>
          <w:szCs w:val="24"/>
          <w:lang w:val="ru-RU"/>
        </w:rPr>
        <w:t xml:space="preserve"> с обозначением доби</w:t>
      </w:r>
      <w:r w:rsidR="006B4FE3" w:rsidRPr="006A1CDF">
        <w:rPr>
          <w:sz w:val="24"/>
          <w:szCs w:val="24"/>
          <w:lang w:val="ru-RU"/>
        </w:rPr>
        <w:t>ва</w:t>
      </w:r>
      <w:r w:rsidR="004E3752" w:rsidRPr="006A1CDF">
        <w:rPr>
          <w:sz w:val="24"/>
          <w:szCs w:val="24"/>
          <w:lang w:val="ru-RU"/>
        </w:rPr>
        <w:t>ния</w:t>
      </w:r>
      <w:r w:rsidR="00F02AF7" w:rsidRPr="006A1CDF">
        <w:rPr>
          <w:sz w:val="24"/>
          <w:szCs w:val="24"/>
          <w:lang w:val="ru-RU"/>
        </w:rPr>
        <w:t xml:space="preserve"> </w:t>
      </w:r>
      <w:proofErr w:type="gramStart"/>
      <w:r w:rsidR="00F02AF7" w:rsidRPr="006A1CDF">
        <w:rPr>
          <w:sz w:val="24"/>
          <w:szCs w:val="24"/>
          <w:lang w:val="ru-RU"/>
        </w:rPr>
        <w:t xml:space="preserve">( </w:t>
      </w:r>
      <w:proofErr w:type="gramEnd"/>
      <w:r w:rsidR="00F02AF7" w:rsidRPr="006A1CDF">
        <w:rPr>
          <w:sz w:val="24"/>
          <w:szCs w:val="24"/>
          <w:lang w:val="ru-RU"/>
        </w:rPr>
        <w:t>5 вариантов)</w:t>
      </w:r>
    </w:p>
    <w:p w:rsidR="0007393F" w:rsidRPr="006B4FE3" w:rsidRDefault="0007393F" w:rsidP="0007393F">
      <w:pPr>
        <w:rPr>
          <w:b/>
          <w:i/>
          <w:color w:val="0000FF"/>
          <w:sz w:val="24"/>
          <w:szCs w:val="24"/>
          <w:lang w:val="ru-RU"/>
        </w:rPr>
      </w:pPr>
      <w:r w:rsidRPr="006B4FE3">
        <w:rPr>
          <w:b/>
          <w:i/>
          <w:color w:val="0000FF"/>
          <w:sz w:val="24"/>
          <w:szCs w:val="24"/>
          <w:lang w:val="ru-RU"/>
        </w:rPr>
        <w:t xml:space="preserve">4.8.3. Броском от броска </w:t>
      </w:r>
    </w:p>
    <w:p w:rsidR="0007393F" w:rsidRPr="004E3752" w:rsidRDefault="0007393F" w:rsidP="0007393F">
      <w:pPr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4.8.3.1. </w:t>
      </w:r>
      <w:r w:rsidR="00F02AF7">
        <w:rPr>
          <w:sz w:val="24"/>
          <w:szCs w:val="24"/>
          <w:lang w:val="ru-RU"/>
        </w:rPr>
        <w:t xml:space="preserve">Выполнить восемь </w:t>
      </w:r>
      <w:r w:rsidR="009667B7">
        <w:rPr>
          <w:sz w:val="24"/>
          <w:szCs w:val="24"/>
          <w:lang w:val="ru-RU"/>
        </w:rPr>
        <w:t xml:space="preserve"> контр</w:t>
      </w:r>
      <w:r w:rsidR="006123CD">
        <w:rPr>
          <w:sz w:val="24"/>
          <w:szCs w:val="24"/>
          <w:lang w:val="ru-RU"/>
        </w:rPr>
        <w:t xml:space="preserve"> бросков (4 – с выходом на </w:t>
      </w:r>
      <w:proofErr w:type="gramStart"/>
      <w:r w:rsidR="006123CD">
        <w:rPr>
          <w:sz w:val="24"/>
          <w:szCs w:val="24"/>
          <w:lang w:val="ru-RU"/>
        </w:rPr>
        <w:t>болевой</w:t>
      </w:r>
      <w:proofErr w:type="gramEnd"/>
      <w:r w:rsidR="006123CD">
        <w:rPr>
          <w:sz w:val="24"/>
          <w:szCs w:val="24"/>
          <w:lang w:val="ru-RU"/>
        </w:rPr>
        <w:t xml:space="preserve">, 4 </w:t>
      </w:r>
      <w:r w:rsidR="00677A0E" w:rsidRPr="004E3752">
        <w:rPr>
          <w:sz w:val="24"/>
          <w:szCs w:val="24"/>
          <w:lang w:val="ru-RU"/>
        </w:rPr>
        <w:t xml:space="preserve"> – с выходом на удушающий) </w:t>
      </w:r>
    </w:p>
    <w:p w:rsidR="0007393F" w:rsidRDefault="0007393F" w:rsidP="0007393F">
      <w:pPr>
        <w:rPr>
          <w:sz w:val="24"/>
          <w:szCs w:val="24"/>
          <w:lang w:val="ru-RU"/>
        </w:rPr>
      </w:pP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4.9. Техника владения холодным оружием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4.9.1. Переброс ножа из руки в руку (прямым и обратным хватом), перехват ножа из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прямого хвата в обратный и в другой последовательности.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4.9.2. Ранее изученные передвижения в сочетании с базовыми ударами ножом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4.9.3. Уходы и скрутки от базовых ударов ножом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4.9.4. Техника блокировки от базовых ударов ножом прямым хватом (внутренней или 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наружной стороны запястья)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4.9.5. Техника блокировки от базовых ударов ножом обратным хватом (внутренней или  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наружной стороны запястья)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4.9.6. Учебный бой (блокировка от базовых ударов ножом)</w:t>
      </w:r>
    </w:p>
    <w:p w:rsidR="0007393F" w:rsidRDefault="0007393F" w:rsidP="0007393F">
      <w:pPr>
        <w:ind w:left="360"/>
        <w:rPr>
          <w:b/>
          <w:sz w:val="22"/>
          <w:szCs w:val="22"/>
          <w:lang w:val="ru-RU"/>
        </w:rPr>
      </w:pPr>
    </w:p>
    <w:p w:rsidR="0007393F" w:rsidRDefault="0007393F" w:rsidP="0007393F">
      <w:pPr>
        <w:rPr>
          <w:b/>
          <w:color w:val="FF0000"/>
          <w:sz w:val="24"/>
          <w:szCs w:val="24"/>
          <w:u w:val="single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5. Специальная технико-физическая подготовка  </w:t>
      </w:r>
    </w:p>
    <w:p w:rsidR="0007393F" w:rsidRDefault="0007393F" w:rsidP="0007393F">
      <w:pPr>
        <w:rPr>
          <w:b/>
          <w:color w:val="0000FF"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5.1. Скоростные удары по лапе в техническо-правильном исполнении при движении </w:t>
      </w:r>
    </w:p>
    <w:p w:rsidR="00677A0E" w:rsidRDefault="0007393F" w:rsidP="0007393F">
      <w:pPr>
        <w:rPr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 xml:space="preserve">       назад:</w:t>
      </w:r>
      <w:r>
        <w:rPr>
          <w:sz w:val="24"/>
          <w:szCs w:val="24"/>
          <w:lang w:val="ru-RU"/>
        </w:rPr>
        <w:t xml:space="preserve"> </w:t>
      </w:r>
    </w:p>
    <w:p w:rsidR="0007393F" w:rsidRPr="004E3752" w:rsidRDefault="0007393F" w:rsidP="00677A0E">
      <w:pPr>
        <w:ind w:left="993" w:hanging="567"/>
        <w:rPr>
          <w:b/>
          <w:sz w:val="28"/>
          <w:szCs w:val="28"/>
          <w:u w:val="single"/>
          <w:lang w:val="ru-RU"/>
        </w:rPr>
      </w:pPr>
      <w:r w:rsidRPr="004E3752">
        <w:rPr>
          <w:sz w:val="24"/>
          <w:szCs w:val="24"/>
          <w:lang w:val="ru-RU"/>
        </w:rPr>
        <w:t xml:space="preserve"> - скоростные удары руками по «лапе» в течение 10 сек  </w:t>
      </w:r>
      <w:r w:rsidR="00677A0E" w:rsidRPr="004E3752">
        <w:rPr>
          <w:sz w:val="24"/>
          <w:szCs w:val="24"/>
          <w:lang w:val="ru-RU"/>
        </w:rPr>
        <w:t>(прямой удар в голову, боковой удар снизу)</w:t>
      </w:r>
    </w:p>
    <w:p w:rsidR="0007393F" w:rsidRPr="004E3752" w:rsidRDefault="0007393F" w:rsidP="00677A0E">
      <w:pPr>
        <w:ind w:hanging="709"/>
        <w:rPr>
          <w:sz w:val="24"/>
          <w:szCs w:val="24"/>
          <w:lang w:val="ru-RU"/>
        </w:rPr>
      </w:pPr>
      <w:r w:rsidRPr="004E3752">
        <w:rPr>
          <w:sz w:val="24"/>
          <w:szCs w:val="24"/>
          <w:lang w:val="ru-RU"/>
        </w:rPr>
        <w:t xml:space="preserve">                    - скоростные удары ногами по «лапе» в течение 10 сек</w:t>
      </w:r>
      <w:r w:rsidR="00677A0E" w:rsidRPr="004E3752">
        <w:rPr>
          <w:sz w:val="24"/>
          <w:szCs w:val="24"/>
          <w:lang w:val="ru-RU"/>
        </w:rPr>
        <w:t xml:space="preserve"> (боковые удары ногами)</w:t>
      </w:r>
    </w:p>
    <w:p w:rsidR="0007393F" w:rsidRDefault="0007393F" w:rsidP="0007393F">
      <w:pPr>
        <w:tabs>
          <w:tab w:val="left" w:pos="2610"/>
          <w:tab w:val="left" w:pos="3045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07393F" w:rsidRDefault="0007393F" w:rsidP="0007393F">
      <w:pPr>
        <w:tabs>
          <w:tab w:val="left" w:pos="2610"/>
          <w:tab w:val="left" w:pos="3045"/>
        </w:tabs>
        <w:rPr>
          <w:b/>
          <w:sz w:val="24"/>
          <w:szCs w:val="24"/>
          <w:lang w:val="ru-RU"/>
        </w:rPr>
      </w:pPr>
      <w:r>
        <w:rPr>
          <w:b/>
          <w:color w:val="0000FF"/>
          <w:sz w:val="24"/>
          <w:szCs w:val="24"/>
          <w:lang w:val="ru-RU"/>
        </w:rPr>
        <w:t>5.2. Перебивание доски</w:t>
      </w:r>
    </w:p>
    <w:p w:rsidR="0007393F" w:rsidRDefault="0007393F" w:rsidP="0007393F">
      <w:pPr>
        <w:rPr>
          <w:rStyle w:val="shorttext"/>
        </w:rPr>
      </w:pPr>
      <w:r>
        <w:rPr>
          <w:sz w:val="24"/>
          <w:szCs w:val="24"/>
          <w:lang w:val="ru-RU"/>
        </w:rPr>
        <w:t xml:space="preserve">   </w:t>
      </w:r>
      <w:r>
        <w:rPr>
          <w:rStyle w:val="shorttext"/>
          <w:sz w:val="24"/>
          <w:szCs w:val="24"/>
          <w:lang w:val="ru-RU"/>
        </w:rPr>
        <w:object w:dxaOrig="5220" w:dyaOrig="1275">
          <v:shape id="_x0000_i1042" type="#_x0000_t75" style="width:261.3pt;height:63.9pt" o:ole="">
            <v:imagedata r:id="rId42" o:title=""/>
          </v:shape>
          <o:OLEObject Type="Embed" ProgID="Excel.Sheet.8" ShapeID="_x0000_i1042" DrawAspect="Content" ObjectID="_1563819815" r:id="rId43"/>
        </w:object>
      </w:r>
    </w:p>
    <w:p w:rsidR="0007393F" w:rsidRDefault="0007393F" w:rsidP="0007393F">
      <w:r>
        <w:rPr>
          <w:sz w:val="24"/>
          <w:szCs w:val="24"/>
          <w:lang w:val="ru-RU"/>
        </w:rPr>
        <w:t>* Женщины перебивают доску толщиной на 5 мм меньше</w:t>
      </w:r>
    </w:p>
    <w:p w:rsidR="0007393F" w:rsidRDefault="0007393F" w:rsidP="0007393F">
      <w:pPr>
        <w:rPr>
          <w:color w:val="000000"/>
          <w:sz w:val="24"/>
          <w:szCs w:val="24"/>
          <w:lang w:val="ru-RU"/>
        </w:rPr>
      </w:pPr>
    </w:p>
    <w:p w:rsidR="0007393F" w:rsidRDefault="0007393F" w:rsidP="0007393F">
      <w:pPr>
        <w:rPr>
          <w:sz w:val="24"/>
          <w:szCs w:val="24"/>
          <w:lang w:val="ru-RU"/>
        </w:rPr>
      </w:pPr>
      <w:r>
        <w:rPr>
          <w:b/>
          <w:color w:val="FF0000"/>
          <w:sz w:val="24"/>
          <w:szCs w:val="24"/>
          <w:u w:val="single"/>
          <w:lang w:val="ru-RU"/>
        </w:rPr>
        <w:t xml:space="preserve">Раздел 6. </w:t>
      </w:r>
      <w:r>
        <w:rPr>
          <w:rStyle w:val="shorttext"/>
          <w:b/>
          <w:color w:val="FF0000"/>
          <w:sz w:val="24"/>
          <w:szCs w:val="24"/>
          <w:u w:val="single"/>
          <w:lang w:val="ru-RU"/>
        </w:rPr>
        <w:t>Бой с тенью</w:t>
      </w:r>
    </w:p>
    <w:p w:rsidR="0007393F" w:rsidRDefault="0007393F" w:rsidP="0007393F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 xml:space="preserve">  </w:t>
      </w:r>
      <w:r>
        <w:rPr>
          <w:rStyle w:val="shorttext"/>
          <w:sz w:val="24"/>
          <w:szCs w:val="24"/>
          <w:lang w:val="ru-RU"/>
        </w:rPr>
        <w:t xml:space="preserve"> </w:t>
      </w:r>
      <w:bookmarkStart w:id="37" w:name="_MON_1560706878"/>
      <w:bookmarkEnd w:id="37"/>
      <w:r w:rsidR="00677A0E">
        <w:rPr>
          <w:rStyle w:val="shorttext"/>
          <w:sz w:val="24"/>
          <w:szCs w:val="24"/>
          <w:lang w:val="ru-RU"/>
        </w:rPr>
        <w:object w:dxaOrig="4634" w:dyaOrig="1108">
          <v:shape id="_x0000_i1043" type="#_x0000_t75" style="width:231.35pt;height:55.8pt" o:ole="">
            <v:imagedata r:id="rId44" o:title=""/>
          </v:shape>
          <o:OLEObject Type="Embed" ProgID="Excel.Sheet.8" ShapeID="_x0000_i1043" DrawAspect="Content" ObjectID="_1563819816" r:id="rId45"/>
        </w:object>
      </w:r>
    </w:p>
    <w:p w:rsidR="00726A51" w:rsidRPr="00677A0E" w:rsidRDefault="00677A0E" w:rsidP="0007393F">
      <w:pPr>
        <w:rPr>
          <w:rStyle w:val="shorttext"/>
        </w:rPr>
      </w:pPr>
      <w:r>
        <w:rPr>
          <w:rStyle w:val="shorttext"/>
          <w:sz w:val="24"/>
          <w:szCs w:val="24"/>
          <w:lang w:val="ru-RU"/>
        </w:rPr>
        <w:t xml:space="preserve">     Бой с тенью осуществляется с использованием изученной техники предыдущего раздела</w:t>
      </w:r>
      <w:r w:rsidR="0007393F">
        <w:rPr>
          <w:rStyle w:val="shorttext"/>
          <w:sz w:val="24"/>
          <w:szCs w:val="24"/>
          <w:lang w:val="ru-RU"/>
        </w:rPr>
        <w:t xml:space="preserve">. </w:t>
      </w:r>
    </w:p>
    <w:p w:rsidR="0007393F" w:rsidRDefault="0007393F" w:rsidP="0007393F"/>
    <w:p w:rsidR="0007393F" w:rsidRPr="00AE52EE" w:rsidRDefault="0007393F" w:rsidP="00524E79"/>
    <w:sectPr w:rsidR="0007393F" w:rsidRPr="00AE52EE" w:rsidSect="00167A7F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F8"/>
    <w:multiLevelType w:val="multilevel"/>
    <w:tmpl w:val="22429FD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">
    <w:nsid w:val="1ABA02D3"/>
    <w:multiLevelType w:val="hybridMultilevel"/>
    <w:tmpl w:val="695C872C"/>
    <w:lvl w:ilvl="0" w:tplc="79DA100E">
      <w:start w:val="6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54713781"/>
    <w:multiLevelType w:val="hybridMultilevel"/>
    <w:tmpl w:val="0EF2B6A4"/>
    <w:lvl w:ilvl="0" w:tplc="28C200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713CD"/>
    <w:multiLevelType w:val="hybridMultilevel"/>
    <w:tmpl w:val="B5286D64"/>
    <w:lvl w:ilvl="0" w:tplc="28C200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6B"/>
    <w:rsid w:val="000024F0"/>
    <w:rsid w:val="00040097"/>
    <w:rsid w:val="000507DE"/>
    <w:rsid w:val="0005152F"/>
    <w:rsid w:val="000631C6"/>
    <w:rsid w:val="00063DE8"/>
    <w:rsid w:val="0007393F"/>
    <w:rsid w:val="00085B48"/>
    <w:rsid w:val="000A3EF6"/>
    <w:rsid w:val="000E66C6"/>
    <w:rsid w:val="00136D16"/>
    <w:rsid w:val="00145CF4"/>
    <w:rsid w:val="0015686B"/>
    <w:rsid w:val="00160218"/>
    <w:rsid w:val="00167A7F"/>
    <w:rsid w:val="00185E58"/>
    <w:rsid w:val="00194F0F"/>
    <w:rsid w:val="001D2EA0"/>
    <w:rsid w:val="001F6CD4"/>
    <w:rsid w:val="0020072E"/>
    <w:rsid w:val="002548B3"/>
    <w:rsid w:val="00282AB4"/>
    <w:rsid w:val="00283F54"/>
    <w:rsid w:val="00294777"/>
    <w:rsid w:val="00297468"/>
    <w:rsid w:val="002A109C"/>
    <w:rsid w:val="002A37C9"/>
    <w:rsid w:val="002B3A40"/>
    <w:rsid w:val="002B78BF"/>
    <w:rsid w:val="002D01A1"/>
    <w:rsid w:val="003223CC"/>
    <w:rsid w:val="0035290C"/>
    <w:rsid w:val="0038463A"/>
    <w:rsid w:val="003A52B4"/>
    <w:rsid w:val="003C7580"/>
    <w:rsid w:val="003F6E97"/>
    <w:rsid w:val="004420CC"/>
    <w:rsid w:val="0044630D"/>
    <w:rsid w:val="00463D64"/>
    <w:rsid w:val="00490F07"/>
    <w:rsid w:val="00491EEB"/>
    <w:rsid w:val="004E3752"/>
    <w:rsid w:val="0052286F"/>
    <w:rsid w:val="00524E79"/>
    <w:rsid w:val="0053581F"/>
    <w:rsid w:val="00547D12"/>
    <w:rsid w:val="00590644"/>
    <w:rsid w:val="0059310E"/>
    <w:rsid w:val="005A05B6"/>
    <w:rsid w:val="005F1018"/>
    <w:rsid w:val="005F1FD0"/>
    <w:rsid w:val="006123CD"/>
    <w:rsid w:val="0063108A"/>
    <w:rsid w:val="00646032"/>
    <w:rsid w:val="00655C32"/>
    <w:rsid w:val="00670BF8"/>
    <w:rsid w:val="00676081"/>
    <w:rsid w:val="00677A0E"/>
    <w:rsid w:val="00682DBE"/>
    <w:rsid w:val="006A1CDF"/>
    <w:rsid w:val="006B36D4"/>
    <w:rsid w:val="006B4FE3"/>
    <w:rsid w:val="006C28F2"/>
    <w:rsid w:val="006D4A5E"/>
    <w:rsid w:val="006D5AB8"/>
    <w:rsid w:val="006F2AF9"/>
    <w:rsid w:val="00725063"/>
    <w:rsid w:val="00726A51"/>
    <w:rsid w:val="00755772"/>
    <w:rsid w:val="007C324F"/>
    <w:rsid w:val="007D6450"/>
    <w:rsid w:val="008001B7"/>
    <w:rsid w:val="00803B29"/>
    <w:rsid w:val="00852D56"/>
    <w:rsid w:val="0085740B"/>
    <w:rsid w:val="00866F2E"/>
    <w:rsid w:val="008838B0"/>
    <w:rsid w:val="008C6C5D"/>
    <w:rsid w:val="008F7235"/>
    <w:rsid w:val="00922305"/>
    <w:rsid w:val="00944AE7"/>
    <w:rsid w:val="00950174"/>
    <w:rsid w:val="00955FEB"/>
    <w:rsid w:val="009635A8"/>
    <w:rsid w:val="009667B7"/>
    <w:rsid w:val="009762C0"/>
    <w:rsid w:val="0098265F"/>
    <w:rsid w:val="00997A15"/>
    <w:rsid w:val="009E419F"/>
    <w:rsid w:val="00A318C7"/>
    <w:rsid w:val="00A746DF"/>
    <w:rsid w:val="00AA0817"/>
    <w:rsid w:val="00AB7B28"/>
    <w:rsid w:val="00AE0A62"/>
    <w:rsid w:val="00AE52EE"/>
    <w:rsid w:val="00B46E0E"/>
    <w:rsid w:val="00BD12AB"/>
    <w:rsid w:val="00C144A2"/>
    <w:rsid w:val="00C44B84"/>
    <w:rsid w:val="00C83CE7"/>
    <w:rsid w:val="00C936C8"/>
    <w:rsid w:val="00CF2B7E"/>
    <w:rsid w:val="00D16D5B"/>
    <w:rsid w:val="00D20D42"/>
    <w:rsid w:val="00D51B64"/>
    <w:rsid w:val="00D55A34"/>
    <w:rsid w:val="00DA4EAB"/>
    <w:rsid w:val="00DD3C9D"/>
    <w:rsid w:val="00E41CC1"/>
    <w:rsid w:val="00E42C67"/>
    <w:rsid w:val="00E80D39"/>
    <w:rsid w:val="00E97EE7"/>
    <w:rsid w:val="00EB27BB"/>
    <w:rsid w:val="00EB7215"/>
    <w:rsid w:val="00ED365D"/>
    <w:rsid w:val="00ED58B4"/>
    <w:rsid w:val="00EE484B"/>
    <w:rsid w:val="00EF738F"/>
    <w:rsid w:val="00F02AF7"/>
    <w:rsid w:val="00F227C9"/>
    <w:rsid w:val="00F42FA6"/>
    <w:rsid w:val="00F554A0"/>
    <w:rsid w:val="00F752E6"/>
    <w:rsid w:val="00F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24E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">
    <w:name w:val="Стиль1"/>
    <w:basedOn w:val="2"/>
    <w:next w:val="a3"/>
    <w:rsid w:val="00524E79"/>
    <w:pPr>
      <w:spacing w:before="0" w:after="0"/>
      <w:jc w:val="both"/>
    </w:pPr>
    <w:rPr>
      <w:rFonts w:ascii="Candara" w:hAnsi="Candara" w:cs="Times New Roman"/>
      <w:i w:val="0"/>
      <w:iCs w:val="0"/>
      <w:szCs w:val="20"/>
    </w:rPr>
  </w:style>
  <w:style w:type="paragraph" w:styleId="a3">
    <w:name w:val="Body Text"/>
    <w:basedOn w:val="a"/>
    <w:link w:val="a4"/>
    <w:rsid w:val="00524E79"/>
    <w:pPr>
      <w:spacing w:after="120"/>
    </w:pPr>
  </w:style>
  <w:style w:type="character" w:customStyle="1" w:styleId="a4">
    <w:name w:val="Основной текст Знак"/>
    <w:basedOn w:val="a0"/>
    <w:link w:val="a3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Стиль2"/>
    <w:basedOn w:val="a"/>
    <w:next w:val="a5"/>
    <w:rsid w:val="00524E79"/>
    <w:pPr>
      <w:jc w:val="both"/>
    </w:pPr>
    <w:rPr>
      <w:rFonts w:ascii="Calibri" w:hAnsi="Calibri"/>
      <w:i/>
      <w:szCs w:val="22"/>
      <w:u w:val="single"/>
    </w:rPr>
  </w:style>
  <w:style w:type="paragraph" w:styleId="a5">
    <w:name w:val="List Continue"/>
    <w:basedOn w:val="a"/>
    <w:rsid w:val="00524E79"/>
    <w:pPr>
      <w:spacing w:after="120"/>
      <w:ind w:left="283"/>
    </w:pPr>
  </w:style>
  <w:style w:type="paragraph" w:customStyle="1" w:styleId="3">
    <w:name w:val="Стиль3"/>
    <w:basedOn w:val="a3"/>
    <w:rsid w:val="00524E79"/>
    <w:pPr>
      <w:keepLines/>
      <w:suppressLineNumbers/>
      <w:spacing w:after="0"/>
    </w:pPr>
    <w:rPr>
      <w:rFonts w:ascii="Calibri" w:hAnsi="Calibri"/>
      <w:sz w:val="22"/>
    </w:rPr>
  </w:style>
  <w:style w:type="character" w:customStyle="1" w:styleId="shorttext">
    <w:name w:val="short_text"/>
    <w:basedOn w:val="a0"/>
    <w:rsid w:val="00524E79"/>
  </w:style>
  <w:style w:type="paragraph" w:styleId="a6">
    <w:name w:val="Normal (Web)"/>
    <w:basedOn w:val="a"/>
    <w:rsid w:val="00524E7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22">
    <w:name w:val="Body Text 2"/>
    <w:basedOn w:val="a"/>
    <w:link w:val="23"/>
    <w:rsid w:val="00524E79"/>
    <w:pPr>
      <w:spacing w:after="120" w:line="480" w:lineRule="auto"/>
    </w:pPr>
    <w:rPr>
      <w:sz w:val="24"/>
      <w:szCs w:val="24"/>
      <w:lang w:eastAsia="uk-UA"/>
    </w:rPr>
  </w:style>
  <w:style w:type="character" w:customStyle="1" w:styleId="23">
    <w:name w:val="Основной текст 2 Знак"/>
    <w:basedOn w:val="a0"/>
    <w:link w:val="22"/>
    <w:rsid w:val="00524E79"/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rsid w:val="00524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rsid w:val="00524E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age number"/>
    <w:basedOn w:val="a0"/>
    <w:rsid w:val="00524E79"/>
  </w:style>
  <w:style w:type="paragraph" w:styleId="ab">
    <w:name w:val="header"/>
    <w:basedOn w:val="a"/>
    <w:link w:val="ac"/>
    <w:rsid w:val="00524E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07393F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d">
    <w:name w:val="List Paragraph"/>
    <w:basedOn w:val="a"/>
    <w:uiPriority w:val="34"/>
    <w:qFormat/>
    <w:rsid w:val="00294777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3223C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223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24E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">
    <w:name w:val="Стиль1"/>
    <w:basedOn w:val="2"/>
    <w:next w:val="a3"/>
    <w:rsid w:val="00524E79"/>
    <w:pPr>
      <w:spacing w:before="0" w:after="0"/>
      <w:jc w:val="both"/>
    </w:pPr>
    <w:rPr>
      <w:rFonts w:ascii="Candara" w:hAnsi="Candara" w:cs="Times New Roman"/>
      <w:i w:val="0"/>
      <w:iCs w:val="0"/>
      <w:szCs w:val="20"/>
    </w:rPr>
  </w:style>
  <w:style w:type="paragraph" w:styleId="a3">
    <w:name w:val="Body Text"/>
    <w:basedOn w:val="a"/>
    <w:link w:val="a4"/>
    <w:rsid w:val="00524E79"/>
    <w:pPr>
      <w:spacing w:after="120"/>
    </w:pPr>
  </w:style>
  <w:style w:type="character" w:customStyle="1" w:styleId="a4">
    <w:name w:val="Основной текст Знак"/>
    <w:basedOn w:val="a0"/>
    <w:link w:val="a3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Стиль2"/>
    <w:basedOn w:val="a"/>
    <w:next w:val="a5"/>
    <w:rsid w:val="00524E79"/>
    <w:pPr>
      <w:jc w:val="both"/>
    </w:pPr>
    <w:rPr>
      <w:rFonts w:ascii="Calibri" w:hAnsi="Calibri"/>
      <w:i/>
      <w:szCs w:val="22"/>
      <w:u w:val="single"/>
    </w:rPr>
  </w:style>
  <w:style w:type="paragraph" w:styleId="a5">
    <w:name w:val="List Continue"/>
    <w:basedOn w:val="a"/>
    <w:rsid w:val="00524E79"/>
    <w:pPr>
      <w:spacing w:after="120"/>
      <w:ind w:left="283"/>
    </w:pPr>
  </w:style>
  <w:style w:type="paragraph" w:customStyle="1" w:styleId="3">
    <w:name w:val="Стиль3"/>
    <w:basedOn w:val="a3"/>
    <w:rsid w:val="00524E79"/>
    <w:pPr>
      <w:keepLines/>
      <w:suppressLineNumbers/>
      <w:spacing w:after="0"/>
    </w:pPr>
    <w:rPr>
      <w:rFonts w:ascii="Calibri" w:hAnsi="Calibri"/>
      <w:sz w:val="22"/>
    </w:rPr>
  </w:style>
  <w:style w:type="character" w:customStyle="1" w:styleId="shorttext">
    <w:name w:val="short_text"/>
    <w:basedOn w:val="a0"/>
    <w:rsid w:val="00524E79"/>
  </w:style>
  <w:style w:type="paragraph" w:styleId="a6">
    <w:name w:val="Normal (Web)"/>
    <w:basedOn w:val="a"/>
    <w:rsid w:val="00524E7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22">
    <w:name w:val="Body Text 2"/>
    <w:basedOn w:val="a"/>
    <w:link w:val="23"/>
    <w:rsid w:val="00524E79"/>
    <w:pPr>
      <w:spacing w:after="120" w:line="480" w:lineRule="auto"/>
    </w:pPr>
    <w:rPr>
      <w:sz w:val="24"/>
      <w:szCs w:val="24"/>
      <w:lang w:eastAsia="uk-UA"/>
    </w:rPr>
  </w:style>
  <w:style w:type="character" w:customStyle="1" w:styleId="23">
    <w:name w:val="Основной текст 2 Знак"/>
    <w:basedOn w:val="a0"/>
    <w:link w:val="22"/>
    <w:rsid w:val="00524E79"/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rsid w:val="00524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rsid w:val="00524E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age number"/>
    <w:basedOn w:val="a0"/>
    <w:rsid w:val="00524E79"/>
  </w:style>
  <w:style w:type="paragraph" w:styleId="ab">
    <w:name w:val="header"/>
    <w:basedOn w:val="a"/>
    <w:link w:val="ac"/>
    <w:rsid w:val="00524E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24E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07393F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d">
    <w:name w:val="List Paragraph"/>
    <w:basedOn w:val="a"/>
    <w:uiPriority w:val="34"/>
    <w:qFormat/>
    <w:rsid w:val="00294777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3223C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223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Microsoft_Excel_97-20033.xls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_____Microsoft_Excel_97-200316.xls"/><Relationship Id="rId21" Type="http://schemas.openxmlformats.org/officeDocument/2006/relationships/oleObject" Target="embeddings/_____Microsoft_Excel_97-20037.xls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_____Microsoft_Excel_97-200311.xls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_____Microsoft_Excel_97-20032.xls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_____Microsoft_Excel_97-200315.xls"/><Relationship Id="rId40" Type="http://schemas.openxmlformats.org/officeDocument/2006/relationships/image" Target="media/image18.emf"/><Relationship Id="rId45" Type="http://schemas.openxmlformats.org/officeDocument/2006/relationships/oleObject" Target="embeddings/_____Microsoft_Excel_97-200319.xls"/><Relationship Id="rId5" Type="http://schemas.openxmlformats.org/officeDocument/2006/relationships/settings" Target="settings.xml"/><Relationship Id="rId15" Type="http://schemas.openxmlformats.org/officeDocument/2006/relationships/oleObject" Target="embeddings/_____Microsoft_Excel_97-20034.xls"/><Relationship Id="rId23" Type="http://schemas.openxmlformats.org/officeDocument/2006/relationships/oleObject" Target="embeddings/_____Microsoft_Excel_97-20038.xls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_____Microsoft_Excel_97-20036.xls"/><Relationship Id="rId31" Type="http://schemas.openxmlformats.org/officeDocument/2006/relationships/oleObject" Target="embeddings/_____Microsoft_Excel_97-200312.xls"/><Relationship Id="rId44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oleObject" Target="embeddings/_____Microsoft_Excel_97-20031.xls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_____Microsoft_Excel_97-200310.xls"/><Relationship Id="rId30" Type="http://schemas.openxmlformats.org/officeDocument/2006/relationships/image" Target="media/image13.emf"/><Relationship Id="rId35" Type="http://schemas.openxmlformats.org/officeDocument/2006/relationships/oleObject" Target="embeddings/_____Microsoft_Excel_97-200314.xls"/><Relationship Id="rId43" Type="http://schemas.openxmlformats.org/officeDocument/2006/relationships/oleObject" Target="embeddings/_____Microsoft_Excel_97-200318.xls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_____Microsoft_Excel_97-20035.xls"/><Relationship Id="rId25" Type="http://schemas.openxmlformats.org/officeDocument/2006/relationships/oleObject" Target="embeddings/_____Microsoft_Excel_97-20039.xls"/><Relationship Id="rId33" Type="http://schemas.openxmlformats.org/officeDocument/2006/relationships/oleObject" Target="embeddings/_____Microsoft_Excel_97-200313.xls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oleObject" Target="embeddings/_____Microsoft_Excel_97-200317.xls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52CC-3011-4ACD-8122-7CEA1399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34</Pages>
  <Words>38804</Words>
  <Characters>22119</Characters>
  <Application>Microsoft Office Word</Application>
  <DocSecurity>0</DocSecurity>
  <Lines>184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84</cp:revision>
  <cp:lastPrinted>2017-08-09T18:31:00Z</cp:lastPrinted>
  <dcterms:created xsi:type="dcterms:W3CDTF">2017-06-29T09:43:00Z</dcterms:created>
  <dcterms:modified xsi:type="dcterms:W3CDTF">2017-08-09T18:36:00Z</dcterms:modified>
</cp:coreProperties>
</file>